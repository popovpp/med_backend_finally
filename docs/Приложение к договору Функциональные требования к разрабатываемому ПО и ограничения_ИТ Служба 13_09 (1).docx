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6C3B4" w14:textId="77777777" w:rsidR="000064DC" w:rsidRPr="004B3EE2" w:rsidRDefault="000064DC" w:rsidP="004B3EE2">
      <w:pPr>
        <w:jc w:val="right"/>
        <w:rPr>
          <w:sz w:val="20"/>
          <w:szCs w:val="18"/>
        </w:rPr>
      </w:pPr>
      <w:r w:rsidRPr="004B3EE2">
        <w:rPr>
          <w:sz w:val="20"/>
          <w:szCs w:val="18"/>
        </w:rPr>
        <w:t xml:space="preserve">ПРИЛОЖЕНИЕ №____ </w:t>
      </w:r>
    </w:p>
    <w:p w14:paraId="4AEEB731" w14:textId="682BA8F5" w:rsidR="000064DC" w:rsidRPr="004B3EE2" w:rsidRDefault="000064DC" w:rsidP="004B3EE2">
      <w:pPr>
        <w:jc w:val="right"/>
        <w:rPr>
          <w:sz w:val="20"/>
          <w:szCs w:val="18"/>
        </w:rPr>
      </w:pPr>
      <w:r w:rsidRPr="004B3EE2">
        <w:rPr>
          <w:sz w:val="20"/>
          <w:szCs w:val="18"/>
        </w:rPr>
        <w:t>к Договору №</w:t>
      </w:r>
      <w:r w:rsidR="009431FD" w:rsidRPr="009431FD">
        <w:rPr>
          <w:sz w:val="20"/>
          <w:szCs w:val="18"/>
        </w:rPr>
        <w:t>____</w:t>
      </w:r>
    </w:p>
    <w:p w14:paraId="42F6B4BB" w14:textId="3A938CFB" w:rsidR="000064DC" w:rsidRPr="004B3EE2" w:rsidRDefault="000064DC" w:rsidP="004B3EE2">
      <w:pPr>
        <w:jc w:val="right"/>
        <w:rPr>
          <w:sz w:val="20"/>
          <w:szCs w:val="18"/>
        </w:rPr>
      </w:pPr>
      <w:r w:rsidRPr="004B3EE2">
        <w:rPr>
          <w:sz w:val="20"/>
          <w:szCs w:val="18"/>
        </w:rPr>
        <w:t xml:space="preserve">на разработку программы </w:t>
      </w:r>
    </w:p>
    <w:p w14:paraId="0D805349" w14:textId="20EC29B5" w:rsidR="000064DC" w:rsidRPr="004B3EE2" w:rsidRDefault="000064DC" w:rsidP="004B3EE2">
      <w:pPr>
        <w:jc w:val="right"/>
        <w:rPr>
          <w:sz w:val="20"/>
          <w:szCs w:val="18"/>
        </w:rPr>
      </w:pPr>
      <w:r w:rsidRPr="004B3EE2">
        <w:rPr>
          <w:sz w:val="20"/>
          <w:szCs w:val="18"/>
        </w:rPr>
        <w:t xml:space="preserve">для ЭВМ от </w:t>
      </w:r>
      <w:r w:rsidR="009431FD">
        <w:rPr>
          <w:sz w:val="20"/>
          <w:szCs w:val="18"/>
        </w:rPr>
        <w:t>«___</w:t>
      </w:r>
      <w:r w:rsidRPr="004B3EE2">
        <w:rPr>
          <w:sz w:val="20"/>
          <w:szCs w:val="18"/>
        </w:rPr>
        <w:t>_</w:t>
      </w:r>
      <w:r w:rsidR="009431FD">
        <w:rPr>
          <w:sz w:val="20"/>
          <w:szCs w:val="18"/>
        </w:rPr>
        <w:t>»_____</w:t>
      </w:r>
      <w:r w:rsidRPr="004B3EE2">
        <w:rPr>
          <w:sz w:val="20"/>
          <w:szCs w:val="18"/>
        </w:rPr>
        <w:t>______2023 г.</w:t>
      </w:r>
    </w:p>
    <w:p w14:paraId="0F07D9D6" w14:textId="77777777" w:rsidR="000064DC" w:rsidRPr="000064DC" w:rsidRDefault="000064DC" w:rsidP="00F12671">
      <w:pPr>
        <w:jc w:val="both"/>
        <w:rPr>
          <w:rFonts w:eastAsia="Times New Roman" w:cs="Times New Roman"/>
          <w:b/>
          <w:sz w:val="20"/>
          <w:szCs w:val="20"/>
        </w:rPr>
      </w:pPr>
    </w:p>
    <w:p w14:paraId="4ABF6E9D" w14:textId="383EDB39" w:rsidR="00F6537A" w:rsidRPr="005733D9" w:rsidRDefault="000064DC" w:rsidP="00F12671">
      <w:pPr>
        <w:spacing w:after="200" w:line="276" w:lineRule="auto"/>
        <w:jc w:val="both"/>
        <w:rPr>
          <w:rFonts w:eastAsia="Calibri" w:cs="Times New Roman"/>
          <w:b/>
          <w:caps/>
          <w:sz w:val="28"/>
        </w:rPr>
      </w:pPr>
      <w:r w:rsidRPr="005733D9">
        <w:rPr>
          <w:rFonts w:eastAsia="Calibri" w:cs="Times New Roman"/>
          <w:b/>
          <w:caps/>
          <w:sz w:val="28"/>
        </w:rPr>
        <w:t>Функциональные требования к разрабатываемому программному обеспечению и ограничения проекта.</w:t>
      </w:r>
      <w:bookmarkStart w:id="0" w:name="_Toc143178469"/>
    </w:p>
    <w:p w14:paraId="6EB14B3A" w14:textId="223CE584" w:rsidR="00F51AE6" w:rsidRPr="00611A32" w:rsidRDefault="00F51AE6" w:rsidP="009431FD">
      <w:pPr>
        <w:pStyle w:val="1"/>
      </w:pPr>
      <w:r w:rsidRPr="00CA14F7">
        <w:t xml:space="preserve">Термины и </w:t>
      </w:r>
      <w:r w:rsidRPr="00611A32">
        <w:t>определения</w:t>
      </w:r>
      <w:bookmarkEnd w:id="0"/>
    </w:p>
    <w:p w14:paraId="69F48014" w14:textId="45D40B93" w:rsidR="00F51AE6" w:rsidRPr="005733D9" w:rsidRDefault="00F51AE6" w:rsidP="00F12671">
      <w:pPr>
        <w:jc w:val="both"/>
        <w:rPr>
          <w:rFonts w:cs="Times New Roman"/>
          <w:szCs w:val="24"/>
        </w:rPr>
      </w:pPr>
      <w:r w:rsidRPr="00815892">
        <w:rPr>
          <w:rFonts w:cs="Times New Roman"/>
          <w:szCs w:val="24"/>
        </w:rPr>
        <w:t>В документе используются следующие термины и сокращения: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6662"/>
      </w:tblGrid>
      <w:tr w:rsidR="00F51AE6" w:rsidRPr="00CA14F7" w14:paraId="601D1AC0" w14:textId="77777777" w:rsidTr="00DD18A9">
        <w:trPr>
          <w:trHeight w:val="320"/>
          <w:tblHeader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67B7" w14:textId="77777777" w:rsidR="00F51AE6" w:rsidRPr="005733D9" w:rsidRDefault="00F51AE6" w:rsidP="00F12671">
            <w:pPr>
              <w:ind w:firstLine="0"/>
              <w:jc w:val="both"/>
              <w:rPr>
                <w:rFonts w:cs="Times New Roman"/>
                <w:b/>
                <w:szCs w:val="24"/>
              </w:rPr>
            </w:pPr>
            <w:r w:rsidRPr="005733D9">
              <w:rPr>
                <w:rFonts w:cs="Times New Roman"/>
                <w:b/>
                <w:szCs w:val="24"/>
              </w:rPr>
              <w:t>Понятия и сокращения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1B942" w14:textId="77777777" w:rsidR="00F51AE6" w:rsidRPr="005733D9" w:rsidRDefault="00F51AE6" w:rsidP="00F12671">
            <w:pPr>
              <w:ind w:firstLine="0"/>
              <w:jc w:val="both"/>
              <w:rPr>
                <w:rFonts w:cs="Times New Roman"/>
                <w:b/>
                <w:szCs w:val="24"/>
              </w:rPr>
            </w:pPr>
            <w:r w:rsidRPr="005733D9">
              <w:rPr>
                <w:rFonts w:cs="Times New Roman"/>
                <w:b/>
                <w:szCs w:val="24"/>
              </w:rPr>
              <w:t>Определение</w:t>
            </w:r>
          </w:p>
        </w:tc>
      </w:tr>
      <w:tr w:rsidR="00F51AE6" w:rsidRPr="00CA14F7" w14:paraId="20973DC2" w14:textId="77777777" w:rsidTr="00DD18A9">
        <w:trPr>
          <w:trHeight w:val="32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28AA" w14:textId="77777777" w:rsidR="00F51AE6" w:rsidRPr="0073271D" w:rsidRDefault="003B42B7" w:rsidP="00F12671">
            <w:pPr>
              <w:ind w:firstLine="0"/>
              <w:jc w:val="both"/>
              <w:rPr>
                <w:rStyle w:val="af4"/>
              </w:rPr>
            </w:pPr>
            <w:r w:rsidRPr="0073271D">
              <w:rPr>
                <w:rStyle w:val="af4"/>
              </w:rPr>
              <w:t>ЛК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F7B3" w14:textId="77777777" w:rsidR="00F51AE6" w:rsidRPr="005733D9" w:rsidRDefault="003B42B7" w:rsidP="00F12671">
            <w:pPr>
              <w:ind w:firstLine="0"/>
              <w:rPr>
                <w:rFonts w:cs="Times New Roman"/>
                <w:szCs w:val="24"/>
              </w:rPr>
            </w:pPr>
            <w:r w:rsidRPr="005733D9">
              <w:rPr>
                <w:rFonts w:cs="Times New Roman"/>
                <w:szCs w:val="24"/>
              </w:rPr>
              <w:t xml:space="preserve">Личный кабинет </w:t>
            </w:r>
            <w:r w:rsidR="005E27ED" w:rsidRPr="005733D9">
              <w:rPr>
                <w:rFonts w:cs="Times New Roman"/>
                <w:szCs w:val="24"/>
              </w:rPr>
              <w:t>Клиента</w:t>
            </w:r>
          </w:p>
        </w:tc>
      </w:tr>
      <w:tr w:rsidR="00305362" w:rsidRPr="00CA14F7" w14:paraId="08B9A0FC" w14:textId="77777777" w:rsidTr="00DD18A9">
        <w:trPr>
          <w:trHeight w:val="32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0A00" w14:textId="77777777" w:rsidR="00305362" w:rsidRPr="0073271D" w:rsidRDefault="00305362" w:rsidP="00F12671">
            <w:pPr>
              <w:ind w:firstLine="0"/>
              <w:jc w:val="both"/>
              <w:rPr>
                <w:rStyle w:val="af4"/>
              </w:rPr>
            </w:pPr>
            <w:r w:rsidRPr="0073271D">
              <w:rPr>
                <w:rStyle w:val="af4"/>
              </w:rPr>
              <w:t>Клиент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89A0" w14:textId="75EE0823" w:rsidR="00305362" w:rsidRPr="005733D9" w:rsidRDefault="00BB2B1B" w:rsidP="003C6FCB">
            <w:pPr>
              <w:ind w:firstLine="0"/>
              <w:rPr>
                <w:rFonts w:cs="Times New Roman"/>
                <w:szCs w:val="24"/>
              </w:rPr>
            </w:pPr>
            <w:r w:rsidRPr="005733D9">
              <w:rPr>
                <w:rFonts w:cs="Times New Roman"/>
                <w:szCs w:val="24"/>
              </w:rPr>
              <w:t xml:space="preserve">Зарегистрированный в Личном кабинете Клиент сети </w:t>
            </w:r>
            <w:del w:id="1" w:author="Рябова Анастасия Николаевна" w:date="2023-09-06T14:53:00Z">
              <w:r w:rsidRPr="005733D9" w:rsidDel="003C6FCB">
                <w:rPr>
                  <w:rFonts w:cs="Times New Roman"/>
                  <w:szCs w:val="24"/>
                </w:rPr>
                <w:delText>клиник.</w:delText>
              </w:r>
            </w:del>
            <w:r w:rsidR="003C6FCB">
              <w:rPr>
                <w:rFonts w:cs="Times New Roman"/>
                <w:szCs w:val="24"/>
              </w:rPr>
              <w:t>медицинских центров</w:t>
            </w:r>
          </w:p>
        </w:tc>
      </w:tr>
      <w:tr w:rsidR="00F51AE6" w:rsidRPr="00CA14F7" w14:paraId="665589E6" w14:textId="77777777" w:rsidTr="00DD18A9">
        <w:trPr>
          <w:trHeight w:val="32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9FB7" w14:textId="77777777" w:rsidR="00F51AE6" w:rsidRPr="0073271D" w:rsidRDefault="00B109DD" w:rsidP="00F12671">
            <w:pPr>
              <w:ind w:firstLine="0"/>
              <w:jc w:val="both"/>
              <w:rPr>
                <w:rStyle w:val="af4"/>
              </w:rPr>
            </w:pPr>
            <w:r w:rsidRPr="0073271D">
              <w:rPr>
                <w:rStyle w:val="af4"/>
              </w:rPr>
              <w:t>Номер телефона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03DA" w14:textId="77777777" w:rsidR="00F51AE6" w:rsidRPr="005733D9" w:rsidRDefault="00B109DD" w:rsidP="00F12671">
            <w:pPr>
              <w:ind w:firstLine="0"/>
              <w:rPr>
                <w:rFonts w:cs="Times New Roman"/>
                <w:szCs w:val="24"/>
              </w:rPr>
            </w:pPr>
            <w:r w:rsidRPr="005733D9">
              <w:rPr>
                <w:rFonts w:cs="Times New Roman"/>
                <w:szCs w:val="24"/>
              </w:rPr>
              <w:t xml:space="preserve">Номер мобильного телефона Клиента/Гостя  </w:t>
            </w:r>
          </w:p>
        </w:tc>
      </w:tr>
      <w:tr w:rsidR="00F51AE6" w:rsidRPr="00CA14F7" w14:paraId="21077EC9" w14:textId="77777777" w:rsidTr="00DD18A9">
        <w:trPr>
          <w:trHeight w:val="32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363C" w14:textId="77777777" w:rsidR="00F51AE6" w:rsidRPr="0073271D" w:rsidRDefault="00B109DD" w:rsidP="00F12671">
            <w:pPr>
              <w:ind w:firstLine="0"/>
              <w:jc w:val="both"/>
              <w:rPr>
                <w:rStyle w:val="af4"/>
              </w:rPr>
            </w:pPr>
            <w:r w:rsidRPr="0073271D">
              <w:rPr>
                <w:rStyle w:val="af4"/>
              </w:rPr>
              <w:t xml:space="preserve">МИС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9B66" w14:textId="77777777" w:rsidR="00F51AE6" w:rsidRPr="005733D9" w:rsidRDefault="00B109DD" w:rsidP="00F12671">
            <w:pPr>
              <w:ind w:firstLine="0"/>
              <w:rPr>
                <w:rFonts w:cs="Times New Roman"/>
                <w:szCs w:val="24"/>
              </w:rPr>
            </w:pPr>
            <w:r w:rsidRPr="005733D9">
              <w:rPr>
                <w:rFonts w:cs="Times New Roman"/>
                <w:szCs w:val="24"/>
              </w:rPr>
              <w:t>Медицинская информационная система Заказчика</w:t>
            </w:r>
          </w:p>
        </w:tc>
      </w:tr>
      <w:tr w:rsidR="00F51AE6" w:rsidRPr="00CA14F7" w14:paraId="1F523FF3" w14:textId="77777777" w:rsidTr="00DD18A9">
        <w:trPr>
          <w:trHeight w:val="32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999F" w14:textId="3E5D279C" w:rsidR="00F51AE6" w:rsidRPr="0073271D" w:rsidRDefault="00B109DD" w:rsidP="00F12671">
            <w:pPr>
              <w:ind w:firstLine="0"/>
              <w:jc w:val="both"/>
              <w:rPr>
                <w:rStyle w:val="af4"/>
              </w:rPr>
            </w:pPr>
            <w:del w:id="2" w:author="Александр С" w:date="2023-09-12T14:34:00Z">
              <w:r w:rsidRPr="0073271D" w:rsidDel="00394B1B">
                <w:rPr>
                  <w:rStyle w:val="af4"/>
                </w:rPr>
                <w:delText>Медми</w:delText>
              </w:r>
            </w:del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2FDE" w14:textId="6EDCD1C3" w:rsidR="00F51AE6" w:rsidRPr="005733D9" w:rsidRDefault="00B109DD" w:rsidP="00F12671">
            <w:pPr>
              <w:ind w:firstLine="0"/>
              <w:rPr>
                <w:rFonts w:cs="Times New Roman"/>
                <w:szCs w:val="24"/>
              </w:rPr>
            </w:pPr>
            <w:commentRangeStart w:id="3"/>
            <w:del w:id="4" w:author="Александр С" w:date="2023-09-12T14:34:00Z">
              <w:r w:rsidRPr="005733D9" w:rsidDel="00394B1B">
                <w:rPr>
                  <w:rFonts w:cs="Times New Roman"/>
                  <w:szCs w:val="24"/>
                  <w:lang w:val="en-US"/>
                </w:rPr>
                <w:delText>Med</w:delText>
              </w:r>
              <w:r w:rsidRPr="005733D9" w:rsidDel="00394B1B">
                <w:rPr>
                  <w:rFonts w:cs="Times New Roman"/>
                  <w:szCs w:val="24"/>
                </w:rPr>
                <w:delText xml:space="preserve"> </w:delText>
              </w:r>
              <w:r w:rsidRPr="005733D9" w:rsidDel="00394B1B">
                <w:rPr>
                  <w:rFonts w:cs="Times New Roman"/>
                  <w:szCs w:val="24"/>
                  <w:lang w:val="en-US"/>
                </w:rPr>
                <w:delText>Me</w:delText>
              </w:r>
              <w:r w:rsidRPr="005733D9" w:rsidDel="00394B1B">
                <w:rPr>
                  <w:rFonts w:cs="Times New Roman"/>
                  <w:szCs w:val="24"/>
                </w:rPr>
                <w:delText xml:space="preserve"> </w:delText>
              </w:r>
              <w:r w:rsidR="00E73D63" w:rsidRPr="005733D9" w:rsidDel="00394B1B">
                <w:rPr>
                  <w:rFonts w:cs="Times New Roman"/>
                  <w:szCs w:val="24"/>
                </w:rPr>
                <w:delText xml:space="preserve">- </w:delText>
              </w:r>
              <w:r w:rsidR="00866F17" w:rsidRPr="005733D9" w:rsidDel="00394B1B">
                <w:rPr>
                  <w:rFonts w:cs="Times New Roman"/>
                  <w:szCs w:val="24"/>
                </w:rPr>
                <w:delText>облачная платформа</w:delText>
              </w:r>
              <w:r w:rsidR="00E73D63" w:rsidRPr="005733D9" w:rsidDel="00394B1B">
                <w:rPr>
                  <w:rFonts w:cs="Times New Roman"/>
                  <w:szCs w:val="24"/>
                </w:rPr>
                <w:delText>,</w:delText>
              </w:r>
              <w:r w:rsidR="00866F17" w:rsidRPr="005733D9" w:rsidDel="00394B1B">
                <w:rPr>
                  <w:rFonts w:cs="Times New Roman"/>
                  <w:szCs w:val="24"/>
                </w:rPr>
                <w:delText xml:space="preserve"> предназначенная для </w:delText>
              </w:r>
              <w:r w:rsidR="005733D9" w:rsidRPr="005733D9" w:rsidDel="00394B1B">
                <w:rPr>
                  <w:rFonts w:cs="Times New Roman"/>
                  <w:szCs w:val="24"/>
                </w:rPr>
                <w:delText>обмена медицинскими</w:delText>
              </w:r>
              <w:r w:rsidR="00866F17" w:rsidRPr="005733D9" w:rsidDel="00394B1B">
                <w:rPr>
                  <w:rFonts w:cs="Times New Roman"/>
                  <w:szCs w:val="24"/>
                </w:rPr>
                <w:delText xml:space="preserve"> данными, в том числе электронны</w:delText>
              </w:r>
              <w:r w:rsidR="00E73D63" w:rsidRPr="005733D9" w:rsidDel="00394B1B">
                <w:rPr>
                  <w:rFonts w:cs="Times New Roman"/>
                  <w:szCs w:val="24"/>
                </w:rPr>
                <w:delText>ми</w:delText>
              </w:r>
              <w:r w:rsidR="00866F17" w:rsidRPr="005733D9" w:rsidDel="00394B1B">
                <w:rPr>
                  <w:rFonts w:cs="Times New Roman"/>
                  <w:szCs w:val="24"/>
                </w:rPr>
                <w:delText xml:space="preserve"> медицински</w:delText>
              </w:r>
              <w:r w:rsidR="00E73D63" w:rsidRPr="005733D9" w:rsidDel="00394B1B">
                <w:rPr>
                  <w:rFonts w:cs="Times New Roman"/>
                  <w:szCs w:val="24"/>
                </w:rPr>
                <w:delText xml:space="preserve">ми </w:delText>
              </w:r>
              <w:r w:rsidR="00866F17" w:rsidRPr="005733D9" w:rsidDel="00394B1B">
                <w:rPr>
                  <w:rFonts w:cs="Times New Roman"/>
                  <w:szCs w:val="24"/>
                </w:rPr>
                <w:delText>карт</w:delText>
              </w:r>
              <w:r w:rsidR="00E73D63" w:rsidRPr="005733D9" w:rsidDel="00394B1B">
                <w:rPr>
                  <w:rFonts w:cs="Times New Roman"/>
                  <w:szCs w:val="24"/>
                </w:rPr>
                <w:delText>ами</w:delText>
              </w:r>
              <w:commentRangeEnd w:id="3"/>
              <w:r w:rsidR="007260B6" w:rsidDel="00394B1B">
                <w:rPr>
                  <w:rStyle w:val="ae"/>
                </w:rPr>
                <w:commentReference w:id="3"/>
              </w:r>
            </w:del>
          </w:p>
        </w:tc>
      </w:tr>
      <w:tr w:rsidR="00D72AD3" w:rsidRPr="00CA14F7" w14:paraId="4C01522D" w14:textId="77777777" w:rsidTr="00DD18A9">
        <w:trPr>
          <w:trHeight w:val="32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2120" w14:textId="40971189" w:rsidR="00D72AD3" w:rsidRPr="0073271D" w:rsidRDefault="009C194F" w:rsidP="00F12671">
            <w:pPr>
              <w:ind w:firstLine="0"/>
              <w:jc w:val="both"/>
              <w:rPr>
                <w:rStyle w:val="af4"/>
              </w:rPr>
            </w:pPr>
            <w:r w:rsidRPr="0073271D">
              <w:rPr>
                <w:rStyle w:val="af4"/>
              </w:rPr>
              <w:t>Программное решение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85EB" w14:textId="0A2ED5C7" w:rsidR="00D72AD3" w:rsidRPr="005733D9" w:rsidRDefault="005733D9" w:rsidP="00F12671">
            <w:pPr>
              <w:ind w:firstLine="0"/>
              <w:rPr>
                <w:rFonts w:cs="Times New Roman"/>
                <w:szCs w:val="24"/>
              </w:rPr>
            </w:pPr>
            <w:r w:rsidRPr="005733D9">
              <w:rPr>
                <w:rFonts w:cs="Times New Roman"/>
                <w:szCs w:val="24"/>
              </w:rPr>
              <w:t>Разрабатываемое в рамках данного проекта программное решение,</w:t>
            </w:r>
            <w:r w:rsidR="00D72AD3" w:rsidRPr="005733D9">
              <w:rPr>
                <w:rFonts w:cs="Times New Roman"/>
                <w:szCs w:val="24"/>
              </w:rPr>
              <w:t xml:space="preserve"> состоящее из портала </w:t>
            </w:r>
            <w:r w:rsidR="00F91F8D" w:rsidRPr="005733D9">
              <w:rPr>
                <w:rFonts w:cs="Times New Roman"/>
                <w:szCs w:val="24"/>
              </w:rPr>
              <w:t>(ЛК)</w:t>
            </w:r>
            <w:r w:rsidR="00CE6B43" w:rsidRPr="005733D9">
              <w:rPr>
                <w:rFonts w:cs="Times New Roman"/>
                <w:szCs w:val="24"/>
              </w:rPr>
              <w:t>, мобильного</w:t>
            </w:r>
            <w:r w:rsidR="004E61D3" w:rsidRPr="005733D9">
              <w:rPr>
                <w:rFonts w:cs="Times New Roman"/>
                <w:szCs w:val="24"/>
              </w:rPr>
              <w:t xml:space="preserve"> приложения и</w:t>
            </w:r>
            <w:r w:rsidR="00D72AD3" w:rsidRPr="005733D9">
              <w:rPr>
                <w:rFonts w:cs="Times New Roman"/>
                <w:szCs w:val="24"/>
              </w:rPr>
              <w:t xml:space="preserve"> </w:t>
            </w:r>
            <w:r w:rsidR="00A31F1A" w:rsidRPr="005733D9">
              <w:rPr>
                <w:rFonts w:cs="Times New Roman"/>
                <w:szCs w:val="24"/>
              </w:rPr>
              <w:t>интерфейса обмена</w:t>
            </w:r>
          </w:p>
        </w:tc>
      </w:tr>
      <w:tr w:rsidR="000064DC" w:rsidRPr="00CA14F7" w14:paraId="51BDE296" w14:textId="77777777" w:rsidTr="000064DC">
        <w:trPr>
          <w:trHeight w:val="32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2D3FE" w14:textId="7ACDDB6E" w:rsidR="000064DC" w:rsidRPr="0073271D" w:rsidRDefault="00995318" w:rsidP="00F12671">
            <w:pPr>
              <w:ind w:firstLine="0"/>
              <w:jc w:val="both"/>
              <w:rPr>
                <w:rStyle w:val="af4"/>
              </w:rPr>
            </w:pPr>
            <w:r w:rsidRPr="0073271D">
              <w:rPr>
                <w:rStyle w:val="af4"/>
              </w:rPr>
              <w:t>Базовый функционал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8A85" w14:textId="6D52810F" w:rsidR="000064DC" w:rsidRPr="005733D9" w:rsidRDefault="000064DC" w:rsidP="00F12671">
            <w:pPr>
              <w:ind w:firstLine="0"/>
              <w:rPr>
                <w:rFonts w:cs="Times New Roman"/>
                <w:szCs w:val="24"/>
              </w:rPr>
            </w:pPr>
            <w:r w:rsidRPr="005733D9">
              <w:rPr>
                <w:rFonts w:cs="Times New Roman"/>
                <w:szCs w:val="24"/>
              </w:rPr>
              <w:t>Функциональность программного обеспечения, разрабатываемая в рамках настоящего договора</w:t>
            </w:r>
          </w:p>
        </w:tc>
      </w:tr>
      <w:tr w:rsidR="000064DC" w:rsidRPr="00CA14F7" w14:paraId="7FE49312" w14:textId="77777777" w:rsidTr="000064DC">
        <w:trPr>
          <w:trHeight w:val="32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F5CD" w14:textId="55800686" w:rsidR="000064DC" w:rsidRPr="0073271D" w:rsidRDefault="00995318" w:rsidP="00F12671">
            <w:pPr>
              <w:ind w:firstLine="0"/>
              <w:jc w:val="both"/>
              <w:rPr>
                <w:rStyle w:val="af4"/>
              </w:rPr>
            </w:pPr>
            <w:r w:rsidRPr="0073271D">
              <w:rPr>
                <w:rStyle w:val="af4"/>
              </w:rPr>
              <w:t>Дополнительный функционал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A764" w14:textId="193775A8" w:rsidR="000064DC" w:rsidRPr="005733D9" w:rsidRDefault="000064DC" w:rsidP="00F12671">
            <w:pPr>
              <w:ind w:firstLine="0"/>
              <w:rPr>
                <w:rFonts w:cs="Times New Roman"/>
                <w:szCs w:val="24"/>
              </w:rPr>
            </w:pPr>
            <w:r w:rsidRPr="005733D9">
              <w:rPr>
                <w:rFonts w:cs="Times New Roman"/>
                <w:szCs w:val="24"/>
              </w:rPr>
              <w:t xml:space="preserve">Функциональность программного обеспечения, которая будет разрабатываться </w:t>
            </w:r>
            <w:r w:rsidR="004E61D3" w:rsidRPr="005733D9">
              <w:rPr>
                <w:rFonts w:cs="Times New Roman"/>
                <w:szCs w:val="24"/>
              </w:rPr>
              <w:t xml:space="preserve">и оплачиваться </w:t>
            </w:r>
            <w:r w:rsidR="00162E68" w:rsidRPr="005733D9">
              <w:rPr>
                <w:rFonts w:cs="Times New Roman"/>
                <w:szCs w:val="24"/>
              </w:rPr>
              <w:t>дополнительно</w:t>
            </w:r>
            <w:r w:rsidR="00995318" w:rsidRPr="005733D9">
              <w:rPr>
                <w:rFonts w:cs="Times New Roman"/>
                <w:szCs w:val="24"/>
              </w:rPr>
              <w:t xml:space="preserve"> и передаваться Заказчику </w:t>
            </w:r>
            <w:r w:rsidR="004E61D3" w:rsidRPr="005733D9">
              <w:rPr>
                <w:rFonts w:cs="Times New Roman"/>
                <w:szCs w:val="24"/>
              </w:rPr>
              <w:t>отдельным документом</w:t>
            </w:r>
          </w:p>
        </w:tc>
      </w:tr>
    </w:tbl>
    <w:p w14:paraId="6649E9A1" w14:textId="37D7AC0A" w:rsidR="00C93F3F" w:rsidRDefault="00F6537A" w:rsidP="009431FD">
      <w:pPr>
        <w:pStyle w:val="1"/>
      </w:pPr>
      <w:del w:id="5" w:author="Рябова Анастасия Николаевна" w:date="2023-09-06T14:54:00Z">
        <w:r w:rsidDel="003C6FCB">
          <w:delText xml:space="preserve">Кратное </w:delText>
        </w:r>
      </w:del>
      <w:ins w:id="6" w:author="Рябова Анастасия Николаевна" w:date="2023-09-06T14:54:00Z">
        <w:r w:rsidR="003C6FCB">
          <w:t xml:space="preserve">Краткое </w:t>
        </w:r>
      </w:ins>
      <w:r>
        <w:t xml:space="preserve">описание </w:t>
      </w:r>
      <w:r w:rsidRPr="00611A32">
        <w:t>программы</w:t>
      </w:r>
      <w:r>
        <w:t xml:space="preserve"> «Личный кабинет клиента»</w:t>
      </w:r>
    </w:p>
    <w:p w14:paraId="12ED7641" w14:textId="1C6A387F" w:rsidR="000C0157" w:rsidRPr="00CA14F7" w:rsidRDefault="00D72AD3" w:rsidP="00F12671">
      <w:pPr>
        <w:jc w:val="both"/>
        <w:rPr>
          <w:rFonts w:cs="Times New Roman"/>
          <w:szCs w:val="24"/>
        </w:rPr>
      </w:pPr>
      <w:r w:rsidRPr="00CA14F7">
        <w:rPr>
          <w:rFonts w:cs="Times New Roman"/>
          <w:szCs w:val="24"/>
        </w:rPr>
        <w:t xml:space="preserve">Основной целью </w:t>
      </w:r>
      <w:r w:rsidR="00F6537A">
        <w:rPr>
          <w:rFonts w:cs="Times New Roman"/>
          <w:szCs w:val="24"/>
        </w:rPr>
        <w:t>программы для ЭВМ</w:t>
      </w:r>
      <w:r w:rsidRPr="00CA14F7">
        <w:rPr>
          <w:rFonts w:cs="Times New Roman"/>
          <w:szCs w:val="24"/>
        </w:rPr>
        <w:t xml:space="preserve"> </w:t>
      </w:r>
      <w:r w:rsidR="00305362" w:rsidRPr="00CA14F7">
        <w:rPr>
          <w:rFonts w:cs="Times New Roman"/>
          <w:szCs w:val="24"/>
        </w:rPr>
        <w:t xml:space="preserve">является предоставления </w:t>
      </w:r>
      <w:r w:rsidR="00F777B2" w:rsidRPr="00CA14F7">
        <w:rPr>
          <w:rFonts w:cs="Times New Roman"/>
          <w:szCs w:val="24"/>
        </w:rPr>
        <w:t>Клиенту</w:t>
      </w:r>
      <w:r w:rsidR="007B036C" w:rsidRPr="00CA14F7">
        <w:rPr>
          <w:rFonts w:cs="Times New Roman"/>
          <w:szCs w:val="24"/>
        </w:rPr>
        <w:t xml:space="preserve"> </w:t>
      </w:r>
      <w:r w:rsidR="009806A2" w:rsidRPr="00CA14F7">
        <w:rPr>
          <w:rFonts w:cs="Times New Roman"/>
          <w:szCs w:val="24"/>
        </w:rPr>
        <w:t>(</w:t>
      </w:r>
      <w:r w:rsidR="007B036C" w:rsidRPr="00CA14F7">
        <w:rPr>
          <w:rFonts w:cs="Times New Roman"/>
          <w:szCs w:val="24"/>
        </w:rPr>
        <w:t>в том числе и</w:t>
      </w:r>
      <w:r w:rsidR="00F777B2" w:rsidRPr="00CA14F7">
        <w:rPr>
          <w:rFonts w:cs="Times New Roman"/>
          <w:szCs w:val="24"/>
        </w:rPr>
        <w:t xml:space="preserve"> </w:t>
      </w:r>
      <w:r w:rsidR="00EA5164" w:rsidRPr="00CA14F7">
        <w:rPr>
          <w:rFonts w:cs="Times New Roman"/>
          <w:szCs w:val="24"/>
        </w:rPr>
        <w:t>за</w:t>
      </w:r>
      <w:r w:rsidR="00F777B2" w:rsidRPr="00CA14F7">
        <w:rPr>
          <w:rFonts w:cs="Times New Roman"/>
          <w:szCs w:val="24"/>
        </w:rPr>
        <w:t xml:space="preserve"> его членов семьи</w:t>
      </w:r>
      <w:r w:rsidR="009806A2" w:rsidRPr="00CA14F7">
        <w:rPr>
          <w:rFonts w:cs="Times New Roman"/>
          <w:szCs w:val="24"/>
        </w:rPr>
        <w:t>)</w:t>
      </w:r>
      <w:r w:rsidR="00F777B2" w:rsidRPr="00CA14F7">
        <w:rPr>
          <w:rFonts w:cs="Times New Roman"/>
          <w:szCs w:val="24"/>
        </w:rPr>
        <w:t xml:space="preserve"> удобного</w:t>
      </w:r>
      <w:r w:rsidR="000C0157" w:rsidRPr="00CA14F7">
        <w:rPr>
          <w:rFonts w:cs="Times New Roman"/>
          <w:szCs w:val="24"/>
        </w:rPr>
        <w:t xml:space="preserve"> и</w:t>
      </w:r>
      <w:r w:rsidR="00305362" w:rsidRPr="00CA14F7">
        <w:rPr>
          <w:rFonts w:cs="Times New Roman"/>
          <w:szCs w:val="24"/>
        </w:rPr>
        <w:t xml:space="preserve"> простого сервиса</w:t>
      </w:r>
      <w:r w:rsidR="00611A32">
        <w:rPr>
          <w:rFonts w:cs="Times New Roman"/>
          <w:szCs w:val="24"/>
        </w:rPr>
        <w:t xml:space="preserve"> </w:t>
      </w:r>
      <w:r w:rsidR="00611A32" w:rsidRPr="009279A1">
        <w:rPr>
          <w:rStyle w:val="af4"/>
        </w:rPr>
        <w:t>«Базового функционала»</w:t>
      </w:r>
      <w:r w:rsidR="000C0157" w:rsidRPr="009279A1">
        <w:rPr>
          <w:rStyle w:val="af4"/>
        </w:rPr>
        <w:t>:</w:t>
      </w:r>
    </w:p>
    <w:p w14:paraId="3ADE54EF" w14:textId="77777777" w:rsidR="000C0157" w:rsidRPr="00D63BED" w:rsidRDefault="000C0157" w:rsidP="004D0951">
      <w:pPr>
        <w:pStyle w:val="a5"/>
        <w:numPr>
          <w:ilvl w:val="0"/>
          <w:numId w:val="7"/>
        </w:numPr>
        <w:rPr>
          <w:rFonts w:cs="Times New Roman"/>
          <w:szCs w:val="24"/>
        </w:rPr>
      </w:pPr>
      <w:commentRangeStart w:id="7"/>
      <w:r w:rsidRPr="00D63BED">
        <w:rPr>
          <w:rFonts w:cs="Times New Roman"/>
          <w:szCs w:val="24"/>
        </w:rPr>
        <w:t>Р</w:t>
      </w:r>
      <w:r w:rsidR="00305362" w:rsidRPr="00D63BED">
        <w:rPr>
          <w:rFonts w:cs="Times New Roman"/>
          <w:szCs w:val="24"/>
        </w:rPr>
        <w:t>егистрации, записи</w:t>
      </w:r>
      <w:r w:rsidR="003F30C7" w:rsidRPr="00D63BED">
        <w:rPr>
          <w:rFonts w:cs="Times New Roman"/>
          <w:szCs w:val="24"/>
        </w:rPr>
        <w:t xml:space="preserve"> на прием специалисту</w:t>
      </w:r>
      <w:r w:rsidRPr="00D63BED">
        <w:rPr>
          <w:rFonts w:cs="Times New Roman"/>
          <w:szCs w:val="24"/>
        </w:rPr>
        <w:t>.</w:t>
      </w:r>
      <w:r w:rsidR="003F30C7" w:rsidRPr="00D63BED">
        <w:rPr>
          <w:rFonts w:cs="Times New Roman"/>
          <w:szCs w:val="24"/>
        </w:rPr>
        <w:t xml:space="preserve"> </w:t>
      </w:r>
    </w:p>
    <w:p w14:paraId="7E6D2CF0" w14:textId="0FA03CD0" w:rsidR="000C0157" w:rsidRPr="00D63BED" w:rsidRDefault="00305362" w:rsidP="004D0951">
      <w:pPr>
        <w:pStyle w:val="a5"/>
        <w:numPr>
          <w:ilvl w:val="0"/>
          <w:numId w:val="7"/>
        </w:numPr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 xml:space="preserve">Иметь возможность </w:t>
      </w:r>
      <w:r w:rsidR="003E0041" w:rsidRPr="00D63BED">
        <w:rPr>
          <w:rFonts w:cs="Times New Roman"/>
          <w:szCs w:val="24"/>
        </w:rPr>
        <w:t>доступа/</w:t>
      </w:r>
      <w:r w:rsidRPr="00D63BED">
        <w:rPr>
          <w:rFonts w:cs="Times New Roman"/>
          <w:szCs w:val="24"/>
        </w:rPr>
        <w:t xml:space="preserve">получать необходимые </w:t>
      </w:r>
      <w:r w:rsidR="00403E23" w:rsidRPr="00D63BED">
        <w:rPr>
          <w:rFonts w:cs="Times New Roman"/>
          <w:szCs w:val="24"/>
        </w:rPr>
        <w:t>документы в</w:t>
      </w:r>
      <w:r w:rsidRPr="00D63BED">
        <w:rPr>
          <w:rFonts w:cs="Times New Roman"/>
          <w:szCs w:val="24"/>
        </w:rPr>
        <w:t xml:space="preserve"> электронном виде или делать запрос на оперативное получение документов. </w:t>
      </w:r>
    </w:p>
    <w:p w14:paraId="3D61E468" w14:textId="77777777" w:rsidR="000C0157" w:rsidRPr="00D63BED" w:rsidRDefault="00305362" w:rsidP="004D0951">
      <w:pPr>
        <w:pStyle w:val="a5"/>
        <w:numPr>
          <w:ilvl w:val="0"/>
          <w:numId w:val="7"/>
        </w:numPr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>Иметь историю обследований/ визитов к разным специалистам и календарь планируемых посещений с описанием необходимой подготовки.</w:t>
      </w:r>
    </w:p>
    <w:p w14:paraId="6F842EF0" w14:textId="77777777" w:rsidR="000C0157" w:rsidRPr="00D63BED" w:rsidRDefault="00305362" w:rsidP="004D0951">
      <w:pPr>
        <w:pStyle w:val="a5"/>
        <w:numPr>
          <w:ilvl w:val="0"/>
          <w:numId w:val="7"/>
        </w:numPr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 xml:space="preserve">Управлять процессом записи или отмены визитов к специалистам. </w:t>
      </w:r>
    </w:p>
    <w:p w14:paraId="3D09A021" w14:textId="794E27EC" w:rsidR="00305362" w:rsidRDefault="00B27559" w:rsidP="004D0951">
      <w:pPr>
        <w:pStyle w:val="a5"/>
        <w:numPr>
          <w:ilvl w:val="0"/>
          <w:numId w:val="7"/>
        </w:numPr>
        <w:rPr>
          <w:ins w:id="8" w:author="Александр С" w:date="2023-09-12T15:02:00Z"/>
          <w:rFonts w:cs="Times New Roman"/>
          <w:szCs w:val="24"/>
        </w:rPr>
      </w:pPr>
      <w:r w:rsidRPr="00D63BED">
        <w:rPr>
          <w:rFonts w:cs="Times New Roman"/>
          <w:szCs w:val="24"/>
        </w:rPr>
        <w:t xml:space="preserve">Осуществлять оплату/авансирование услуг.  </w:t>
      </w:r>
      <w:r w:rsidR="009806A2" w:rsidRPr="00D63BED">
        <w:rPr>
          <w:rFonts w:cs="Times New Roman"/>
          <w:szCs w:val="24"/>
        </w:rPr>
        <w:t>Отслеживать</w:t>
      </w:r>
      <w:r w:rsidR="00305362" w:rsidRPr="00D63BED">
        <w:rPr>
          <w:rFonts w:cs="Times New Roman"/>
          <w:szCs w:val="24"/>
        </w:rPr>
        <w:t xml:space="preserve"> </w:t>
      </w:r>
      <w:r w:rsidR="009806A2" w:rsidRPr="00D63BED">
        <w:rPr>
          <w:rFonts w:cs="Times New Roman"/>
          <w:szCs w:val="24"/>
        </w:rPr>
        <w:t>платежный баланс и историю платежей.</w:t>
      </w:r>
      <w:commentRangeEnd w:id="7"/>
      <w:r w:rsidR="007260B6">
        <w:rPr>
          <w:rStyle w:val="ae"/>
        </w:rPr>
        <w:commentReference w:id="7"/>
      </w:r>
    </w:p>
    <w:p w14:paraId="465E856A" w14:textId="543D54B9" w:rsidR="00442781" w:rsidRDefault="00442781" w:rsidP="004D0951">
      <w:pPr>
        <w:pStyle w:val="a5"/>
        <w:numPr>
          <w:ilvl w:val="0"/>
          <w:numId w:val="7"/>
        </w:numPr>
        <w:rPr>
          <w:ins w:id="9" w:author="Александр С" w:date="2023-09-12T15:08:00Z"/>
          <w:rFonts w:cs="Times New Roman"/>
          <w:szCs w:val="24"/>
        </w:rPr>
      </w:pPr>
      <w:ins w:id="10" w:author="Александр С" w:date="2023-09-12T15:03:00Z">
        <w:r>
          <w:rPr>
            <w:rFonts w:cs="Times New Roman"/>
            <w:szCs w:val="24"/>
          </w:rPr>
          <w:t>Комплексные программы</w:t>
        </w:r>
      </w:ins>
    </w:p>
    <w:p w14:paraId="4FE81339" w14:textId="13F1202A" w:rsidR="00442781" w:rsidRPr="00D63BED" w:rsidRDefault="00442781" w:rsidP="004D0951">
      <w:pPr>
        <w:pStyle w:val="a5"/>
        <w:numPr>
          <w:ilvl w:val="0"/>
          <w:numId w:val="7"/>
        </w:numPr>
        <w:rPr>
          <w:rFonts w:cs="Times New Roman"/>
          <w:szCs w:val="24"/>
        </w:rPr>
      </w:pPr>
      <w:ins w:id="11" w:author="Александр С" w:date="2023-09-12T15:08:00Z">
        <w:r>
          <w:rPr>
            <w:rFonts w:cs="Times New Roman"/>
            <w:szCs w:val="24"/>
          </w:rPr>
          <w:t>Подключение яндекс</w:t>
        </w:r>
      </w:ins>
      <w:ins w:id="12" w:author="Александр С" w:date="2023-09-12T17:26:00Z">
        <w:r w:rsidR="002770EC">
          <w:rPr>
            <w:rFonts w:cs="Times New Roman"/>
            <w:szCs w:val="24"/>
          </w:rPr>
          <w:t>-</w:t>
        </w:r>
      </w:ins>
      <w:ins w:id="13" w:author="Александр С" w:date="2023-09-12T15:08:00Z">
        <w:r>
          <w:rPr>
            <w:rFonts w:cs="Times New Roman"/>
            <w:szCs w:val="24"/>
          </w:rPr>
          <w:t>метрики</w:t>
        </w:r>
      </w:ins>
    </w:p>
    <w:p w14:paraId="3550DE0B" w14:textId="18BEBACE" w:rsidR="00305362" w:rsidRPr="00CA14F7" w:rsidRDefault="00996162" w:rsidP="00F12671">
      <w:pPr>
        <w:jc w:val="both"/>
        <w:rPr>
          <w:rFonts w:cs="Times New Roman"/>
          <w:szCs w:val="24"/>
        </w:rPr>
      </w:pPr>
      <w:r w:rsidRPr="00CA14F7">
        <w:rPr>
          <w:rFonts w:cs="Times New Roman"/>
          <w:szCs w:val="24"/>
        </w:rPr>
        <w:t xml:space="preserve">Спроектировать </w:t>
      </w:r>
      <w:r w:rsidR="003865CB" w:rsidRPr="00CA14F7">
        <w:rPr>
          <w:rFonts w:cs="Times New Roman"/>
          <w:szCs w:val="24"/>
        </w:rPr>
        <w:t>архитектуру, разрабатываемого решения</w:t>
      </w:r>
      <w:r w:rsidRPr="00CA14F7">
        <w:rPr>
          <w:rFonts w:cs="Times New Roman"/>
          <w:szCs w:val="24"/>
        </w:rPr>
        <w:t xml:space="preserve"> с учетом </w:t>
      </w:r>
      <w:r w:rsidR="00F6537A">
        <w:rPr>
          <w:rFonts w:cs="Times New Roman"/>
          <w:szCs w:val="24"/>
        </w:rPr>
        <w:t xml:space="preserve">доработки следующего </w:t>
      </w:r>
      <w:r w:rsidR="00611A32" w:rsidRPr="009279A1">
        <w:rPr>
          <w:rStyle w:val="af4"/>
        </w:rPr>
        <w:t xml:space="preserve">«Дополнительного </w:t>
      </w:r>
      <w:r w:rsidR="00F6537A" w:rsidRPr="009279A1">
        <w:rPr>
          <w:rStyle w:val="af4"/>
        </w:rPr>
        <w:t>функционала</w:t>
      </w:r>
      <w:r w:rsidR="00611A32" w:rsidRPr="009279A1">
        <w:rPr>
          <w:rStyle w:val="af4"/>
        </w:rPr>
        <w:t>»</w:t>
      </w:r>
      <w:r w:rsidR="00995318" w:rsidRPr="009279A1">
        <w:rPr>
          <w:rStyle w:val="af4"/>
        </w:rPr>
        <w:t>,</w:t>
      </w:r>
      <w:r w:rsidR="000B3CFB" w:rsidRPr="00CA14F7">
        <w:rPr>
          <w:rFonts w:cs="Times New Roman"/>
          <w:szCs w:val="24"/>
        </w:rPr>
        <w:t xml:space="preserve"> сервис</w:t>
      </w:r>
      <w:r w:rsidR="003865CB" w:rsidRPr="00CA14F7">
        <w:rPr>
          <w:rFonts w:cs="Times New Roman"/>
          <w:szCs w:val="24"/>
        </w:rPr>
        <w:t>ов</w:t>
      </w:r>
      <w:r w:rsidR="000B3CFB" w:rsidRPr="00CA14F7">
        <w:rPr>
          <w:rFonts w:cs="Times New Roman"/>
          <w:szCs w:val="24"/>
        </w:rPr>
        <w:t>/</w:t>
      </w:r>
      <w:r w:rsidRPr="00CA14F7">
        <w:rPr>
          <w:rFonts w:cs="Times New Roman"/>
          <w:szCs w:val="24"/>
        </w:rPr>
        <w:t>услуг Клиенту</w:t>
      </w:r>
      <w:r w:rsidR="00FE1AEE">
        <w:rPr>
          <w:rFonts w:cs="Times New Roman"/>
          <w:szCs w:val="24"/>
        </w:rPr>
        <w:t xml:space="preserve"> и </w:t>
      </w:r>
      <w:r w:rsidR="00611A32">
        <w:rPr>
          <w:rFonts w:cs="Times New Roman"/>
          <w:szCs w:val="24"/>
        </w:rPr>
        <w:t>Заказчику, который состоит</w:t>
      </w:r>
      <w:r w:rsidRPr="00CA14F7">
        <w:rPr>
          <w:rFonts w:cs="Times New Roman"/>
          <w:szCs w:val="24"/>
        </w:rPr>
        <w:t>:</w:t>
      </w:r>
    </w:p>
    <w:p w14:paraId="7A630D7B" w14:textId="6B94CFC4" w:rsidR="00996162" w:rsidRPr="00D63BED" w:rsidRDefault="00996162" w:rsidP="004D0951">
      <w:pPr>
        <w:pStyle w:val="a5"/>
        <w:numPr>
          <w:ilvl w:val="0"/>
          <w:numId w:val="8"/>
        </w:numPr>
        <w:jc w:val="both"/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 xml:space="preserve">Онлайн </w:t>
      </w:r>
      <w:r w:rsidR="003865CB" w:rsidRPr="00D63BED">
        <w:rPr>
          <w:rFonts w:cs="Times New Roman"/>
          <w:szCs w:val="24"/>
        </w:rPr>
        <w:t>приемов</w:t>
      </w:r>
      <w:r w:rsidR="003865CB" w:rsidRPr="00D63BED">
        <w:rPr>
          <w:rFonts w:cs="Times New Roman"/>
          <w:szCs w:val="24"/>
          <w:lang w:val="en-US"/>
        </w:rPr>
        <w:t>/</w:t>
      </w:r>
      <w:r w:rsidR="003865CB" w:rsidRPr="00D63BED">
        <w:rPr>
          <w:rFonts w:cs="Times New Roman"/>
          <w:szCs w:val="24"/>
        </w:rPr>
        <w:t>консультаций специалистами</w:t>
      </w:r>
      <w:r w:rsidR="00D664F7" w:rsidRPr="00D63BED">
        <w:rPr>
          <w:rFonts w:cs="Times New Roman"/>
          <w:szCs w:val="24"/>
        </w:rPr>
        <w:t>.</w:t>
      </w:r>
    </w:p>
    <w:p w14:paraId="45091E72" w14:textId="05F197D0" w:rsidR="000B3CFB" w:rsidRPr="00D63BED" w:rsidRDefault="000B3CFB" w:rsidP="004D0951">
      <w:pPr>
        <w:pStyle w:val="a5"/>
        <w:numPr>
          <w:ilvl w:val="0"/>
          <w:numId w:val="8"/>
        </w:numPr>
        <w:jc w:val="both"/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>Оповещений в социальных сетях и мессенджерах</w:t>
      </w:r>
      <w:r w:rsidR="00D664F7" w:rsidRPr="00D63BED">
        <w:rPr>
          <w:rFonts w:cs="Times New Roman"/>
          <w:szCs w:val="24"/>
        </w:rPr>
        <w:t>.</w:t>
      </w:r>
    </w:p>
    <w:p w14:paraId="09E1D183" w14:textId="2D120581" w:rsidR="000B3CFB" w:rsidRPr="00D63BED" w:rsidRDefault="003865CB" w:rsidP="004D0951">
      <w:pPr>
        <w:pStyle w:val="a5"/>
        <w:numPr>
          <w:ilvl w:val="0"/>
          <w:numId w:val="8"/>
        </w:numPr>
        <w:jc w:val="both"/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>Маркетинговых мероприятий</w:t>
      </w:r>
      <w:r w:rsidR="00D664F7" w:rsidRPr="00D63BED">
        <w:rPr>
          <w:rFonts w:cs="Times New Roman"/>
          <w:szCs w:val="24"/>
        </w:rPr>
        <w:t>.</w:t>
      </w:r>
    </w:p>
    <w:p w14:paraId="372F36C1" w14:textId="27725A5A" w:rsidR="00993900" w:rsidRPr="00D63BED" w:rsidRDefault="00993900" w:rsidP="004D0951">
      <w:pPr>
        <w:pStyle w:val="a5"/>
        <w:numPr>
          <w:ilvl w:val="0"/>
          <w:numId w:val="8"/>
        </w:numPr>
        <w:jc w:val="both"/>
        <w:rPr>
          <w:rFonts w:cs="Times New Roman"/>
          <w:szCs w:val="24"/>
        </w:rPr>
      </w:pPr>
      <w:r w:rsidRPr="00D63BED">
        <w:rPr>
          <w:rFonts w:cs="Times New Roman"/>
          <w:szCs w:val="24"/>
        </w:rPr>
        <w:lastRenderedPageBreak/>
        <w:t>Телефонии</w:t>
      </w:r>
      <w:r w:rsidR="007F6D74" w:rsidRPr="00D63BED">
        <w:rPr>
          <w:rFonts w:cs="Times New Roman"/>
          <w:szCs w:val="24"/>
        </w:rPr>
        <w:t xml:space="preserve"> (</w:t>
      </w:r>
      <w:r w:rsidR="007F6D74" w:rsidRPr="00D63BED">
        <w:rPr>
          <w:rFonts w:cs="Times New Roman"/>
          <w:szCs w:val="24"/>
          <w:lang w:val="en-US"/>
        </w:rPr>
        <w:t>call</w:t>
      </w:r>
      <w:r w:rsidR="007F6D74" w:rsidRPr="00D63BED">
        <w:rPr>
          <w:rFonts w:cs="Times New Roman"/>
          <w:szCs w:val="24"/>
        </w:rPr>
        <w:t xml:space="preserve"> – центра)</w:t>
      </w:r>
      <w:r w:rsidR="00F12789" w:rsidRPr="00D63BED">
        <w:rPr>
          <w:rFonts w:cs="Times New Roman"/>
          <w:szCs w:val="24"/>
        </w:rPr>
        <w:t xml:space="preserve">/ чат с </w:t>
      </w:r>
      <w:r w:rsidR="00F12789" w:rsidRPr="00D63BED">
        <w:rPr>
          <w:rFonts w:cs="Times New Roman"/>
          <w:szCs w:val="24"/>
          <w:lang w:val="en-US"/>
        </w:rPr>
        <w:t>call</w:t>
      </w:r>
      <w:r w:rsidR="00F12789" w:rsidRPr="00D63BED">
        <w:rPr>
          <w:rFonts w:cs="Times New Roman"/>
          <w:szCs w:val="24"/>
        </w:rPr>
        <w:t xml:space="preserve"> центром</w:t>
      </w:r>
      <w:r w:rsidR="00D664F7" w:rsidRPr="00D63BED">
        <w:rPr>
          <w:rFonts w:cs="Times New Roman"/>
          <w:szCs w:val="24"/>
        </w:rPr>
        <w:t>.</w:t>
      </w:r>
    </w:p>
    <w:p w14:paraId="2A031E8F" w14:textId="49C11E00" w:rsidR="008131F0" w:rsidRDefault="008131F0" w:rsidP="004D0951">
      <w:pPr>
        <w:pStyle w:val="a5"/>
        <w:numPr>
          <w:ilvl w:val="0"/>
          <w:numId w:val="8"/>
        </w:numPr>
        <w:jc w:val="both"/>
        <w:rPr>
          <w:ins w:id="14" w:author="Максакова Светлана Олеговна" w:date="2023-09-07T12:20:00Z"/>
          <w:rFonts w:cs="Times New Roman"/>
          <w:szCs w:val="24"/>
        </w:rPr>
      </w:pPr>
      <w:r w:rsidRPr="00732FB6">
        <w:rPr>
          <w:rFonts w:cs="Times New Roman"/>
          <w:strike/>
          <w:szCs w:val="24"/>
          <w:rPrChange w:id="15" w:author="Максакова Светлана Олеговна" w:date="2023-09-07T12:26:00Z">
            <w:rPr>
              <w:rFonts w:cs="Times New Roman"/>
              <w:szCs w:val="24"/>
            </w:rPr>
          </w:rPrChange>
        </w:rPr>
        <w:t>Вызов врача на дом</w:t>
      </w:r>
      <w:r w:rsidR="00D664F7" w:rsidRPr="00D63BED">
        <w:rPr>
          <w:rFonts w:cs="Times New Roman"/>
          <w:szCs w:val="24"/>
        </w:rPr>
        <w:t>.</w:t>
      </w:r>
      <w:ins w:id="16" w:author="Максакова Светлана Олеговна" w:date="2023-09-07T12:26:00Z">
        <w:r w:rsidR="00732FB6">
          <w:rPr>
            <w:rFonts w:cs="Times New Roman"/>
            <w:szCs w:val="24"/>
          </w:rPr>
          <w:t>Запись на домашние услуги</w:t>
        </w:r>
      </w:ins>
    </w:p>
    <w:p w14:paraId="50B9547F" w14:textId="4E8270CB" w:rsidR="00732FB6" w:rsidRPr="00D63BED" w:rsidDel="00732FB6" w:rsidRDefault="00732FB6" w:rsidP="004D0951">
      <w:pPr>
        <w:pStyle w:val="a5"/>
        <w:numPr>
          <w:ilvl w:val="0"/>
          <w:numId w:val="8"/>
        </w:numPr>
        <w:jc w:val="both"/>
        <w:rPr>
          <w:del w:id="17" w:author="Максакова Светлана Олеговна" w:date="2023-09-07T12:20:00Z"/>
          <w:rFonts w:cs="Times New Roman"/>
          <w:szCs w:val="24"/>
        </w:rPr>
      </w:pPr>
    </w:p>
    <w:p w14:paraId="2F271728" w14:textId="1E3866DF" w:rsidR="008131F0" w:rsidRPr="00732FB6" w:rsidRDefault="00B043A4" w:rsidP="004D0951">
      <w:pPr>
        <w:pStyle w:val="a5"/>
        <w:numPr>
          <w:ilvl w:val="0"/>
          <w:numId w:val="8"/>
        </w:numPr>
        <w:jc w:val="both"/>
        <w:rPr>
          <w:ins w:id="18" w:author="Максакова Светлана Олеговна" w:date="2023-09-07T12:20:00Z"/>
          <w:rFonts w:cs="Times New Roman"/>
          <w:strike/>
          <w:szCs w:val="24"/>
          <w:rPrChange w:id="19" w:author="Максакова Светлана Олеговна" w:date="2023-09-07T12:25:00Z">
            <w:rPr>
              <w:ins w:id="20" w:author="Максакова Светлана Олеговна" w:date="2023-09-07T12:20:00Z"/>
              <w:rFonts w:cs="Times New Roman"/>
              <w:szCs w:val="24"/>
            </w:rPr>
          </w:rPrChange>
        </w:rPr>
      </w:pPr>
      <w:r w:rsidRPr="00732FB6">
        <w:rPr>
          <w:rFonts w:cs="Times New Roman"/>
          <w:strike/>
          <w:szCs w:val="24"/>
          <w:rPrChange w:id="21" w:author="Максакова Светлана Олеговна" w:date="2023-09-07T12:25:00Z">
            <w:rPr>
              <w:rFonts w:cs="Times New Roman"/>
              <w:szCs w:val="24"/>
            </w:rPr>
          </w:rPrChange>
        </w:rPr>
        <w:t>Забор анализов на дому</w:t>
      </w:r>
      <w:r w:rsidR="00D664F7" w:rsidRPr="00732FB6">
        <w:rPr>
          <w:rFonts w:cs="Times New Roman"/>
          <w:strike/>
          <w:szCs w:val="24"/>
          <w:rPrChange w:id="22" w:author="Максакова Светлана Олеговна" w:date="2023-09-07T12:25:00Z">
            <w:rPr>
              <w:rFonts w:cs="Times New Roman"/>
              <w:szCs w:val="24"/>
            </w:rPr>
          </w:rPrChange>
        </w:rPr>
        <w:t>.</w:t>
      </w:r>
    </w:p>
    <w:p w14:paraId="7B5E2496" w14:textId="06FDF1DB" w:rsidR="00732FB6" w:rsidRPr="00D03F06" w:rsidRDefault="00732FB6" w:rsidP="00732FB6">
      <w:pPr>
        <w:pStyle w:val="a5"/>
        <w:numPr>
          <w:ilvl w:val="0"/>
          <w:numId w:val="8"/>
        </w:numPr>
        <w:jc w:val="both"/>
        <w:rPr>
          <w:ins w:id="23" w:author="Максакова Светлана Олеговна" w:date="2023-09-07T12:20:00Z"/>
          <w:rFonts w:cs="Times New Roman"/>
          <w:szCs w:val="24"/>
          <w:highlight w:val="cyan"/>
          <w:rPrChange w:id="24" w:author="Максакова Светлана Олеговна" w:date="2023-09-07T13:52:00Z">
            <w:rPr>
              <w:ins w:id="25" w:author="Максакова Светлана Олеговна" w:date="2023-09-07T12:20:00Z"/>
              <w:rFonts w:cs="Times New Roman"/>
              <w:szCs w:val="24"/>
            </w:rPr>
          </w:rPrChange>
        </w:rPr>
      </w:pPr>
      <w:ins w:id="26" w:author="Максакова Светлана Олеговна" w:date="2023-09-07T12:20:00Z">
        <w:r w:rsidRPr="00D03F06">
          <w:rPr>
            <w:rFonts w:cs="Times New Roman"/>
            <w:szCs w:val="24"/>
            <w:highlight w:val="cyan"/>
            <w:rPrChange w:id="27" w:author="Максакова Светлана Олеговна" w:date="2023-09-07T13:52:00Z">
              <w:rPr>
                <w:rFonts w:cs="Times New Roman"/>
                <w:szCs w:val="24"/>
              </w:rPr>
            </w:rPrChange>
          </w:rPr>
          <w:t>Сервис и качество</w:t>
        </w:r>
      </w:ins>
      <w:ins w:id="28" w:author="Александр С" w:date="2023-09-12T14:38:00Z">
        <w:r w:rsidR="00394B1B">
          <w:rPr>
            <w:rFonts w:cs="Times New Roman"/>
            <w:szCs w:val="24"/>
            <w:highlight w:val="cyan"/>
          </w:rPr>
          <w:t xml:space="preserve"> </w:t>
        </w:r>
      </w:ins>
    </w:p>
    <w:p w14:paraId="74CF3840" w14:textId="5AB1A1DD" w:rsidR="00732FB6" w:rsidRPr="00D03F06" w:rsidDel="00732FB6" w:rsidRDefault="00732FB6" w:rsidP="004D0951">
      <w:pPr>
        <w:pStyle w:val="a5"/>
        <w:numPr>
          <w:ilvl w:val="0"/>
          <w:numId w:val="8"/>
        </w:numPr>
        <w:jc w:val="both"/>
        <w:rPr>
          <w:del w:id="29" w:author="Максакова Светлана Олеговна" w:date="2023-09-07T12:20:00Z"/>
          <w:rFonts w:cs="Times New Roman"/>
          <w:szCs w:val="24"/>
          <w:highlight w:val="cyan"/>
          <w:rPrChange w:id="30" w:author="Максакова Светлана Олеговна" w:date="2023-09-07T13:52:00Z">
            <w:rPr>
              <w:del w:id="31" w:author="Максакова Светлана Олеговна" w:date="2023-09-07T12:20:00Z"/>
              <w:rFonts w:cs="Times New Roman"/>
              <w:szCs w:val="24"/>
            </w:rPr>
          </w:rPrChange>
        </w:rPr>
      </w:pPr>
      <w:ins w:id="32" w:author="Максакова Светлана Олеговна" w:date="2023-09-07T12:21:00Z">
        <w:r w:rsidRPr="00D03F06">
          <w:rPr>
            <w:rFonts w:cs="Times New Roman"/>
            <w:szCs w:val="24"/>
            <w:highlight w:val="cyan"/>
            <w:lang w:val="en-US"/>
            <w:rPrChange w:id="33" w:author="Максакова Светлана Олеговна" w:date="2023-09-07T13:52:00Z">
              <w:rPr>
                <w:rFonts w:cs="Times New Roman"/>
                <w:szCs w:val="24"/>
                <w:lang w:val="en-US"/>
              </w:rPr>
            </w:rPrChange>
          </w:rPr>
          <w:t>Push</w:t>
        </w:r>
        <w:r w:rsidRPr="00D03F06">
          <w:rPr>
            <w:rFonts w:cs="Times New Roman"/>
            <w:szCs w:val="24"/>
            <w:highlight w:val="cyan"/>
            <w:rPrChange w:id="34" w:author="Максакова Светлана Олеговна" w:date="2023-09-07T13:52:00Z">
              <w:rPr>
                <w:rFonts w:cs="Times New Roman"/>
                <w:szCs w:val="24"/>
                <w:lang w:val="en-US"/>
              </w:rPr>
            </w:rPrChange>
          </w:rPr>
          <w:t xml:space="preserve"> </w:t>
        </w:r>
      </w:ins>
      <w:ins w:id="35" w:author="Максакова Светлана Олеговна" w:date="2023-09-07T12:22:00Z">
        <w:r w:rsidRPr="00D03F06">
          <w:rPr>
            <w:rFonts w:cs="Times New Roman"/>
            <w:szCs w:val="24"/>
            <w:highlight w:val="cyan"/>
            <w:rPrChange w:id="36" w:author="Максакова Светлана Олеговна" w:date="2023-09-07T13:52:00Z">
              <w:rPr>
                <w:rFonts w:cs="Times New Roman"/>
                <w:szCs w:val="24"/>
              </w:rPr>
            </w:rPrChange>
          </w:rPr>
          <w:t xml:space="preserve">уведомления </w:t>
        </w:r>
      </w:ins>
    </w:p>
    <w:p w14:paraId="6B9B7785" w14:textId="3E8D7C13" w:rsidR="00732FB6" w:rsidRPr="00D03F06" w:rsidRDefault="00732FB6" w:rsidP="004D0951">
      <w:pPr>
        <w:pStyle w:val="a5"/>
        <w:numPr>
          <w:ilvl w:val="0"/>
          <w:numId w:val="8"/>
        </w:numPr>
        <w:jc w:val="both"/>
        <w:rPr>
          <w:ins w:id="37" w:author="Максакова Светлана Олеговна" w:date="2023-09-07T12:26:00Z"/>
          <w:rFonts w:cs="Times New Roman"/>
          <w:szCs w:val="24"/>
          <w:highlight w:val="cyan"/>
          <w:rPrChange w:id="38" w:author="Максакова Светлана Олеговна" w:date="2023-09-07T13:52:00Z">
            <w:rPr>
              <w:ins w:id="39" w:author="Максакова Светлана Олеговна" w:date="2023-09-07T12:26:00Z"/>
              <w:rFonts w:cs="Times New Roman"/>
              <w:szCs w:val="24"/>
            </w:rPr>
          </w:rPrChange>
        </w:rPr>
      </w:pPr>
      <w:ins w:id="40" w:author="Максакова Светлана Олеговна" w:date="2023-09-07T12:24:00Z">
        <w:r w:rsidRPr="00D03F06">
          <w:rPr>
            <w:rFonts w:cs="Times New Roman"/>
            <w:szCs w:val="24"/>
            <w:highlight w:val="cyan"/>
            <w:rPrChange w:id="41" w:author="Максакова Светлана Олеговна" w:date="2023-09-07T13:52:00Z">
              <w:rPr>
                <w:rFonts w:cs="Times New Roman"/>
                <w:szCs w:val="24"/>
              </w:rPr>
            </w:rPrChange>
          </w:rPr>
          <w:t>Внутренний чат с компанией</w:t>
        </w:r>
      </w:ins>
      <w:ins w:id="42" w:author="Александр С" w:date="2023-09-12T14:38:00Z">
        <w:r w:rsidR="00394B1B">
          <w:rPr>
            <w:rFonts w:cs="Times New Roman"/>
            <w:szCs w:val="24"/>
            <w:highlight w:val="cyan"/>
          </w:rPr>
          <w:t xml:space="preserve"> </w:t>
        </w:r>
      </w:ins>
    </w:p>
    <w:p w14:paraId="352FD451" w14:textId="608253D6" w:rsidR="00394B1B" w:rsidRPr="000009ED" w:rsidRDefault="00732FB6" w:rsidP="00394B1B">
      <w:pPr>
        <w:pStyle w:val="a5"/>
        <w:numPr>
          <w:ilvl w:val="0"/>
          <w:numId w:val="8"/>
        </w:numPr>
        <w:jc w:val="both"/>
        <w:rPr>
          <w:ins w:id="43" w:author="Александр С" w:date="2023-09-12T14:40:00Z"/>
          <w:rFonts w:cs="Times New Roman"/>
          <w:szCs w:val="24"/>
          <w:highlight w:val="cyan"/>
        </w:rPr>
      </w:pPr>
      <w:ins w:id="44" w:author="Максакова Светлана Олеговна" w:date="2023-09-07T12:26:00Z">
        <w:del w:id="45" w:author="Александр С" w:date="2023-09-12T15:06:00Z">
          <w:r w:rsidRPr="00D03F06" w:rsidDel="00442781">
            <w:rPr>
              <w:rFonts w:cs="Times New Roman"/>
              <w:szCs w:val="24"/>
              <w:highlight w:val="cyan"/>
              <w:rPrChange w:id="46" w:author="Максакова Светлана Олеговна" w:date="2023-09-07T13:52:00Z">
                <w:rPr>
                  <w:rFonts w:cs="Times New Roman"/>
                  <w:szCs w:val="24"/>
                </w:rPr>
              </w:rPrChange>
            </w:rPr>
            <w:delText xml:space="preserve">Метрики </w:delText>
          </w:r>
        </w:del>
      </w:ins>
      <w:ins w:id="47" w:author="Максакова Светлана Олеговна" w:date="2023-09-07T12:27:00Z">
        <w:del w:id="48" w:author="Александр С" w:date="2023-09-12T15:06:00Z">
          <w:r w:rsidRPr="00D03F06" w:rsidDel="00442781">
            <w:rPr>
              <w:rFonts w:cs="Times New Roman"/>
              <w:szCs w:val="24"/>
              <w:highlight w:val="cyan"/>
              <w:rPrChange w:id="49" w:author="Максакова Светлана Олеговна" w:date="2023-09-07T13:52:00Z">
                <w:rPr>
                  <w:rFonts w:cs="Times New Roman"/>
                  <w:szCs w:val="24"/>
                </w:rPr>
              </w:rPrChange>
            </w:rPr>
            <w:delText>(куда и зачем обращается клиент в разделы ЛК чаще всего)</w:delText>
          </w:r>
        </w:del>
      </w:ins>
    </w:p>
    <w:p w14:paraId="4CBC002D" w14:textId="19992B6E" w:rsidR="00732FB6" w:rsidRPr="00D03F06" w:rsidDel="00394B1B" w:rsidRDefault="00732FB6">
      <w:pPr>
        <w:pStyle w:val="a5"/>
        <w:ind w:firstLine="0"/>
        <w:jc w:val="both"/>
        <w:rPr>
          <w:ins w:id="50" w:author="Максакова Светлана Олеговна" w:date="2023-09-07T12:24:00Z"/>
          <w:del w:id="51" w:author="Александр С" w:date="2023-09-12T14:40:00Z"/>
          <w:rFonts w:cs="Times New Roman"/>
          <w:szCs w:val="24"/>
          <w:highlight w:val="cyan"/>
          <w:rPrChange w:id="52" w:author="Максакова Светлана Олеговна" w:date="2023-09-07T13:52:00Z">
            <w:rPr>
              <w:ins w:id="53" w:author="Максакова Светлана Олеговна" w:date="2023-09-07T12:24:00Z"/>
              <w:del w:id="54" w:author="Александр С" w:date="2023-09-12T14:40:00Z"/>
              <w:rFonts w:cs="Times New Roman"/>
              <w:szCs w:val="24"/>
            </w:rPr>
          </w:rPrChange>
        </w:rPr>
        <w:pPrChange w:id="55" w:author="Александр С" w:date="2023-09-12T14:40:00Z">
          <w:pPr>
            <w:pStyle w:val="a5"/>
            <w:numPr>
              <w:numId w:val="8"/>
            </w:numPr>
            <w:ind w:hanging="360"/>
            <w:jc w:val="both"/>
          </w:pPr>
        </w:pPrChange>
      </w:pPr>
    </w:p>
    <w:p w14:paraId="234844F0" w14:textId="5E29FA47" w:rsidR="00732FB6" w:rsidRPr="00D63BED" w:rsidDel="00394B1B" w:rsidRDefault="00732FB6">
      <w:pPr>
        <w:pStyle w:val="a5"/>
        <w:ind w:firstLine="0"/>
        <w:jc w:val="both"/>
        <w:rPr>
          <w:ins w:id="56" w:author="Максакова Светлана Олеговна" w:date="2023-09-07T12:23:00Z"/>
          <w:del w:id="57" w:author="Александр С" w:date="2023-09-12T14:41:00Z"/>
          <w:rFonts w:cs="Times New Roman"/>
          <w:szCs w:val="24"/>
        </w:rPr>
        <w:pPrChange w:id="58" w:author="Максакова Светлана Олеговна" w:date="2023-09-07T12:23:00Z">
          <w:pPr>
            <w:pStyle w:val="a5"/>
            <w:numPr>
              <w:numId w:val="8"/>
            </w:numPr>
            <w:ind w:hanging="360"/>
            <w:jc w:val="both"/>
          </w:pPr>
        </w:pPrChange>
      </w:pPr>
    </w:p>
    <w:p w14:paraId="202ECD79" w14:textId="4E7F4666" w:rsidR="004E61D3" w:rsidRPr="00D63BED" w:rsidRDefault="004E61D3" w:rsidP="004D0951">
      <w:pPr>
        <w:pStyle w:val="a5"/>
        <w:numPr>
          <w:ilvl w:val="0"/>
          <w:numId w:val="8"/>
        </w:numPr>
        <w:jc w:val="both"/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 xml:space="preserve">Мобильного клиента, работающего на переносимых мобильных устройствах под управлением операционных систем </w:t>
      </w:r>
      <w:r w:rsidRPr="00D63BED">
        <w:rPr>
          <w:rFonts w:cs="Times New Roman"/>
          <w:szCs w:val="24"/>
          <w:lang w:val="en-US"/>
        </w:rPr>
        <w:t>Android</w:t>
      </w:r>
      <w:r w:rsidRPr="00D63BED">
        <w:rPr>
          <w:rFonts w:cs="Times New Roman"/>
          <w:szCs w:val="24"/>
        </w:rPr>
        <w:t xml:space="preserve"> и </w:t>
      </w:r>
      <w:r w:rsidRPr="00D63BED">
        <w:rPr>
          <w:rFonts w:cs="Times New Roman"/>
          <w:szCs w:val="24"/>
          <w:lang w:val="en-US"/>
        </w:rPr>
        <w:t>IOS</w:t>
      </w:r>
      <w:r w:rsidR="00D664F7" w:rsidRPr="00D63BED">
        <w:rPr>
          <w:rFonts w:cs="Times New Roman"/>
          <w:szCs w:val="24"/>
        </w:rPr>
        <w:t>.</w:t>
      </w:r>
    </w:p>
    <w:p w14:paraId="7D258035" w14:textId="4A85B4B9" w:rsidR="00FE1AEE" w:rsidRPr="00D63BED" w:rsidDel="002770EC" w:rsidRDefault="00FE1AEE" w:rsidP="002770EC">
      <w:pPr>
        <w:pStyle w:val="a5"/>
        <w:numPr>
          <w:ilvl w:val="0"/>
          <w:numId w:val="8"/>
        </w:numPr>
        <w:jc w:val="both"/>
        <w:rPr>
          <w:del w:id="59" w:author="Александр С" w:date="2023-09-12T17:23:00Z"/>
          <w:rFonts w:cs="Times New Roman"/>
          <w:szCs w:val="24"/>
        </w:rPr>
      </w:pPr>
      <w:commentRangeStart w:id="60"/>
      <w:r w:rsidRPr="002770EC">
        <w:rPr>
          <w:rFonts w:cs="Times New Roman"/>
          <w:szCs w:val="24"/>
        </w:rPr>
        <w:t>Административную часть портала, с возможностью назначать обязательность/не обязательность полей регистрации</w:t>
      </w:r>
      <w:r w:rsidR="00BC7D05" w:rsidRPr="002770EC">
        <w:rPr>
          <w:rFonts w:cs="Times New Roman"/>
          <w:szCs w:val="24"/>
        </w:rPr>
        <w:t xml:space="preserve"> Клиента</w:t>
      </w:r>
      <w:r w:rsidRPr="002770EC">
        <w:rPr>
          <w:rFonts w:cs="Times New Roman"/>
          <w:szCs w:val="24"/>
        </w:rPr>
        <w:t>, корректировать содержания информационных страниц, редактировать/корректировать профиль Клиента</w:t>
      </w:r>
      <w:r w:rsidR="00D664F7" w:rsidRPr="00E62770">
        <w:rPr>
          <w:rFonts w:cs="Times New Roman"/>
          <w:szCs w:val="24"/>
        </w:rPr>
        <w:t>.</w:t>
      </w:r>
      <w:commentRangeEnd w:id="60"/>
      <w:r w:rsidR="007260B6">
        <w:rPr>
          <w:rStyle w:val="ae"/>
        </w:rPr>
        <w:commentReference w:id="60"/>
      </w:r>
      <w:ins w:id="61" w:author="Александр С" w:date="2023-09-12T14:42:00Z">
        <w:r w:rsidR="00394B1B" w:rsidRPr="002770EC">
          <w:rPr>
            <w:rFonts w:cs="Times New Roman"/>
            <w:szCs w:val="24"/>
          </w:rPr>
          <w:t xml:space="preserve"> </w:t>
        </w:r>
      </w:ins>
    </w:p>
    <w:p w14:paraId="21DC83BC" w14:textId="7302F32C" w:rsidR="00D72AD3" w:rsidRPr="002770EC" w:rsidRDefault="00C11B9F" w:rsidP="002770EC">
      <w:pPr>
        <w:jc w:val="both"/>
        <w:rPr>
          <w:rFonts w:cs="Times New Roman"/>
          <w:szCs w:val="24"/>
        </w:rPr>
      </w:pPr>
      <w:r w:rsidRPr="002770EC">
        <w:rPr>
          <w:rFonts w:cs="Times New Roman"/>
          <w:szCs w:val="24"/>
        </w:rPr>
        <w:t xml:space="preserve">В качестве ИТ </w:t>
      </w:r>
      <w:r w:rsidR="00F84A72" w:rsidRPr="002770EC">
        <w:rPr>
          <w:rFonts w:cs="Times New Roman"/>
          <w:szCs w:val="24"/>
        </w:rPr>
        <w:t>инструмента предоставления</w:t>
      </w:r>
      <w:r w:rsidRPr="002770EC">
        <w:rPr>
          <w:rFonts w:cs="Times New Roman"/>
          <w:szCs w:val="24"/>
        </w:rPr>
        <w:t xml:space="preserve"> данной услуги Заказчику</w:t>
      </w:r>
      <w:r w:rsidR="00F84A72" w:rsidRPr="002770EC">
        <w:rPr>
          <w:rFonts w:cs="Times New Roman"/>
          <w:szCs w:val="24"/>
        </w:rPr>
        <w:t>,</w:t>
      </w:r>
      <w:r w:rsidRPr="002770EC">
        <w:rPr>
          <w:rFonts w:cs="Times New Roman"/>
          <w:szCs w:val="24"/>
        </w:rPr>
        <w:t xml:space="preserve"> разрабатывается </w:t>
      </w:r>
      <w:r w:rsidR="00162E68" w:rsidRPr="009279A1">
        <w:rPr>
          <w:rStyle w:val="af4"/>
        </w:rPr>
        <w:t>«Программное решение»</w:t>
      </w:r>
      <w:r w:rsidRPr="009279A1">
        <w:rPr>
          <w:rStyle w:val="af4"/>
        </w:rPr>
        <w:t>.</w:t>
      </w:r>
    </w:p>
    <w:p w14:paraId="3981ABA6" w14:textId="169C70AB" w:rsidR="00ED2A47" w:rsidRPr="000F4AC6" w:rsidRDefault="00ED2A47" w:rsidP="009431FD">
      <w:pPr>
        <w:pStyle w:val="1"/>
      </w:pPr>
      <w:bookmarkStart w:id="62" w:name="_Toc143178472"/>
      <w:r w:rsidRPr="00611A32">
        <w:t>Ограничение</w:t>
      </w:r>
      <w:r w:rsidRPr="000F4AC6">
        <w:t xml:space="preserve"> </w:t>
      </w:r>
      <w:bookmarkEnd w:id="62"/>
      <w:r w:rsidR="00995318">
        <w:t>по функциональным требованиям к программ</w:t>
      </w:r>
      <w:r w:rsidR="00611A32">
        <w:t xml:space="preserve">ному </w:t>
      </w:r>
      <w:r w:rsidR="00804764">
        <w:t>решению.</w:t>
      </w:r>
    </w:p>
    <w:p w14:paraId="7DEA9896" w14:textId="37CF91EB" w:rsidR="007D134D" w:rsidRPr="00CA14F7" w:rsidRDefault="007D134D" w:rsidP="00F12671">
      <w:pPr>
        <w:jc w:val="both"/>
        <w:rPr>
          <w:rFonts w:cs="Times New Roman"/>
          <w:szCs w:val="24"/>
        </w:rPr>
      </w:pPr>
      <w:r w:rsidRPr="00CA14F7">
        <w:rPr>
          <w:rFonts w:cs="Times New Roman"/>
          <w:szCs w:val="24"/>
        </w:rPr>
        <w:t>Функциональные рамки</w:t>
      </w:r>
      <w:r w:rsidR="00996162" w:rsidRPr="00CA14F7">
        <w:rPr>
          <w:rFonts w:cs="Times New Roman"/>
          <w:szCs w:val="24"/>
        </w:rPr>
        <w:t xml:space="preserve"> </w:t>
      </w:r>
      <w:r w:rsidR="00995318">
        <w:rPr>
          <w:rFonts w:cs="Times New Roman"/>
          <w:szCs w:val="24"/>
        </w:rPr>
        <w:t>и требования к программному продукту</w:t>
      </w:r>
      <w:r w:rsidRPr="00CA14F7">
        <w:rPr>
          <w:rFonts w:cs="Times New Roman"/>
          <w:szCs w:val="24"/>
        </w:rPr>
        <w:t xml:space="preserve"> определяются следующими ограничениями:</w:t>
      </w:r>
    </w:p>
    <w:p w14:paraId="2BECAEF3" w14:textId="1134FF5A" w:rsidR="007D134D" w:rsidRPr="00CA14F7" w:rsidRDefault="006701EB" w:rsidP="00F12671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7D134D" w:rsidRPr="00CA14F7">
        <w:rPr>
          <w:rFonts w:cs="Times New Roman"/>
          <w:szCs w:val="24"/>
        </w:rPr>
        <w:t>Содержанием настоящего документа</w:t>
      </w:r>
      <w:r w:rsidR="00C24897">
        <w:rPr>
          <w:rFonts w:cs="Times New Roman"/>
          <w:szCs w:val="24"/>
        </w:rPr>
        <w:t>.</w:t>
      </w:r>
    </w:p>
    <w:p w14:paraId="32006EE1" w14:textId="3DFFE957" w:rsidR="007D134D" w:rsidRPr="0092096D" w:rsidRDefault="006701EB" w:rsidP="00F12671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>–</w:t>
      </w:r>
      <w:r w:rsidR="007D134D" w:rsidRPr="00F65921">
        <w:rPr>
          <w:rFonts w:cs="Times New Roman"/>
          <w:szCs w:val="24"/>
        </w:rPr>
        <w:t xml:space="preserve"> Способ интеграции с Заказчиком, состав интеграционных </w:t>
      </w:r>
      <w:r w:rsidR="006E4491" w:rsidRPr="00F65921">
        <w:rPr>
          <w:rFonts w:cs="Times New Roman"/>
          <w:szCs w:val="24"/>
        </w:rPr>
        <w:t>данных</w:t>
      </w:r>
      <w:r w:rsidR="007D134D" w:rsidRPr="00F65921">
        <w:rPr>
          <w:rFonts w:cs="Times New Roman"/>
          <w:szCs w:val="24"/>
        </w:rPr>
        <w:t xml:space="preserve"> </w:t>
      </w:r>
      <w:r w:rsidR="007D37B0" w:rsidRPr="00F65921">
        <w:rPr>
          <w:rFonts w:cs="Times New Roman"/>
          <w:szCs w:val="24"/>
        </w:rPr>
        <w:t xml:space="preserve">и способа интеграции </w:t>
      </w:r>
      <w:r w:rsidR="007D134D" w:rsidRPr="00804764">
        <w:rPr>
          <w:rFonts w:cs="Times New Roman"/>
          <w:szCs w:val="24"/>
        </w:rPr>
        <w:t xml:space="preserve">определяется </w:t>
      </w:r>
      <w:r w:rsidR="003D67C4" w:rsidRPr="00804764">
        <w:rPr>
          <w:rFonts w:cs="Times New Roman"/>
          <w:szCs w:val="24"/>
        </w:rPr>
        <w:t xml:space="preserve">в </w:t>
      </w:r>
      <w:r w:rsidR="000064DC" w:rsidRPr="00804764">
        <w:rPr>
          <w:rFonts w:cs="Times New Roman"/>
          <w:szCs w:val="24"/>
        </w:rPr>
        <w:t xml:space="preserve">разрабатываемом в рамках настоящего договора (стадия 1), документа </w:t>
      </w:r>
      <w:r w:rsidR="000064DC" w:rsidRPr="006701EB">
        <w:rPr>
          <w:rStyle w:val="af4"/>
        </w:rPr>
        <w:t xml:space="preserve">«Системные </w:t>
      </w:r>
      <w:r w:rsidR="00804764" w:rsidRPr="006701EB">
        <w:rPr>
          <w:rStyle w:val="af4"/>
        </w:rPr>
        <w:t>проектирование</w:t>
      </w:r>
      <w:r w:rsidR="000064DC" w:rsidRPr="006701EB">
        <w:rPr>
          <w:rStyle w:val="af4"/>
        </w:rPr>
        <w:t>»</w:t>
      </w:r>
      <w:r w:rsidR="003D67C4" w:rsidRPr="00804764">
        <w:rPr>
          <w:rFonts w:cs="Times New Roman"/>
          <w:szCs w:val="24"/>
        </w:rPr>
        <w:t>.</w:t>
      </w:r>
      <w:r w:rsidR="0092096D" w:rsidRPr="0092096D">
        <w:rPr>
          <w:rFonts w:cs="Times New Roman"/>
          <w:szCs w:val="24"/>
        </w:rPr>
        <w:t xml:space="preserve"> </w:t>
      </w:r>
      <w:r w:rsidR="0092096D" w:rsidRPr="00054C44">
        <w:rPr>
          <w:rFonts w:cs="Times New Roman"/>
          <w:szCs w:val="24"/>
        </w:rPr>
        <w:t xml:space="preserve">Подключение к платежным системам </w:t>
      </w:r>
      <w:r w:rsidR="00B22EE3" w:rsidRPr="00054C44">
        <w:rPr>
          <w:rFonts w:cs="Times New Roman"/>
          <w:szCs w:val="24"/>
        </w:rPr>
        <w:t>осуществляется в</w:t>
      </w:r>
      <w:r w:rsidR="0092096D" w:rsidRPr="00054C44">
        <w:rPr>
          <w:rFonts w:cs="Times New Roman"/>
          <w:szCs w:val="24"/>
        </w:rPr>
        <w:t xml:space="preserve"> рамках одного банка.</w:t>
      </w:r>
    </w:p>
    <w:p w14:paraId="55AA75F8" w14:textId="5510154F" w:rsidR="005907A9" w:rsidRPr="00E81E44" w:rsidRDefault="006701EB" w:rsidP="00E62770">
      <w:pPr>
        <w:jc w:val="both"/>
        <w:rPr>
          <w:rFonts w:cs="Times New Roman"/>
          <w:szCs w:val="24"/>
        </w:rPr>
      </w:pPr>
      <w:r w:rsidRPr="00732FB6">
        <w:rPr>
          <w:rFonts w:cs="Times New Roman"/>
          <w:szCs w:val="24"/>
          <w:highlight w:val="cyan"/>
          <w:rPrChange w:id="63" w:author="Максакова Светлана Олеговна" w:date="2023-09-07T12:28:00Z">
            <w:rPr>
              <w:rFonts w:cs="Times New Roman"/>
              <w:szCs w:val="24"/>
            </w:rPr>
          </w:rPrChange>
        </w:rPr>
        <w:t>–</w:t>
      </w:r>
      <w:r w:rsidR="005907A9" w:rsidRPr="00732FB6">
        <w:rPr>
          <w:rFonts w:cs="Times New Roman"/>
          <w:szCs w:val="24"/>
          <w:highlight w:val="cyan"/>
          <w:rPrChange w:id="64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На </w:t>
      </w:r>
      <w:r w:rsidR="00961268" w:rsidRPr="00732FB6">
        <w:rPr>
          <w:rFonts w:cs="Times New Roman"/>
          <w:szCs w:val="24"/>
          <w:highlight w:val="cyan"/>
          <w:rPrChange w:id="65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первом </w:t>
      </w:r>
      <w:r w:rsidR="005907A9" w:rsidRPr="00732FB6">
        <w:rPr>
          <w:rFonts w:cs="Times New Roman"/>
          <w:szCs w:val="24"/>
          <w:highlight w:val="cyan"/>
          <w:rPrChange w:id="66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этапе, программное решение разрабатывается </w:t>
      </w:r>
      <w:ins w:id="67" w:author="Александр С" w:date="2023-09-12T17:31:00Z">
        <w:r w:rsidR="002770EC">
          <w:rPr>
            <w:rFonts w:cs="Times New Roman"/>
            <w:szCs w:val="24"/>
            <w:highlight w:val="cyan"/>
          </w:rPr>
          <w:t xml:space="preserve">с </w:t>
        </w:r>
      </w:ins>
      <w:ins w:id="68" w:author="Александр С" w:date="2023-09-12T17:34:00Z">
        <w:r w:rsidR="00E62770">
          <w:rPr>
            <w:rFonts w:cs="Times New Roman"/>
            <w:szCs w:val="24"/>
            <w:highlight w:val="cyan"/>
          </w:rPr>
          <w:t>дизайн</w:t>
        </w:r>
      </w:ins>
      <w:ins w:id="69" w:author="Александр С" w:date="2023-09-12T17:40:00Z">
        <w:r w:rsidR="00E62770">
          <w:rPr>
            <w:rFonts w:cs="Times New Roman"/>
            <w:szCs w:val="24"/>
            <w:highlight w:val="cyan"/>
          </w:rPr>
          <w:t>ом</w:t>
        </w:r>
      </w:ins>
      <w:ins w:id="70" w:author="Александр С" w:date="2023-09-12T17:34:00Z">
        <w:r w:rsidR="00E62770">
          <w:rPr>
            <w:rFonts w:cs="Times New Roman"/>
            <w:szCs w:val="24"/>
            <w:highlight w:val="cyan"/>
          </w:rPr>
          <w:t xml:space="preserve"> реализованн</w:t>
        </w:r>
      </w:ins>
      <w:ins w:id="71" w:author="Александр С" w:date="2023-09-12T17:40:00Z">
        <w:r w:rsidR="00E62770">
          <w:rPr>
            <w:rFonts w:cs="Times New Roman"/>
            <w:szCs w:val="24"/>
            <w:highlight w:val="cyan"/>
          </w:rPr>
          <w:t>ым</w:t>
        </w:r>
      </w:ins>
      <w:ins w:id="72" w:author="Александр С" w:date="2023-09-12T17:34:00Z">
        <w:r w:rsidR="00E62770">
          <w:rPr>
            <w:rFonts w:cs="Times New Roman"/>
            <w:szCs w:val="24"/>
            <w:highlight w:val="cyan"/>
          </w:rPr>
          <w:t xml:space="preserve"> </w:t>
        </w:r>
      </w:ins>
      <w:del w:id="73" w:author="Александр С" w:date="2023-09-12T15:14:00Z">
        <w:r w:rsidR="005907A9" w:rsidRPr="00732FB6" w:rsidDel="00F12404">
          <w:rPr>
            <w:rFonts w:cs="Times New Roman"/>
            <w:szCs w:val="24"/>
            <w:highlight w:val="cyan"/>
            <w:rPrChange w:id="74" w:author="Максакова Светлана Олеговна" w:date="2023-09-07T12:28:00Z">
              <w:rPr>
                <w:rFonts w:cs="Times New Roman"/>
                <w:szCs w:val="24"/>
              </w:rPr>
            </w:rPrChange>
          </w:rPr>
          <w:delText xml:space="preserve">без </w:delText>
        </w:r>
        <w:r w:rsidR="00E471F2" w:rsidRPr="00732FB6" w:rsidDel="00F12404">
          <w:rPr>
            <w:rFonts w:cs="Times New Roman"/>
            <w:szCs w:val="24"/>
            <w:highlight w:val="cyan"/>
            <w:rPrChange w:id="75" w:author="Максакова Светлана Олеговна" w:date="2023-09-07T12:28:00Z">
              <w:rPr>
                <w:rFonts w:cs="Times New Roman"/>
                <w:szCs w:val="24"/>
              </w:rPr>
            </w:rPrChange>
          </w:rPr>
          <w:delText>дизайна</w:delText>
        </w:r>
      </w:del>
      <w:ins w:id="76" w:author="Александр С" w:date="2023-09-12T15:17:00Z">
        <w:r w:rsidR="00F12404">
          <w:rPr>
            <w:rFonts w:cs="Times New Roman"/>
            <w:szCs w:val="24"/>
            <w:highlight w:val="cyan"/>
          </w:rPr>
          <w:t xml:space="preserve"> на базе </w:t>
        </w:r>
      </w:ins>
      <w:r w:rsidR="00E471F2" w:rsidRPr="00732FB6">
        <w:rPr>
          <w:rFonts w:cs="Times New Roman"/>
          <w:szCs w:val="24"/>
          <w:highlight w:val="cyan"/>
          <w:rPrChange w:id="77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</w:t>
      </w:r>
      <w:ins w:id="78" w:author="Александр С" w:date="2023-09-12T17:36:00Z">
        <w:r w:rsidR="00E62770" w:rsidRPr="00E62770">
          <w:rPr>
            <w:rFonts w:cs="Times New Roman"/>
            <w:szCs w:val="24"/>
            <w:highlight w:val="cyan"/>
          </w:rPr>
          <w:t>фреймворк</w:t>
        </w:r>
      </w:ins>
      <w:ins w:id="79" w:author="Александр С" w:date="2023-09-12T17:40:00Z">
        <w:r w:rsidR="00E62770">
          <w:rPr>
            <w:rFonts w:cs="Times New Roman"/>
            <w:szCs w:val="24"/>
            <w:highlight w:val="cyan"/>
          </w:rPr>
          <w:t>а</w:t>
        </w:r>
      </w:ins>
      <w:ins w:id="80" w:author="Александр С" w:date="2023-09-12T17:36:00Z">
        <w:r w:rsidR="00E62770" w:rsidRPr="00E62770">
          <w:rPr>
            <w:rFonts w:cs="Times New Roman"/>
            <w:szCs w:val="24"/>
            <w:highlight w:val="cyan"/>
          </w:rPr>
          <w:t xml:space="preserve"> Mantine </w:t>
        </w:r>
      </w:ins>
      <w:ins w:id="81" w:author="Александр С" w:date="2023-09-12T17:40:00Z">
        <w:r w:rsidR="00E62770">
          <w:rPr>
            <w:rFonts w:cs="Times New Roman"/>
            <w:szCs w:val="24"/>
            <w:highlight w:val="cyan"/>
          </w:rPr>
          <w:t xml:space="preserve"> (при необходимости Исполнитель предоставляет не больше трех вариантов</w:t>
        </w:r>
      </w:ins>
      <w:ins w:id="82" w:author="Александр С" w:date="2023-09-12T17:41:00Z">
        <w:r w:rsidR="00E62770">
          <w:rPr>
            <w:rFonts w:cs="Times New Roman"/>
            <w:szCs w:val="24"/>
            <w:highlight w:val="cyan"/>
          </w:rPr>
          <w:t xml:space="preserve"> дизайна</w:t>
        </w:r>
      </w:ins>
      <w:ins w:id="83" w:author="Александр С" w:date="2023-09-12T17:40:00Z">
        <w:r w:rsidR="00E62770">
          <w:rPr>
            <w:rFonts w:cs="Times New Roman"/>
            <w:szCs w:val="24"/>
            <w:highlight w:val="cyan"/>
          </w:rPr>
          <w:t>).</w:t>
        </w:r>
      </w:ins>
      <w:ins w:id="84" w:author="Александр С" w:date="2023-09-12T17:36:00Z">
        <w:r w:rsidR="00E62770" w:rsidRPr="00E62770" w:rsidDel="00F12404">
          <w:rPr>
            <w:rFonts w:cs="Times New Roman"/>
            <w:szCs w:val="24"/>
            <w:highlight w:val="cyan"/>
          </w:rPr>
          <w:t xml:space="preserve"> </w:t>
        </w:r>
      </w:ins>
      <w:del w:id="85" w:author="Александр С" w:date="2023-09-12T15:17:00Z">
        <w:r w:rsidR="00E471F2" w:rsidRPr="00732FB6" w:rsidDel="00F12404">
          <w:rPr>
            <w:rFonts w:cs="Times New Roman"/>
            <w:szCs w:val="24"/>
            <w:highlight w:val="cyan"/>
            <w:rPrChange w:id="86" w:author="Максакова Светлана Олеговна" w:date="2023-09-07T12:28:00Z">
              <w:rPr>
                <w:rFonts w:cs="Times New Roman"/>
                <w:szCs w:val="24"/>
              </w:rPr>
            </w:rPrChange>
          </w:rPr>
          <w:delText>(методика прототип системы)</w:delText>
        </w:r>
      </w:del>
      <w:r w:rsidR="00C77EE4" w:rsidRPr="00732FB6">
        <w:rPr>
          <w:rFonts w:cs="Times New Roman"/>
          <w:szCs w:val="24"/>
          <w:highlight w:val="cyan"/>
          <w:rPrChange w:id="87" w:author="Максакова Светлана Олеговна" w:date="2023-09-07T12:28:00Z">
            <w:rPr>
              <w:rFonts w:cs="Times New Roman"/>
              <w:szCs w:val="24"/>
            </w:rPr>
          </w:rPrChange>
        </w:rPr>
        <w:t>.</w:t>
      </w:r>
      <w:r w:rsidR="00366318" w:rsidRPr="00732FB6">
        <w:rPr>
          <w:rFonts w:cs="Times New Roman"/>
          <w:szCs w:val="24"/>
          <w:highlight w:val="cyan"/>
          <w:rPrChange w:id="88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</w:t>
      </w:r>
      <w:r w:rsidR="009B28B7" w:rsidRPr="00732FB6">
        <w:rPr>
          <w:rFonts w:cs="Times New Roman"/>
          <w:szCs w:val="24"/>
          <w:highlight w:val="cyan"/>
          <w:rPrChange w:id="89" w:author="Максакова Светлана Олеговна" w:date="2023-09-07T12:28:00Z">
            <w:rPr>
              <w:rFonts w:cs="Times New Roman"/>
              <w:szCs w:val="24"/>
            </w:rPr>
          </w:rPrChange>
        </w:rPr>
        <w:t>П</w:t>
      </w:r>
      <w:r w:rsidR="00366318" w:rsidRPr="00732FB6">
        <w:rPr>
          <w:rFonts w:cs="Times New Roman"/>
          <w:szCs w:val="24"/>
          <w:highlight w:val="cyan"/>
          <w:rPrChange w:id="90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осле проверки </w:t>
      </w:r>
      <w:r w:rsidR="00E471F2" w:rsidRPr="00732FB6">
        <w:rPr>
          <w:rFonts w:cs="Times New Roman"/>
          <w:szCs w:val="24"/>
          <w:highlight w:val="cyan"/>
          <w:rPrChange w:id="91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Заказчиком </w:t>
      </w:r>
      <w:r w:rsidR="00366318" w:rsidRPr="00732FB6">
        <w:rPr>
          <w:rFonts w:cs="Times New Roman"/>
          <w:szCs w:val="24"/>
          <w:highlight w:val="cyan"/>
          <w:rPrChange w:id="92" w:author="Максакова Светлана Олеговна" w:date="2023-09-07T12:28:00Z">
            <w:rPr>
              <w:rFonts w:cs="Times New Roman"/>
              <w:szCs w:val="24"/>
            </w:rPr>
          </w:rPrChange>
        </w:rPr>
        <w:t>правильности функционала и реализованных бизнес</w:t>
      </w:r>
      <w:r w:rsidRPr="00732FB6">
        <w:rPr>
          <w:rFonts w:cs="Times New Roman"/>
          <w:szCs w:val="24"/>
          <w:highlight w:val="cyan"/>
          <w:rPrChange w:id="93" w:author="Максакова Светлана Олеговна" w:date="2023-09-07T12:28:00Z">
            <w:rPr>
              <w:rFonts w:cs="Times New Roman"/>
              <w:szCs w:val="24"/>
            </w:rPr>
          </w:rPrChange>
        </w:rPr>
        <w:t>-процессов</w:t>
      </w:r>
      <w:r w:rsidR="009B28B7" w:rsidRPr="00732FB6">
        <w:rPr>
          <w:rFonts w:cs="Times New Roman"/>
          <w:szCs w:val="24"/>
          <w:highlight w:val="cyan"/>
          <w:rPrChange w:id="94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прототипа</w:t>
      </w:r>
      <w:r w:rsidRPr="00732FB6">
        <w:rPr>
          <w:rFonts w:cs="Times New Roman"/>
          <w:szCs w:val="24"/>
          <w:highlight w:val="cyan"/>
          <w:rPrChange w:id="95" w:author="Максакова Светлана Олеговна" w:date="2023-09-07T12:28:00Z">
            <w:rPr>
              <w:rFonts w:cs="Times New Roman"/>
              <w:szCs w:val="24"/>
            </w:rPr>
          </w:rPrChange>
        </w:rPr>
        <w:t>,</w:t>
      </w:r>
      <w:r w:rsidR="009B28B7" w:rsidRPr="00732FB6">
        <w:rPr>
          <w:rFonts w:cs="Times New Roman"/>
          <w:szCs w:val="24"/>
          <w:highlight w:val="cyan"/>
          <w:rPrChange w:id="96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</w:t>
      </w:r>
      <w:r w:rsidR="00961268" w:rsidRPr="00732FB6">
        <w:rPr>
          <w:rFonts w:cs="Times New Roman"/>
          <w:szCs w:val="24"/>
          <w:highlight w:val="cyan"/>
          <w:rPrChange w:id="97" w:author="Максакова Светлана Олеговна" w:date="2023-09-07T12:28:00Z">
            <w:rPr>
              <w:rFonts w:cs="Times New Roman"/>
              <w:szCs w:val="24"/>
            </w:rPr>
          </w:rPrChange>
        </w:rPr>
        <w:t>вторым</w:t>
      </w:r>
      <w:r w:rsidR="009B28B7" w:rsidRPr="00732FB6">
        <w:rPr>
          <w:rFonts w:cs="Times New Roman"/>
          <w:szCs w:val="24"/>
          <w:highlight w:val="cyan"/>
          <w:rPrChange w:id="98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этапом будут реализованы </w:t>
      </w:r>
      <w:del w:id="99" w:author="Александр С" w:date="2023-09-12T17:31:00Z">
        <w:r w:rsidR="007001D8" w:rsidRPr="00732FB6" w:rsidDel="002770EC">
          <w:rPr>
            <w:rFonts w:cs="Times New Roman"/>
            <w:szCs w:val="24"/>
            <w:highlight w:val="cyan"/>
            <w:rPrChange w:id="100" w:author="Максакова Светлана Олеговна" w:date="2023-09-07T12:28:00Z">
              <w:rPr>
                <w:rFonts w:cs="Times New Roman"/>
                <w:szCs w:val="24"/>
              </w:rPr>
            </w:rPrChange>
          </w:rPr>
          <w:delText xml:space="preserve">дизайн и </w:delText>
        </w:r>
      </w:del>
      <w:r w:rsidR="007001D8" w:rsidRPr="00732FB6">
        <w:rPr>
          <w:rFonts w:cs="Times New Roman"/>
          <w:szCs w:val="24"/>
          <w:highlight w:val="cyan"/>
          <w:rPrChange w:id="101" w:author="Максакова Светлана Олеговна" w:date="2023-09-07T12:28:00Z">
            <w:rPr>
              <w:rFonts w:cs="Times New Roman"/>
              <w:szCs w:val="24"/>
            </w:rPr>
          </w:rPrChange>
        </w:rPr>
        <w:t>дополнительный функционал согласно данного документа, а также при необходимости</w:t>
      </w:r>
      <w:r w:rsidR="00F14588" w:rsidRPr="00732FB6">
        <w:rPr>
          <w:rFonts w:cs="Times New Roman"/>
          <w:szCs w:val="24"/>
          <w:highlight w:val="cyan"/>
          <w:rPrChange w:id="102" w:author="Максакова Светлана Олеговна" w:date="2023-09-07T12:28:00Z">
            <w:rPr>
              <w:rFonts w:cs="Times New Roman"/>
              <w:szCs w:val="24"/>
            </w:rPr>
          </w:rPrChange>
        </w:rPr>
        <w:t>, по согласованию</w:t>
      </w:r>
      <w:r w:rsidR="00804764" w:rsidRPr="00732FB6">
        <w:rPr>
          <w:rFonts w:cs="Times New Roman"/>
          <w:szCs w:val="24"/>
          <w:highlight w:val="cyan"/>
          <w:rPrChange w:id="103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сторон</w:t>
      </w:r>
      <w:r w:rsidR="00F14588" w:rsidRPr="00732FB6">
        <w:rPr>
          <w:rFonts w:cs="Times New Roman"/>
          <w:szCs w:val="24"/>
          <w:highlight w:val="cyan"/>
          <w:rPrChange w:id="104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</w:t>
      </w:r>
      <w:r w:rsidR="007001D8" w:rsidRPr="00732FB6">
        <w:rPr>
          <w:rFonts w:cs="Times New Roman"/>
          <w:szCs w:val="24"/>
          <w:highlight w:val="cyan"/>
          <w:rPrChange w:id="105" w:author="Максакова Светлана Олеговна" w:date="2023-09-07T12:28:00Z">
            <w:rPr>
              <w:rFonts w:cs="Times New Roman"/>
              <w:szCs w:val="24"/>
            </w:rPr>
          </w:rPrChange>
        </w:rPr>
        <w:t>новые функциональные возможности</w:t>
      </w:r>
      <w:r w:rsidR="009B28B7" w:rsidRPr="00732FB6">
        <w:rPr>
          <w:rFonts w:cs="Times New Roman"/>
          <w:szCs w:val="24"/>
          <w:highlight w:val="cyan"/>
          <w:rPrChange w:id="106" w:author="Максакова Светлана Олеговна" w:date="2023-09-07T12:28:00Z">
            <w:rPr>
              <w:rFonts w:cs="Times New Roman"/>
              <w:szCs w:val="24"/>
            </w:rPr>
          </w:rPrChange>
        </w:rPr>
        <w:t>.</w:t>
      </w:r>
      <w:r w:rsidR="00C77EE4" w:rsidRPr="00732FB6">
        <w:rPr>
          <w:rFonts w:cs="Times New Roman"/>
          <w:szCs w:val="24"/>
          <w:highlight w:val="cyan"/>
          <w:rPrChange w:id="107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</w:t>
      </w:r>
      <w:r w:rsidR="005907A9" w:rsidRPr="00732FB6">
        <w:rPr>
          <w:rFonts w:cs="Times New Roman"/>
          <w:szCs w:val="24"/>
          <w:highlight w:val="cyan"/>
          <w:rPrChange w:id="108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 </w:t>
      </w:r>
      <w:r w:rsidR="00961268" w:rsidRPr="00732FB6">
        <w:rPr>
          <w:rFonts w:cs="Times New Roman"/>
          <w:szCs w:val="24"/>
          <w:highlight w:val="cyan"/>
          <w:rPrChange w:id="109" w:author="Максакова Светлана Олеговна" w:date="2023-09-07T12:28:00Z">
            <w:rPr>
              <w:rFonts w:cs="Times New Roman"/>
              <w:szCs w:val="24"/>
            </w:rPr>
          </w:rPrChange>
        </w:rPr>
        <w:t>Сроки реализаци</w:t>
      </w:r>
      <w:r w:rsidR="00E81E44" w:rsidRPr="00732FB6">
        <w:rPr>
          <w:rFonts w:cs="Times New Roman"/>
          <w:szCs w:val="24"/>
          <w:highlight w:val="cyan"/>
          <w:rPrChange w:id="110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и этапов </w:t>
      </w:r>
      <w:r w:rsidR="00D664F7" w:rsidRPr="00732FB6">
        <w:rPr>
          <w:rFonts w:cs="Times New Roman"/>
          <w:szCs w:val="24"/>
          <w:highlight w:val="cyan"/>
          <w:rPrChange w:id="111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и их стоимость </w:t>
      </w:r>
      <w:r w:rsidR="00E81E44" w:rsidRPr="00732FB6">
        <w:rPr>
          <w:rFonts w:cs="Times New Roman"/>
          <w:szCs w:val="24"/>
          <w:highlight w:val="cyan"/>
          <w:rPrChange w:id="112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указываются в </w:t>
      </w:r>
      <w:r w:rsidR="00804764" w:rsidRPr="00732FB6">
        <w:rPr>
          <w:rFonts w:cs="Times New Roman"/>
          <w:szCs w:val="24"/>
          <w:highlight w:val="cyan"/>
          <w:rPrChange w:id="113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соответствующих </w:t>
      </w:r>
      <w:r w:rsidRPr="00732FB6">
        <w:rPr>
          <w:rFonts w:cs="Times New Roman"/>
          <w:szCs w:val="24"/>
          <w:highlight w:val="cyan"/>
          <w:rPrChange w:id="114" w:author="Максакова Светлана Олеговна" w:date="2023-09-07T12:28:00Z">
            <w:rPr>
              <w:rFonts w:cs="Times New Roman"/>
              <w:szCs w:val="24"/>
            </w:rPr>
          </w:rPrChange>
        </w:rPr>
        <w:t xml:space="preserve">дополнительных </w:t>
      </w:r>
      <w:commentRangeStart w:id="115"/>
      <w:r w:rsidRPr="00732FB6">
        <w:rPr>
          <w:rFonts w:cs="Times New Roman"/>
          <w:szCs w:val="24"/>
          <w:highlight w:val="cyan"/>
          <w:rPrChange w:id="116" w:author="Максакова Светлана Олеговна" w:date="2023-09-07T12:28:00Z">
            <w:rPr>
              <w:rFonts w:cs="Times New Roman"/>
              <w:szCs w:val="24"/>
            </w:rPr>
          </w:rPrChange>
        </w:rPr>
        <w:t>соглашениях</w:t>
      </w:r>
      <w:commentRangeEnd w:id="115"/>
      <w:r w:rsidR="00D03F06">
        <w:rPr>
          <w:rStyle w:val="ae"/>
        </w:rPr>
        <w:commentReference w:id="115"/>
      </w:r>
      <w:r w:rsidR="007216B2" w:rsidRPr="00732FB6">
        <w:rPr>
          <w:rFonts w:cs="Times New Roman"/>
          <w:szCs w:val="24"/>
          <w:highlight w:val="cyan"/>
          <w:rPrChange w:id="117" w:author="Максакова Светлана Олеговна" w:date="2023-09-07T12:28:00Z">
            <w:rPr>
              <w:rFonts w:cs="Times New Roman"/>
              <w:szCs w:val="24"/>
            </w:rPr>
          </w:rPrChange>
        </w:rPr>
        <w:t>.</w:t>
      </w:r>
      <w:ins w:id="118" w:author="Александр С" w:date="2023-09-12T14:43:00Z">
        <w:r w:rsidR="00394B1B">
          <w:rPr>
            <w:rFonts w:cs="Times New Roman"/>
            <w:szCs w:val="24"/>
          </w:rPr>
          <w:t xml:space="preserve"> </w:t>
        </w:r>
      </w:ins>
    </w:p>
    <w:p w14:paraId="077C88D5" w14:textId="348DFF82" w:rsidR="006E4491" w:rsidRPr="00CA14F7" w:rsidRDefault="006701EB" w:rsidP="00F12671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>–</w:t>
      </w:r>
      <w:r w:rsidR="006E4491" w:rsidRPr="00CA14F7">
        <w:rPr>
          <w:rFonts w:cs="Times New Roman"/>
          <w:szCs w:val="24"/>
        </w:rPr>
        <w:t xml:space="preserve"> </w:t>
      </w:r>
      <w:r w:rsidR="00314AE0" w:rsidRPr="00CA14F7">
        <w:rPr>
          <w:rFonts w:cs="Times New Roman"/>
          <w:szCs w:val="24"/>
        </w:rPr>
        <w:t xml:space="preserve">Разрабатываемое решение реализуется как «ведомое»: </w:t>
      </w:r>
    </w:p>
    <w:p w14:paraId="4F9A0FC5" w14:textId="63CB191C" w:rsidR="00314AE0" w:rsidRPr="00BA6E9B" w:rsidRDefault="006E4491" w:rsidP="004D0951">
      <w:pPr>
        <w:pStyle w:val="a5"/>
        <w:numPr>
          <w:ilvl w:val="0"/>
          <w:numId w:val="9"/>
        </w:numPr>
        <w:jc w:val="both"/>
        <w:rPr>
          <w:rFonts w:cs="Times New Roman"/>
          <w:szCs w:val="24"/>
        </w:rPr>
      </w:pPr>
      <w:commentRangeStart w:id="119"/>
      <w:r w:rsidRPr="00BA6E9B">
        <w:rPr>
          <w:rFonts w:cs="Times New Roman"/>
          <w:szCs w:val="24"/>
        </w:rPr>
        <w:t>Исполнитель не реализует механизм ценообразования, скидок, бонусов и состояния платежного баланса Клиента – данные сведения, разрабатываем</w:t>
      </w:r>
      <w:r w:rsidR="00162E68" w:rsidRPr="00BA6E9B">
        <w:rPr>
          <w:rFonts w:cs="Times New Roman"/>
          <w:szCs w:val="24"/>
        </w:rPr>
        <w:t>ое</w:t>
      </w:r>
      <w:r w:rsidRPr="00BA6E9B">
        <w:rPr>
          <w:rFonts w:cs="Times New Roman"/>
          <w:szCs w:val="24"/>
        </w:rPr>
        <w:t xml:space="preserve"> </w:t>
      </w:r>
      <w:r w:rsidR="00162E68" w:rsidRPr="009279A1">
        <w:rPr>
          <w:rStyle w:val="af4"/>
        </w:rPr>
        <w:t>«Программное решение»</w:t>
      </w:r>
      <w:r w:rsidRPr="00BA6E9B">
        <w:rPr>
          <w:rFonts w:cs="Times New Roman"/>
          <w:szCs w:val="24"/>
        </w:rPr>
        <w:t xml:space="preserve"> получает из информационной системы Заказчика</w:t>
      </w:r>
      <w:ins w:id="120" w:author="Рябова Анастасия Николаевна" w:date="2023-09-06T14:58:00Z">
        <w:r w:rsidR="003C6FCB">
          <w:rPr>
            <w:rFonts w:cs="Times New Roman"/>
            <w:szCs w:val="24"/>
          </w:rPr>
          <w:t xml:space="preserve"> </w:t>
        </w:r>
        <w:r w:rsidR="003C6FCB" w:rsidRPr="00D03F06">
          <w:rPr>
            <w:rStyle w:val="af4"/>
            <w:b w:val="0"/>
            <w:color w:val="000000" w:themeColor="text1"/>
            <w:rPrChange w:id="121" w:author="Максакова Светлана Олеговна" w:date="2023-09-07T13:55:00Z">
              <w:rPr>
                <w:rStyle w:val="af4"/>
              </w:rPr>
            </w:rPrChange>
          </w:rPr>
          <w:t>«МИС</w:t>
        </w:r>
        <w:r w:rsidR="003C6FCB" w:rsidRPr="009279A1">
          <w:rPr>
            <w:rStyle w:val="af4"/>
          </w:rPr>
          <w:t>».</w:t>
        </w:r>
      </w:ins>
      <w:r w:rsidRPr="00BA6E9B">
        <w:rPr>
          <w:rFonts w:cs="Times New Roman"/>
          <w:szCs w:val="24"/>
        </w:rPr>
        <w:t xml:space="preserve">. </w:t>
      </w:r>
      <w:commentRangeEnd w:id="119"/>
      <w:r w:rsidR="007260B6">
        <w:rPr>
          <w:rStyle w:val="ae"/>
        </w:rPr>
        <w:commentReference w:id="119"/>
      </w:r>
    </w:p>
    <w:p w14:paraId="645BE1D7" w14:textId="5EC0AD2C" w:rsidR="006E4491" w:rsidRPr="00BA6E9B" w:rsidRDefault="00314AE0" w:rsidP="004D0951">
      <w:pPr>
        <w:pStyle w:val="a5"/>
        <w:numPr>
          <w:ilvl w:val="0"/>
          <w:numId w:val="9"/>
        </w:numPr>
        <w:jc w:val="both"/>
        <w:rPr>
          <w:rFonts w:cs="Times New Roman"/>
          <w:szCs w:val="24"/>
        </w:rPr>
      </w:pPr>
      <w:r w:rsidRPr="00BA6E9B">
        <w:rPr>
          <w:rFonts w:cs="Times New Roman"/>
          <w:szCs w:val="24"/>
        </w:rPr>
        <w:t xml:space="preserve">Первоисточником справочников, </w:t>
      </w:r>
      <w:r w:rsidRPr="00D03F06">
        <w:rPr>
          <w:rFonts w:cs="Times New Roman"/>
          <w:color w:val="000000" w:themeColor="text1"/>
          <w:szCs w:val="24"/>
          <w:rPrChange w:id="122" w:author="Максакова Светлана Олеговна" w:date="2023-09-07T13:55:00Z">
            <w:rPr>
              <w:rFonts w:cs="Times New Roman"/>
              <w:szCs w:val="24"/>
            </w:rPr>
          </w:rPrChange>
        </w:rPr>
        <w:t>расписаний</w:t>
      </w:r>
      <w:r w:rsidRPr="00BA6E9B">
        <w:rPr>
          <w:rFonts w:cs="Times New Roman"/>
          <w:szCs w:val="24"/>
        </w:rPr>
        <w:t>, медицинской документации</w:t>
      </w:r>
      <w:r w:rsidR="00CD7948" w:rsidRPr="00BA6E9B">
        <w:rPr>
          <w:rFonts w:cs="Times New Roman"/>
          <w:szCs w:val="24"/>
        </w:rPr>
        <w:t>, страховых сведений</w:t>
      </w:r>
      <w:r w:rsidRPr="00BA6E9B">
        <w:rPr>
          <w:rFonts w:cs="Times New Roman"/>
          <w:szCs w:val="24"/>
        </w:rPr>
        <w:t xml:space="preserve"> в том числе и их изменений является информационная система Заказчика</w:t>
      </w:r>
      <w:r w:rsidR="009C194F" w:rsidRPr="00BA6E9B">
        <w:rPr>
          <w:rFonts w:cs="Times New Roman"/>
          <w:szCs w:val="24"/>
        </w:rPr>
        <w:t xml:space="preserve"> </w:t>
      </w:r>
      <w:r w:rsidR="009C194F" w:rsidRPr="009279A1">
        <w:rPr>
          <w:rStyle w:val="af4"/>
        </w:rPr>
        <w:t>«</w:t>
      </w:r>
      <w:r w:rsidR="00804764" w:rsidRPr="009279A1">
        <w:rPr>
          <w:rStyle w:val="af4"/>
        </w:rPr>
        <w:t>МИС</w:t>
      </w:r>
      <w:r w:rsidR="009C194F" w:rsidRPr="009279A1">
        <w:rPr>
          <w:rStyle w:val="af4"/>
        </w:rPr>
        <w:t>»</w:t>
      </w:r>
      <w:r w:rsidR="007216B2" w:rsidRPr="009279A1">
        <w:rPr>
          <w:rStyle w:val="af4"/>
        </w:rPr>
        <w:t>.</w:t>
      </w:r>
      <w:r w:rsidR="006E4491" w:rsidRPr="009279A1">
        <w:rPr>
          <w:rStyle w:val="af4"/>
        </w:rPr>
        <w:t xml:space="preserve"> </w:t>
      </w:r>
    </w:p>
    <w:p w14:paraId="2C84BE02" w14:textId="6D619737" w:rsidR="005A431C" w:rsidRPr="00CA14F7" w:rsidRDefault="005A431C" w:rsidP="00F12671">
      <w:pPr>
        <w:jc w:val="both"/>
        <w:rPr>
          <w:rFonts w:cs="Times New Roman"/>
          <w:szCs w:val="24"/>
        </w:rPr>
      </w:pPr>
      <w:r w:rsidRPr="00CA14F7">
        <w:rPr>
          <w:rFonts w:cs="Times New Roman"/>
          <w:szCs w:val="24"/>
        </w:rPr>
        <w:t xml:space="preserve">Обучение персонала Заказчика </w:t>
      </w:r>
      <w:r w:rsidR="00804764">
        <w:rPr>
          <w:rFonts w:cs="Times New Roman"/>
          <w:szCs w:val="24"/>
        </w:rPr>
        <w:t xml:space="preserve">по функционалу программного решения </w:t>
      </w:r>
      <w:r w:rsidRPr="00CA14F7">
        <w:rPr>
          <w:rFonts w:cs="Times New Roman"/>
          <w:szCs w:val="24"/>
        </w:rPr>
        <w:t xml:space="preserve">осуществляется по </w:t>
      </w:r>
      <w:r w:rsidR="006F35CB" w:rsidRPr="00CA14F7">
        <w:rPr>
          <w:rFonts w:cs="Times New Roman"/>
          <w:szCs w:val="24"/>
        </w:rPr>
        <w:t>метод</w:t>
      </w:r>
      <w:r w:rsidR="00C25C7B" w:rsidRPr="00CA14F7">
        <w:rPr>
          <w:rFonts w:cs="Times New Roman"/>
          <w:szCs w:val="24"/>
        </w:rPr>
        <w:t xml:space="preserve">ологии «тренировать наставника» </w:t>
      </w:r>
      <w:r w:rsidR="00D664F7" w:rsidRPr="001F6760">
        <w:rPr>
          <w:rFonts w:cs="Times New Roman"/>
          <w:szCs w:val="24"/>
        </w:rPr>
        <w:t>–</w:t>
      </w:r>
      <w:r w:rsidR="006F35CB" w:rsidRPr="00CA14F7">
        <w:rPr>
          <w:rFonts w:cs="Times New Roman"/>
          <w:szCs w:val="24"/>
        </w:rPr>
        <w:t xml:space="preserve"> обучаются </w:t>
      </w:r>
      <w:r w:rsidR="00804764">
        <w:rPr>
          <w:rFonts w:cs="Times New Roman"/>
          <w:szCs w:val="24"/>
        </w:rPr>
        <w:t>не более трех</w:t>
      </w:r>
      <w:r w:rsidR="006F35CB" w:rsidRPr="00CA14F7">
        <w:rPr>
          <w:rFonts w:cs="Times New Roman"/>
          <w:szCs w:val="24"/>
        </w:rPr>
        <w:t xml:space="preserve"> ключевых сотрудник</w:t>
      </w:r>
      <w:r w:rsidR="00804764">
        <w:rPr>
          <w:rFonts w:cs="Times New Roman"/>
          <w:szCs w:val="24"/>
        </w:rPr>
        <w:t>ов</w:t>
      </w:r>
      <w:r w:rsidR="006F35CB" w:rsidRPr="00CA14F7">
        <w:rPr>
          <w:rFonts w:cs="Times New Roman"/>
          <w:szCs w:val="24"/>
        </w:rPr>
        <w:t xml:space="preserve"> Заказчика, остальной персонал обучается Заказчиком</w:t>
      </w:r>
      <w:r w:rsidR="007216B2">
        <w:rPr>
          <w:rFonts w:cs="Times New Roman"/>
          <w:szCs w:val="24"/>
        </w:rPr>
        <w:t>.</w:t>
      </w:r>
    </w:p>
    <w:p w14:paraId="7B7A2166" w14:textId="32623234" w:rsidR="00DA7FC0" w:rsidRPr="00CA14F7" w:rsidRDefault="006701EB" w:rsidP="00F12671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>–</w:t>
      </w:r>
      <w:r w:rsidR="007D134D" w:rsidRPr="00CA14F7">
        <w:rPr>
          <w:rFonts w:cs="Times New Roman"/>
          <w:szCs w:val="24"/>
        </w:rPr>
        <w:t xml:space="preserve"> </w:t>
      </w:r>
      <w:r w:rsidR="007D134D" w:rsidRPr="00D03F06">
        <w:rPr>
          <w:rFonts w:cs="Times New Roman"/>
          <w:szCs w:val="24"/>
        </w:rPr>
        <w:t xml:space="preserve">Функции </w:t>
      </w:r>
      <w:r w:rsidR="00C85726" w:rsidRPr="00D03F06">
        <w:rPr>
          <w:rFonts w:cs="Times New Roman"/>
          <w:szCs w:val="24"/>
        </w:rPr>
        <w:t>администрирования, поддержки</w:t>
      </w:r>
      <w:r w:rsidR="006F35CB" w:rsidRPr="00D03F06">
        <w:rPr>
          <w:rFonts w:cs="Times New Roman"/>
          <w:szCs w:val="24"/>
        </w:rPr>
        <w:t xml:space="preserve"> </w:t>
      </w:r>
      <w:r w:rsidR="007D134D" w:rsidRPr="00D03F06">
        <w:rPr>
          <w:rFonts w:cs="Times New Roman"/>
          <w:szCs w:val="24"/>
        </w:rPr>
        <w:t>системы</w:t>
      </w:r>
      <w:r w:rsidR="00573DCD">
        <w:rPr>
          <w:rFonts w:cs="Times New Roman"/>
          <w:szCs w:val="24"/>
        </w:rPr>
        <w:t>, подключение дополнительных сторонних сервисов</w:t>
      </w:r>
      <w:r w:rsidR="00961268">
        <w:rPr>
          <w:rFonts w:cs="Times New Roman"/>
          <w:szCs w:val="24"/>
        </w:rPr>
        <w:t xml:space="preserve"> и</w:t>
      </w:r>
      <w:r w:rsidR="00003735" w:rsidRPr="00CA14F7">
        <w:rPr>
          <w:rFonts w:cs="Times New Roman"/>
          <w:szCs w:val="24"/>
        </w:rPr>
        <w:t xml:space="preserve"> аренды </w:t>
      </w:r>
      <w:r w:rsidR="002A7177" w:rsidRPr="00CA14F7">
        <w:rPr>
          <w:rFonts w:cs="Times New Roman"/>
          <w:szCs w:val="24"/>
        </w:rPr>
        <w:t>необходимых серверных мощностей будут</w:t>
      </w:r>
      <w:r w:rsidR="006F35CB" w:rsidRPr="00CA14F7">
        <w:rPr>
          <w:rFonts w:cs="Times New Roman"/>
          <w:szCs w:val="24"/>
        </w:rPr>
        <w:t xml:space="preserve"> осуществляться при заключении дополнительного договора.</w:t>
      </w:r>
    </w:p>
    <w:p w14:paraId="3E8DFEF1" w14:textId="551A4BFA" w:rsidR="00ED2A47" w:rsidRDefault="00611A32" w:rsidP="009431FD">
      <w:pPr>
        <w:pStyle w:val="1"/>
      </w:pPr>
      <w:r>
        <w:lastRenderedPageBreak/>
        <w:t xml:space="preserve">Описание «Базового функционала» </w:t>
      </w:r>
      <w:r w:rsidRPr="00611A32">
        <w:t>разрабатываемого</w:t>
      </w:r>
      <w:r>
        <w:t xml:space="preserve"> программного обеспечения для ЭВМ</w:t>
      </w:r>
      <w:r w:rsidR="00804764">
        <w:t>.</w:t>
      </w:r>
    </w:p>
    <w:p w14:paraId="199024E0" w14:textId="7AF19398" w:rsidR="003A1E55" w:rsidRPr="00162E68" w:rsidRDefault="001928E0" w:rsidP="00F12671">
      <w:pPr>
        <w:pStyle w:val="2"/>
      </w:pPr>
      <w:bookmarkStart w:id="123" w:name="_Toc143178475"/>
      <w:r w:rsidRPr="000F4AC6">
        <w:t>Общие сведения</w:t>
      </w:r>
      <w:bookmarkEnd w:id="123"/>
    </w:p>
    <w:p w14:paraId="3F1DCDD0" w14:textId="2E7EE43E" w:rsidR="006E0CDD" w:rsidRPr="00877E90" w:rsidRDefault="00487172" w:rsidP="00F12671">
      <w:pPr>
        <w:pStyle w:val="titabs"/>
        <w:spacing w:beforeAutospacing="0" w:afterAutospacing="0"/>
        <w:jc w:val="both"/>
        <w:rPr>
          <w:spacing w:val="6"/>
          <w:shd w:val="clear" w:color="auto" w:fill="FFFFFF"/>
        </w:rPr>
      </w:pPr>
      <w:r w:rsidRPr="00CA14F7">
        <w:rPr>
          <w:bCs/>
        </w:rPr>
        <w:t>Разрабатываем</w:t>
      </w:r>
      <w:r w:rsidR="00162E68">
        <w:rPr>
          <w:bCs/>
        </w:rPr>
        <w:t>ое</w:t>
      </w:r>
      <w:r w:rsidRPr="00CA14F7">
        <w:rPr>
          <w:bCs/>
        </w:rPr>
        <w:t xml:space="preserve"> </w:t>
      </w:r>
      <w:r w:rsidR="00162E68" w:rsidRPr="009279A1">
        <w:rPr>
          <w:rStyle w:val="af4"/>
        </w:rPr>
        <w:t>«Программное решение»</w:t>
      </w:r>
      <w:r w:rsidRPr="00CA14F7">
        <w:rPr>
          <w:bCs/>
        </w:rPr>
        <w:t xml:space="preserve"> состоит из </w:t>
      </w:r>
      <w:r w:rsidR="00FD3D34" w:rsidRPr="00CA14F7">
        <w:t>портала</w:t>
      </w:r>
      <w:r w:rsidR="00391792" w:rsidRPr="00CA14F7">
        <w:t>, мобильного</w:t>
      </w:r>
      <w:r w:rsidRPr="00CA14F7">
        <w:t xml:space="preserve"> приложения</w:t>
      </w:r>
      <w:r w:rsidR="00391792" w:rsidRPr="00CA14F7">
        <w:t xml:space="preserve"> и </w:t>
      </w:r>
      <w:r w:rsidR="00003BBE">
        <w:t>интерфейса обмена</w:t>
      </w:r>
      <w:r w:rsidR="00E8004F" w:rsidRPr="00CA14F7">
        <w:t xml:space="preserve">.  </w:t>
      </w:r>
      <w:r w:rsidR="001928E0" w:rsidRPr="00CA14F7">
        <w:t>В качестве средств разработки используются</w:t>
      </w:r>
      <w:r w:rsidR="0054050A">
        <w:t xml:space="preserve"> языки программирования</w:t>
      </w:r>
      <w:r w:rsidR="001928E0" w:rsidRPr="00CA14F7">
        <w:t xml:space="preserve"> </w:t>
      </w:r>
      <w:r w:rsidR="0054050A" w:rsidRPr="009279A1">
        <w:t>J</w:t>
      </w:r>
      <w:r w:rsidR="00836327" w:rsidRPr="009279A1">
        <w:t>ava</w:t>
      </w:r>
      <w:r w:rsidR="0054050A" w:rsidRPr="009279A1">
        <w:t>S</w:t>
      </w:r>
      <w:r w:rsidR="00836327" w:rsidRPr="009279A1">
        <w:t xml:space="preserve">cript, </w:t>
      </w:r>
      <w:r w:rsidR="00836327" w:rsidRPr="009279A1">
        <w:rPr>
          <w:rFonts w:eastAsiaTheme="minorHAnsi"/>
        </w:rPr>
        <w:t>Dart</w:t>
      </w:r>
      <w:r w:rsidR="003A1E55" w:rsidRPr="009279A1">
        <w:t xml:space="preserve">, </w:t>
      </w:r>
      <w:r w:rsidR="001A62AC" w:rsidRPr="009279A1">
        <w:t>Python</w:t>
      </w:r>
      <w:r w:rsidR="001A62AC">
        <w:rPr>
          <w:color w:val="262626"/>
          <w:spacing w:val="6"/>
        </w:rPr>
        <w:t xml:space="preserve"> и</w:t>
      </w:r>
      <w:r w:rsidR="001928E0" w:rsidRPr="00CA14F7">
        <w:rPr>
          <w:color w:val="262626"/>
          <w:spacing w:val="6"/>
        </w:rPr>
        <w:t xml:space="preserve"> </w:t>
      </w:r>
      <w:r w:rsidR="001A62AC">
        <w:rPr>
          <w:color w:val="262626"/>
          <w:spacing w:val="6"/>
        </w:rPr>
        <w:t xml:space="preserve">базы данных – </w:t>
      </w:r>
      <w:r w:rsidR="001A62AC" w:rsidRPr="001A62AC">
        <w:rPr>
          <w:color w:val="262626"/>
          <w:spacing w:val="6"/>
        </w:rPr>
        <w:t>PostgreSQL</w:t>
      </w:r>
      <w:r w:rsidR="001A62AC">
        <w:rPr>
          <w:color w:val="262626"/>
          <w:spacing w:val="6"/>
        </w:rPr>
        <w:t>.</w:t>
      </w:r>
      <w:r w:rsidR="001A62AC" w:rsidRPr="001A62AC">
        <w:rPr>
          <w:color w:val="262626"/>
          <w:spacing w:val="6"/>
        </w:rPr>
        <w:t xml:space="preserve"> </w:t>
      </w:r>
      <w:r w:rsidR="001928E0" w:rsidRPr="00CA14F7">
        <w:rPr>
          <w:color w:val="000000"/>
          <w:spacing w:val="6"/>
        </w:rPr>
        <w:t>Технические требования: сервер</w:t>
      </w:r>
      <w:r w:rsidR="001928E0" w:rsidRPr="00CA14F7">
        <w:rPr>
          <w:color w:val="000000"/>
          <w:spacing w:val="6"/>
          <w:shd w:val="clear" w:color="auto" w:fill="FFFFFF"/>
        </w:rPr>
        <w:t xml:space="preserve"> с характеристиками не ниже: </w:t>
      </w:r>
      <w:r w:rsidR="007F6CE0">
        <w:rPr>
          <w:color w:val="000000"/>
          <w:spacing w:val="6"/>
          <w:shd w:val="clear" w:color="auto" w:fill="FFFFFF"/>
        </w:rPr>
        <w:t>8</w:t>
      </w:r>
      <w:r w:rsidR="001928E0" w:rsidRPr="008C4752">
        <w:rPr>
          <w:color w:val="000000"/>
          <w:spacing w:val="6"/>
          <w:shd w:val="clear" w:color="auto" w:fill="FFFFFF"/>
        </w:rPr>
        <w:t xml:space="preserve"> CPU </w:t>
      </w:r>
      <w:r w:rsidR="009F5761">
        <w:rPr>
          <w:color w:val="000000"/>
          <w:spacing w:val="6"/>
          <w:shd w:val="clear" w:color="auto" w:fill="FFFFFF"/>
        </w:rPr>
        <w:t>32</w:t>
      </w:r>
      <w:r w:rsidR="001928E0" w:rsidRPr="008C4752">
        <w:rPr>
          <w:color w:val="000000"/>
          <w:spacing w:val="6"/>
          <w:shd w:val="clear" w:color="auto" w:fill="FFFFFF"/>
        </w:rPr>
        <w:t xml:space="preserve"> RAM SSD </w:t>
      </w:r>
      <w:r w:rsidR="009F5761">
        <w:rPr>
          <w:color w:val="000000"/>
          <w:spacing w:val="6"/>
          <w:shd w:val="clear" w:color="auto" w:fill="FFFFFF"/>
        </w:rPr>
        <w:t>24</w:t>
      </w:r>
      <w:r w:rsidR="001928E0" w:rsidRPr="008C4752">
        <w:rPr>
          <w:color w:val="000000"/>
          <w:spacing w:val="6"/>
          <w:shd w:val="clear" w:color="auto" w:fill="FFFFFF"/>
        </w:rPr>
        <w:t>0 GB. ОС: Ubuntu Server 20.04.4 LTS</w:t>
      </w:r>
      <w:r w:rsidR="001928E0" w:rsidRPr="00CA14F7">
        <w:rPr>
          <w:color w:val="000000"/>
          <w:spacing w:val="6"/>
          <w:shd w:val="clear" w:color="auto" w:fill="FFFFFF"/>
        </w:rPr>
        <w:t xml:space="preserve"> и выше; </w:t>
      </w:r>
      <w:r w:rsidR="008B491F" w:rsidRPr="00CA14F7">
        <w:rPr>
          <w:color w:val="000000"/>
          <w:spacing w:val="6"/>
          <w:shd w:val="clear" w:color="auto" w:fill="FFFFFF"/>
        </w:rPr>
        <w:t xml:space="preserve">мобильные устройства под управлением </w:t>
      </w:r>
      <w:r w:rsidR="001928E0" w:rsidRPr="00CA14F7">
        <w:rPr>
          <w:color w:val="000000"/>
          <w:spacing w:val="6"/>
          <w:shd w:val="clear" w:color="auto" w:fill="FFFFFF"/>
          <w:lang w:val="en-US"/>
        </w:rPr>
        <w:t>Android</w:t>
      </w:r>
      <w:r w:rsidR="001928E0" w:rsidRPr="00CA14F7">
        <w:rPr>
          <w:color w:val="000000"/>
          <w:spacing w:val="6"/>
          <w:shd w:val="clear" w:color="auto" w:fill="FFFFFF"/>
        </w:rPr>
        <w:t xml:space="preserve"> </w:t>
      </w:r>
      <w:r w:rsidR="00D664F7">
        <w:rPr>
          <w:color w:val="000000"/>
          <w:spacing w:val="6"/>
          <w:shd w:val="clear" w:color="auto" w:fill="FFFFFF"/>
        </w:rPr>
        <w:t>6</w:t>
      </w:r>
      <w:r w:rsidR="001928E0" w:rsidRPr="00CA14F7">
        <w:rPr>
          <w:color w:val="000000"/>
          <w:spacing w:val="6"/>
          <w:shd w:val="clear" w:color="auto" w:fill="FFFFFF"/>
        </w:rPr>
        <w:t>.0 и выше</w:t>
      </w:r>
      <w:r w:rsidR="00804764">
        <w:rPr>
          <w:color w:val="000000"/>
          <w:spacing w:val="6"/>
          <w:shd w:val="clear" w:color="auto" w:fill="FFFFFF"/>
        </w:rPr>
        <w:t>,</w:t>
      </w:r>
      <w:r w:rsidR="001928E0" w:rsidRPr="00CA14F7">
        <w:rPr>
          <w:color w:val="000000"/>
          <w:spacing w:val="6"/>
          <w:shd w:val="clear" w:color="auto" w:fill="FFFFFF"/>
        </w:rPr>
        <w:t xml:space="preserve"> </w:t>
      </w:r>
      <w:r w:rsidR="00804764">
        <w:rPr>
          <w:color w:val="000000"/>
          <w:spacing w:val="6"/>
          <w:shd w:val="clear" w:color="auto" w:fill="FFFFFF"/>
          <w:lang w:val="en-US"/>
        </w:rPr>
        <w:t>I</w:t>
      </w:r>
      <w:r w:rsidR="001928E0" w:rsidRPr="00CA14F7">
        <w:rPr>
          <w:color w:val="000000"/>
          <w:spacing w:val="6"/>
          <w:shd w:val="clear" w:color="auto" w:fill="FFFFFF"/>
        </w:rPr>
        <w:t>OS</w:t>
      </w:r>
      <w:r w:rsidR="00804764" w:rsidRPr="00804764">
        <w:rPr>
          <w:color w:val="000000"/>
          <w:spacing w:val="6"/>
          <w:shd w:val="clear" w:color="auto" w:fill="FFFFFF"/>
        </w:rPr>
        <w:t xml:space="preserve"> 11.0</w:t>
      </w:r>
      <w:r w:rsidR="001928E0" w:rsidRPr="00CA14F7">
        <w:rPr>
          <w:color w:val="000000"/>
          <w:spacing w:val="6"/>
          <w:shd w:val="clear" w:color="auto" w:fill="FFFFFF"/>
        </w:rPr>
        <w:t xml:space="preserve"> и выше.</w:t>
      </w:r>
      <w:r w:rsidR="00CF3479">
        <w:rPr>
          <w:color w:val="000000"/>
          <w:spacing w:val="6"/>
          <w:shd w:val="clear" w:color="auto" w:fill="FFFFFF"/>
        </w:rPr>
        <w:t xml:space="preserve"> </w:t>
      </w:r>
      <w:r w:rsidR="00CF3479" w:rsidRPr="00D03F06">
        <w:rPr>
          <w:color w:val="000000"/>
          <w:spacing w:val="6"/>
          <w:shd w:val="clear" w:color="auto" w:fill="FFFFFF"/>
        </w:rPr>
        <w:t xml:space="preserve">В процессе реализации проекта </w:t>
      </w:r>
      <w:r w:rsidR="00186A08" w:rsidRPr="00D03F06">
        <w:rPr>
          <w:color w:val="000000"/>
          <w:spacing w:val="6"/>
          <w:shd w:val="clear" w:color="auto" w:fill="FFFFFF"/>
        </w:rPr>
        <w:t>Исполнитель</w:t>
      </w:r>
      <w:r w:rsidR="00CF3479" w:rsidRPr="00D03F06">
        <w:rPr>
          <w:color w:val="000000"/>
          <w:spacing w:val="6"/>
          <w:shd w:val="clear" w:color="auto" w:fill="FFFFFF"/>
        </w:rPr>
        <w:t xml:space="preserve"> может изменить технические, системные требования и используемые средства программирования и разработки.</w:t>
      </w:r>
      <w:r w:rsidR="00CF3479" w:rsidRPr="00804764">
        <w:rPr>
          <w:color w:val="000000"/>
          <w:spacing w:val="6"/>
          <w:shd w:val="clear" w:color="auto" w:fill="FFFFFF"/>
        </w:rPr>
        <w:t xml:space="preserve"> </w:t>
      </w:r>
      <w:r w:rsidR="008A323C" w:rsidRPr="00804764">
        <w:rPr>
          <w:spacing w:val="6"/>
          <w:shd w:val="clear" w:color="auto" w:fill="FFFFFF"/>
        </w:rPr>
        <w:t xml:space="preserve">Способ </w:t>
      </w:r>
      <w:r w:rsidR="00C82A62" w:rsidRPr="00804764">
        <w:rPr>
          <w:spacing w:val="6"/>
          <w:shd w:val="clear" w:color="auto" w:fill="FFFFFF"/>
        </w:rPr>
        <w:t>развертывания на серверах</w:t>
      </w:r>
      <w:r w:rsidR="00525700" w:rsidRPr="00804764">
        <w:rPr>
          <w:spacing w:val="6"/>
          <w:shd w:val="clear" w:color="auto" w:fill="FFFFFF"/>
        </w:rPr>
        <w:t xml:space="preserve"> и условия поддержки, </w:t>
      </w:r>
      <w:r w:rsidR="00162E68" w:rsidRPr="009279A1">
        <w:rPr>
          <w:rStyle w:val="af4"/>
        </w:rPr>
        <w:t>«Программного решения»</w:t>
      </w:r>
      <w:r w:rsidR="00C82A62" w:rsidRPr="00804764">
        <w:rPr>
          <w:spacing w:val="6"/>
          <w:shd w:val="clear" w:color="auto" w:fill="FFFFFF"/>
        </w:rPr>
        <w:t xml:space="preserve"> будет прописан в </w:t>
      </w:r>
      <w:r w:rsidR="00CF3479" w:rsidRPr="00804764">
        <w:rPr>
          <w:spacing w:val="6"/>
          <w:shd w:val="clear" w:color="auto" w:fill="FFFFFF"/>
        </w:rPr>
        <w:t xml:space="preserve">дополнительном </w:t>
      </w:r>
      <w:r w:rsidR="008A323C" w:rsidRPr="00804764">
        <w:rPr>
          <w:spacing w:val="6"/>
          <w:shd w:val="clear" w:color="auto" w:fill="FFFFFF"/>
        </w:rPr>
        <w:t>договоре.</w:t>
      </w:r>
    </w:p>
    <w:p w14:paraId="536734F4" w14:textId="396759DF" w:rsidR="003B7EDC" w:rsidRPr="00CA14F7" w:rsidRDefault="00162E68" w:rsidP="003B7EDC">
      <w:commentRangeStart w:id="124"/>
      <w:r w:rsidRPr="009279A1">
        <w:rPr>
          <w:rStyle w:val="af4"/>
        </w:rPr>
        <w:t>«</w:t>
      </w:r>
      <w:r w:rsidR="001928E0" w:rsidRPr="009279A1">
        <w:rPr>
          <w:rStyle w:val="af4"/>
        </w:rPr>
        <w:t>Программн</w:t>
      </w:r>
      <w:r w:rsidRPr="009279A1">
        <w:rPr>
          <w:rStyle w:val="af4"/>
        </w:rPr>
        <w:t>ое</w:t>
      </w:r>
      <w:r w:rsidR="001928E0" w:rsidRPr="009279A1">
        <w:rPr>
          <w:rStyle w:val="af4"/>
        </w:rPr>
        <w:t xml:space="preserve"> </w:t>
      </w:r>
      <w:r w:rsidRPr="009279A1">
        <w:rPr>
          <w:rStyle w:val="af4"/>
        </w:rPr>
        <w:t>решение»</w:t>
      </w:r>
      <w:r w:rsidR="00391792" w:rsidRPr="00CA14F7">
        <w:rPr>
          <w:color w:val="000000"/>
          <w:spacing w:val="6"/>
          <w:shd w:val="clear" w:color="auto" w:fill="FFFFFF"/>
        </w:rPr>
        <w:t xml:space="preserve"> </w:t>
      </w:r>
      <w:r w:rsidR="00186A08" w:rsidRPr="00CA14F7">
        <w:rPr>
          <w:color w:val="000000"/>
          <w:spacing w:val="6"/>
          <w:shd w:val="clear" w:color="auto" w:fill="FFFFFF"/>
        </w:rPr>
        <w:t>предназначен</w:t>
      </w:r>
      <w:r>
        <w:rPr>
          <w:color w:val="000000"/>
          <w:spacing w:val="6"/>
          <w:shd w:val="clear" w:color="auto" w:fill="FFFFFF"/>
        </w:rPr>
        <w:t>о</w:t>
      </w:r>
      <w:r w:rsidR="00186A08">
        <w:rPr>
          <w:color w:val="000000"/>
          <w:spacing w:val="6"/>
          <w:shd w:val="clear" w:color="auto" w:fill="FFFFFF"/>
        </w:rPr>
        <w:t xml:space="preserve"> </w:t>
      </w:r>
      <w:r w:rsidR="00186A08" w:rsidRPr="00CA14F7">
        <w:rPr>
          <w:color w:val="000000"/>
          <w:spacing w:val="6"/>
          <w:shd w:val="clear" w:color="auto" w:fill="FFFFFF"/>
        </w:rPr>
        <w:t>для</w:t>
      </w:r>
      <w:r w:rsidR="001928E0" w:rsidRPr="00CA14F7">
        <w:rPr>
          <w:color w:val="000000"/>
          <w:spacing w:val="6"/>
          <w:shd w:val="clear" w:color="auto" w:fill="FFFFFF"/>
        </w:rPr>
        <w:t xml:space="preserve"> </w:t>
      </w:r>
      <w:r w:rsidR="00C25C7B" w:rsidRPr="00CA14F7">
        <w:rPr>
          <w:color w:val="000000"/>
          <w:spacing w:val="6"/>
          <w:shd w:val="clear" w:color="auto" w:fill="FFFFFF"/>
        </w:rPr>
        <w:t xml:space="preserve">предоставления </w:t>
      </w:r>
      <w:r w:rsidR="00E615EC" w:rsidRPr="00CA14F7">
        <w:rPr>
          <w:color w:val="000000"/>
          <w:spacing w:val="6"/>
          <w:shd w:val="clear" w:color="auto" w:fill="FFFFFF"/>
        </w:rPr>
        <w:t>Клиенту (</w:t>
      </w:r>
      <w:r w:rsidR="00C25C7B" w:rsidRPr="00CA14F7">
        <w:t xml:space="preserve">в том числе и за его членов </w:t>
      </w:r>
      <w:r w:rsidR="00E615EC" w:rsidRPr="00CA14F7">
        <w:t>семьи)</w:t>
      </w:r>
      <w:r w:rsidR="00173FDF" w:rsidRPr="00173FDF">
        <w:t xml:space="preserve"> </w:t>
      </w:r>
      <w:r w:rsidR="00173FDF">
        <w:t xml:space="preserve">следующие </w:t>
      </w:r>
      <w:commentRangeStart w:id="125"/>
      <w:r w:rsidR="00173FDF">
        <w:t>услуги</w:t>
      </w:r>
      <w:commentRangeEnd w:id="125"/>
      <w:r w:rsidR="00D03F06">
        <w:rPr>
          <w:rStyle w:val="ae"/>
        </w:rPr>
        <w:commentReference w:id="125"/>
      </w:r>
      <w:r w:rsidR="00C25C7B" w:rsidRPr="00CA14F7">
        <w:t>:</w:t>
      </w:r>
    </w:p>
    <w:p w14:paraId="65ABCC90" w14:textId="77777777" w:rsidR="00C25C7B" w:rsidRPr="00112DB0" w:rsidRDefault="00C25C7B" w:rsidP="004D0951">
      <w:pPr>
        <w:pStyle w:val="a5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112DB0">
        <w:rPr>
          <w:rFonts w:cs="Times New Roman"/>
          <w:szCs w:val="24"/>
        </w:rPr>
        <w:t xml:space="preserve">Регистрации, записи на прием специалисту. </w:t>
      </w:r>
    </w:p>
    <w:p w14:paraId="0AD38CB4" w14:textId="0D1BDEB3" w:rsidR="00C25C7B" w:rsidRPr="00112DB0" w:rsidRDefault="00C25C7B" w:rsidP="004D0951">
      <w:pPr>
        <w:pStyle w:val="a5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112DB0">
        <w:rPr>
          <w:rFonts w:cs="Times New Roman"/>
          <w:szCs w:val="24"/>
        </w:rPr>
        <w:t>Иметь возможность доступа/получать необходимые документы (медицинские данные) в электронном виде или делать запрос на оперативное получение документов</w:t>
      </w:r>
      <w:del w:id="126" w:author="Максакова Светлана Олеговна" w:date="2023-09-07T12:37:00Z">
        <w:r w:rsidRPr="00112DB0" w:rsidDel="009D5BBB">
          <w:rPr>
            <w:rFonts w:cs="Times New Roman"/>
            <w:szCs w:val="24"/>
          </w:rPr>
          <w:delText>.</w:delText>
        </w:r>
      </w:del>
      <w:ins w:id="127" w:author="Максакова Светлана Олеговна" w:date="2023-09-07T12:38:00Z">
        <w:r w:rsidR="009D5BBB">
          <w:rPr>
            <w:rFonts w:cs="Times New Roman"/>
            <w:szCs w:val="24"/>
          </w:rPr>
          <w:t>.</w:t>
        </w:r>
      </w:ins>
      <w:r w:rsidRPr="00112DB0">
        <w:rPr>
          <w:rFonts w:cs="Times New Roman"/>
          <w:szCs w:val="24"/>
        </w:rPr>
        <w:t xml:space="preserve"> </w:t>
      </w:r>
    </w:p>
    <w:p w14:paraId="70C98771" w14:textId="77777777" w:rsidR="00C25C7B" w:rsidRPr="00112DB0" w:rsidRDefault="00C25C7B" w:rsidP="004D0951">
      <w:pPr>
        <w:pStyle w:val="a5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112DB0">
        <w:rPr>
          <w:rFonts w:cs="Times New Roman"/>
          <w:szCs w:val="24"/>
        </w:rPr>
        <w:t>Иметь историю обследований/ визитов к разным специалистам и календарь планируемых посещений с описанием необходимой подготовки.</w:t>
      </w:r>
    </w:p>
    <w:p w14:paraId="7E5DE0C6" w14:textId="77777777" w:rsidR="00C25C7B" w:rsidRPr="00112DB0" w:rsidRDefault="00C25C7B" w:rsidP="004D0951">
      <w:pPr>
        <w:pStyle w:val="a5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112DB0">
        <w:rPr>
          <w:rFonts w:cs="Times New Roman"/>
          <w:szCs w:val="24"/>
        </w:rPr>
        <w:t xml:space="preserve">Управлять процессом записи или отмены визитов к специалистам. </w:t>
      </w:r>
    </w:p>
    <w:p w14:paraId="72850D54" w14:textId="156B6D8C" w:rsidR="00C25C7B" w:rsidRDefault="00C25C7B" w:rsidP="004D0951">
      <w:pPr>
        <w:pStyle w:val="a5"/>
        <w:numPr>
          <w:ilvl w:val="0"/>
          <w:numId w:val="10"/>
        </w:numPr>
        <w:jc w:val="both"/>
        <w:rPr>
          <w:ins w:id="128" w:author="Александр С" w:date="2023-09-12T15:28:00Z"/>
          <w:rFonts w:cs="Times New Roman"/>
          <w:szCs w:val="24"/>
        </w:rPr>
      </w:pPr>
      <w:r w:rsidRPr="00112DB0">
        <w:rPr>
          <w:rFonts w:cs="Times New Roman"/>
          <w:szCs w:val="24"/>
        </w:rPr>
        <w:t>Осуществлять оплату/авансирование услуг.  Отслеживать платежный баланс и историю платежей.</w:t>
      </w:r>
    </w:p>
    <w:p w14:paraId="555651E6" w14:textId="514F3141" w:rsidR="00742BAF" w:rsidRPr="00112DB0" w:rsidRDefault="00742BAF" w:rsidP="004D0951">
      <w:pPr>
        <w:pStyle w:val="a5"/>
        <w:numPr>
          <w:ilvl w:val="0"/>
          <w:numId w:val="10"/>
        </w:numPr>
        <w:jc w:val="both"/>
        <w:rPr>
          <w:rFonts w:cs="Times New Roman"/>
          <w:szCs w:val="24"/>
        </w:rPr>
      </w:pPr>
      <w:ins w:id="129" w:author="Александр С" w:date="2023-09-12T15:29:00Z">
        <w:r>
          <w:rPr>
            <w:rFonts w:cs="Times New Roman"/>
            <w:szCs w:val="24"/>
          </w:rPr>
          <w:t>Комплексные продукты</w:t>
        </w:r>
      </w:ins>
    </w:p>
    <w:p w14:paraId="730D5370" w14:textId="77777777" w:rsidR="00CD2B62" w:rsidRPr="00D03F06" w:rsidRDefault="00342A71" w:rsidP="004D0951">
      <w:pPr>
        <w:pStyle w:val="a5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D03F06">
        <w:rPr>
          <w:rFonts w:cs="Times New Roman"/>
          <w:szCs w:val="24"/>
        </w:rPr>
        <w:t xml:space="preserve">Онлайн приемов/консультаций </w:t>
      </w:r>
      <w:r w:rsidR="006E0CDD" w:rsidRPr="00D03F06">
        <w:rPr>
          <w:rFonts w:cs="Times New Roman"/>
          <w:szCs w:val="24"/>
        </w:rPr>
        <w:t xml:space="preserve">специалистами. </w:t>
      </w:r>
    </w:p>
    <w:p w14:paraId="7DED404D" w14:textId="77777777" w:rsidR="00342A71" w:rsidRPr="00D03F06" w:rsidRDefault="00342A71" w:rsidP="004D0951">
      <w:pPr>
        <w:pStyle w:val="a5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D03F06">
        <w:rPr>
          <w:rFonts w:cs="Times New Roman"/>
          <w:szCs w:val="24"/>
        </w:rPr>
        <w:t>Оповещений в социальных сетях и мессенджерах.</w:t>
      </w:r>
    </w:p>
    <w:p w14:paraId="5C661019" w14:textId="4ADBE818" w:rsidR="00342A71" w:rsidRDefault="00342A71" w:rsidP="004D0951">
      <w:pPr>
        <w:pStyle w:val="a5"/>
        <w:numPr>
          <w:ilvl w:val="0"/>
          <w:numId w:val="10"/>
        </w:numPr>
        <w:jc w:val="both"/>
        <w:rPr>
          <w:ins w:id="130" w:author="Александр С" w:date="2023-09-12T15:28:00Z"/>
          <w:rFonts w:cs="Times New Roman"/>
          <w:szCs w:val="24"/>
        </w:rPr>
      </w:pPr>
      <w:r w:rsidRPr="00D03F06">
        <w:rPr>
          <w:rFonts w:cs="Times New Roman"/>
          <w:szCs w:val="24"/>
        </w:rPr>
        <w:t>Телефонии (</w:t>
      </w:r>
      <w:r w:rsidRPr="00D03F06">
        <w:rPr>
          <w:rFonts w:cs="Times New Roman"/>
          <w:szCs w:val="24"/>
          <w:lang w:val="en-US"/>
        </w:rPr>
        <w:t>call</w:t>
      </w:r>
      <w:r w:rsidRPr="00D03F06">
        <w:rPr>
          <w:rFonts w:cs="Times New Roman"/>
          <w:szCs w:val="24"/>
        </w:rPr>
        <w:t xml:space="preserve"> – центра)/ чат с </w:t>
      </w:r>
      <w:r w:rsidRPr="00D03F06">
        <w:rPr>
          <w:rFonts w:cs="Times New Roman"/>
          <w:szCs w:val="24"/>
          <w:lang w:val="en-US"/>
        </w:rPr>
        <w:t>call</w:t>
      </w:r>
      <w:r w:rsidRPr="00D03F06">
        <w:rPr>
          <w:rFonts w:cs="Times New Roman"/>
          <w:szCs w:val="24"/>
        </w:rPr>
        <w:t xml:space="preserve"> центром</w:t>
      </w:r>
      <w:r w:rsidR="00C436D7" w:rsidRPr="00D03F06">
        <w:rPr>
          <w:rFonts w:cs="Times New Roman"/>
          <w:szCs w:val="24"/>
        </w:rPr>
        <w:t>.</w:t>
      </w:r>
      <w:commentRangeEnd w:id="124"/>
      <w:r w:rsidR="007260B6">
        <w:rPr>
          <w:rStyle w:val="ae"/>
        </w:rPr>
        <w:commentReference w:id="124"/>
      </w:r>
    </w:p>
    <w:p w14:paraId="7163CC3D" w14:textId="0AB124D9" w:rsidR="00742BAF" w:rsidRPr="00D03F06" w:rsidDel="00742BAF" w:rsidRDefault="00742BAF" w:rsidP="004D0951">
      <w:pPr>
        <w:pStyle w:val="a5"/>
        <w:numPr>
          <w:ilvl w:val="0"/>
          <w:numId w:val="10"/>
        </w:numPr>
        <w:jc w:val="both"/>
        <w:rPr>
          <w:del w:id="131" w:author="Александр С" w:date="2023-09-12T15:28:00Z"/>
          <w:rFonts w:cs="Times New Roman"/>
          <w:szCs w:val="24"/>
        </w:rPr>
      </w:pPr>
    </w:p>
    <w:p w14:paraId="66E9FB3F" w14:textId="6DE4681C" w:rsidR="00BE12D2" w:rsidRPr="00D03F06" w:rsidRDefault="00BE12D2" w:rsidP="004D0951">
      <w:pPr>
        <w:pStyle w:val="a5"/>
        <w:numPr>
          <w:ilvl w:val="0"/>
          <w:numId w:val="10"/>
        </w:numPr>
        <w:jc w:val="both"/>
        <w:rPr>
          <w:rFonts w:cs="Times New Roman"/>
          <w:color w:val="000000" w:themeColor="text1"/>
          <w:szCs w:val="24"/>
          <w:highlight w:val="cyan"/>
          <w:rPrChange w:id="132" w:author="Максакова Светлана Олеговна" w:date="2023-09-07T13:56:00Z">
            <w:rPr>
              <w:rFonts w:cs="Times New Roman"/>
              <w:szCs w:val="24"/>
            </w:rPr>
          </w:rPrChange>
        </w:rPr>
      </w:pPr>
      <w:r w:rsidRPr="00D03F06">
        <w:rPr>
          <w:rFonts w:cs="Times New Roman"/>
          <w:strike/>
          <w:color w:val="000000" w:themeColor="text1"/>
          <w:szCs w:val="24"/>
          <w:highlight w:val="cyan"/>
          <w:rPrChange w:id="133" w:author="Максакова Светлана Олеговна" w:date="2023-09-07T13:56:00Z">
            <w:rPr>
              <w:rFonts w:cs="Times New Roman"/>
              <w:szCs w:val="24"/>
            </w:rPr>
          </w:rPrChange>
        </w:rPr>
        <w:t>Вызов врача на дом</w:t>
      </w:r>
      <w:r w:rsidR="00C436D7" w:rsidRPr="00D03F06">
        <w:rPr>
          <w:rFonts w:cs="Times New Roman"/>
          <w:color w:val="000000" w:themeColor="text1"/>
          <w:szCs w:val="24"/>
          <w:highlight w:val="cyan"/>
          <w:rPrChange w:id="134" w:author="Максакова Светлана Олеговна" w:date="2023-09-07T13:56:00Z">
            <w:rPr>
              <w:rFonts w:cs="Times New Roman"/>
              <w:szCs w:val="24"/>
            </w:rPr>
          </w:rPrChange>
        </w:rPr>
        <w:t>.</w:t>
      </w:r>
      <w:ins w:id="135" w:author="Максакова Светлана Олеговна" w:date="2023-09-07T12:33:00Z">
        <w:r w:rsidR="001808C2" w:rsidRPr="00D03F06">
          <w:rPr>
            <w:rFonts w:cs="Times New Roman"/>
            <w:color w:val="000000" w:themeColor="text1"/>
            <w:szCs w:val="24"/>
            <w:highlight w:val="cyan"/>
            <w:rPrChange w:id="136" w:author="Максакова Светлана Олеговна" w:date="2023-09-07T13:56:00Z">
              <w:rPr>
                <w:rFonts w:cs="Times New Roman"/>
                <w:szCs w:val="24"/>
                <w:highlight w:val="yellow"/>
              </w:rPr>
            </w:rPrChange>
          </w:rPr>
          <w:t xml:space="preserve"> </w:t>
        </w:r>
      </w:ins>
      <w:ins w:id="137" w:author="Максакова Светлана Олеговна" w:date="2023-09-07T12:32:00Z">
        <w:r w:rsidR="001808C2" w:rsidRPr="00D03F06">
          <w:rPr>
            <w:rFonts w:cs="Times New Roman"/>
            <w:color w:val="000000" w:themeColor="text1"/>
            <w:szCs w:val="24"/>
            <w:highlight w:val="cyan"/>
            <w:rPrChange w:id="138" w:author="Максакова Светлана Олеговна" w:date="2023-09-07T13:56:00Z">
              <w:rPr>
                <w:rFonts w:cs="Times New Roman"/>
                <w:szCs w:val="24"/>
                <w:highlight w:val="yellow"/>
              </w:rPr>
            </w:rPrChange>
          </w:rPr>
          <w:t>Запись на домашние услуги</w:t>
        </w:r>
      </w:ins>
    </w:p>
    <w:p w14:paraId="3F8969C1" w14:textId="1B7C55AF" w:rsidR="00BE12D2" w:rsidRPr="00D03F06" w:rsidRDefault="00BE12D2" w:rsidP="004D0951">
      <w:pPr>
        <w:pStyle w:val="a5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D03F06">
        <w:rPr>
          <w:rFonts w:cs="Times New Roman"/>
          <w:strike/>
          <w:color w:val="000000" w:themeColor="text1"/>
          <w:szCs w:val="24"/>
          <w:highlight w:val="cyan"/>
          <w:rPrChange w:id="139" w:author="Максакова Светлана Олеговна" w:date="2023-09-07T13:56:00Z">
            <w:rPr>
              <w:rFonts w:cs="Times New Roman"/>
              <w:szCs w:val="24"/>
            </w:rPr>
          </w:rPrChange>
        </w:rPr>
        <w:t xml:space="preserve">Забор анализов на </w:t>
      </w:r>
      <w:commentRangeStart w:id="140"/>
      <w:r w:rsidRPr="00D03F06">
        <w:rPr>
          <w:rFonts w:cs="Times New Roman"/>
          <w:strike/>
          <w:color w:val="000000" w:themeColor="text1"/>
          <w:szCs w:val="24"/>
          <w:highlight w:val="cyan"/>
          <w:rPrChange w:id="141" w:author="Максакова Светлана Олеговна" w:date="2023-09-07T13:56:00Z">
            <w:rPr>
              <w:rFonts w:cs="Times New Roman"/>
              <w:szCs w:val="24"/>
            </w:rPr>
          </w:rPrChange>
        </w:rPr>
        <w:t>дому</w:t>
      </w:r>
      <w:commentRangeEnd w:id="140"/>
      <w:r w:rsidR="003C6FCB" w:rsidRPr="00D03F06">
        <w:rPr>
          <w:rStyle w:val="ae"/>
        </w:rPr>
        <w:commentReference w:id="140"/>
      </w:r>
      <w:r w:rsidR="00C436D7" w:rsidRPr="00D03F06">
        <w:rPr>
          <w:rFonts w:cs="Times New Roman"/>
          <w:szCs w:val="24"/>
        </w:rPr>
        <w:t>.</w:t>
      </w:r>
    </w:p>
    <w:p w14:paraId="0BEFC97C" w14:textId="081BD7DF" w:rsidR="00186A08" w:rsidRPr="00186A08" w:rsidRDefault="00186A08" w:rsidP="00F12671">
      <w:pPr>
        <w:jc w:val="both"/>
        <w:rPr>
          <w:rFonts w:cs="Times New Roman"/>
          <w:szCs w:val="24"/>
        </w:rPr>
      </w:pPr>
      <w:r w:rsidRPr="009279A1">
        <w:rPr>
          <w:rStyle w:val="af3"/>
        </w:rPr>
        <w:t>Примечание</w:t>
      </w:r>
      <w:r w:rsidRPr="00851A8B">
        <w:rPr>
          <w:rStyle w:val="af3"/>
        </w:rPr>
        <w:t>.</w:t>
      </w:r>
      <w:r w:rsidRPr="00851A8B">
        <w:rPr>
          <w:rFonts w:cs="Times New Roman"/>
          <w:szCs w:val="24"/>
        </w:rPr>
        <w:t xml:space="preserve"> Здесь указаны </w:t>
      </w:r>
      <w:del w:id="142" w:author="Александр С" w:date="2023-09-12T15:29:00Z">
        <w:r w:rsidR="0054050A" w:rsidRPr="00851A8B" w:rsidDel="00742BAF">
          <w:rPr>
            <w:rFonts w:cs="Times New Roman"/>
            <w:szCs w:val="24"/>
          </w:rPr>
          <w:delText xml:space="preserve">весь </w:delText>
        </w:r>
      </w:del>
      <w:r w:rsidR="0054050A" w:rsidRPr="00851A8B">
        <w:rPr>
          <w:rFonts w:cs="Times New Roman"/>
          <w:szCs w:val="24"/>
        </w:rPr>
        <w:t xml:space="preserve">возможный функционал </w:t>
      </w:r>
      <w:r w:rsidR="00162E68" w:rsidRPr="009279A1">
        <w:rPr>
          <w:rStyle w:val="af4"/>
        </w:rPr>
        <w:t>«Программного решения»</w:t>
      </w:r>
      <w:r w:rsidR="00162E68" w:rsidRPr="00851A8B">
        <w:rPr>
          <w:rFonts w:cs="Times New Roman"/>
          <w:szCs w:val="24"/>
        </w:rPr>
        <w:t xml:space="preserve">, которое разделено на </w:t>
      </w:r>
      <w:r w:rsidR="00162E68" w:rsidRPr="009279A1">
        <w:rPr>
          <w:rStyle w:val="af4"/>
        </w:rPr>
        <w:t>«Базовый функционал»</w:t>
      </w:r>
      <w:r w:rsidR="00162E68" w:rsidRPr="00851A8B">
        <w:rPr>
          <w:rFonts w:cs="Times New Roman"/>
          <w:szCs w:val="24"/>
        </w:rPr>
        <w:t xml:space="preserve"> и </w:t>
      </w:r>
      <w:r w:rsidR="00162E68" w:rsidRPr="009279A1">
        <w:rPr>
          <w:rStyle w:val="af4"/>
        </w:rPr>
        <w:t>«Дополнительный функционал»</w:t>
      </w:r>
      <w:r w:rsidRPr="00851A8B">
        <w:rPr>
          <w:rFonts w:cs="Times New Roman"/>
          <w:szCs w:val="24"/>
        </w:rPr>
        <w:t>, не являющимся предметом настоящего договора.</w:t>
      </w:r>
    </w:p>
    <w:p w14:paraId="3F555558" w14:textId="56EE4F40" w:rsidR="00330332" w:rsidRPr="00162E68" w:rsidRDefault="00FD3D34" w:rsidP="00F12671">
      <w:pPr>
        <w:pStyle w:val="2"/>
      </w:pPr>
      <w:bookmarkStart w:id="143" w:name="_Toc143178476"/>
      <w:r w:rsidRPr="000F4AC6">
        <w:t>Краткое о</w:t>
      </w:r>
      <w:r w:rsidR="00B12AE4" w:rsidRPr="000F4AC6">
        <w:t xml:space="preserve">писание основного </w:t>
      </w:r>
      <w:r w:rsidR="007C3440">
        <w:t>функционала (</w:t>
      </w:r>
      <w:r w:rsidR="007C3440" w:rsidRPr="000F4AC6">
        <w:t>бизнес-процесса</w:t>
      </w:r>
      <w:r w:rsidR="007C3440">
        <w:t>)</w:t>
      </w:r>
      <w:r w:rsidR="008915E8" w:rsidRPr="000F4AC6">
        <w:t>.</w:t>
      </w:r>
      <w:bookmarkEnd w:id="143"/>
    </w:p>
    <w:p w14:paraId="47B7F453" w14:textId="3837B2EA" w:rsidR="00B12AE4" w:rsidRPr="00CA14F7" w:rsidRDefault="00E84BD2" w:rsidP="00F12671">
      <w:pPr>
        <w:jc w:val="both"/>
        <w:rPr>
          <w:rFonts w:cs="Times New Roman"/>
          <w:szCs w:val="24"/>
        </w:rPr>
      </w:pPr>
      <w:r w:rsidRPr="00CA14F7">
        <w:rPr>
          <w:rFonts w:cs="Times New Roman"/>
          <w:szCs w:val="24"/>
        </w:rPr>
        <w:t xml:space="preserve">Основным бизнес-процессом, </w:t>
      </w:r>
      <w:r w:rsidR="00B12AE4" w:rsidRPr="00CA14F7">
        <w:rPr>
          <w:rFonts w:cs="Times New Roman"/>
          <w:szCs w:val="24"/>
        </w:rPr>
        <w:t xml:space="preserve">разрабатываемого программного </w:t>
      </w:r>
      <w:r w:rsidR="007C3440">
        <w:rPr>
          <w:rFonts w:cs="Times New Roman"/>
          <w:szCs w:val="24"/>
        </w:rPr>
        <w:t>решения</w:t>
      </w:r>
      <w:r w:rsidR="00B12AE4" w:rsidRPr="00CA14F7">
        <w:rPr>
          <w:rFonts w:cs="Times New Roman"/>
          <w:szCs w:val="24"/>
        </w:rPr>
        <w:t xml:space="preserve">, является </w:t>
      </w:r>
      <w:r w:rsidR="00E615EC" w:rsidRPr="00502061">
        <w:rPr>
          <w:rStyle w:val="af4"/>
        </w:rPr>
        <w:t>«Запись на прием»</w:t>
      </w:r>
      <w:r w:rsidR="00E615EC" w:rsidRPr="00CA14F7">
        <w:rPr>
          <w:rFonts w:cs="Times New Roman"/>
          <w:szCs w:val="24"/>
        </w:rPr>
        <w:t xml:space="preserve"> </w:t>
      </w:r>
      <w:r w:rsidRPr="00CA14F7">
        <w:rPr>
          <w:rFonts w:cs="Times New Roman"/>
          <w:szCs w:val="24"/>
        </w:rPr>
        <w:t xml:space="preserve">Клиента (или его членов семьи). Все остальные процессы служат как </w:t>
      </w:r>
      <w:r w:rsidR="00330332" w:rsidRPr="00CA14F7">
        <w:rPr>
          <w:rFonts w:cs="Times New Roman"/>
          <w:szCs w:val="24"/>
        </w:rPr>
        <w:t>уточняющие/</w:t>
      </w:r>
      <w:r w:rsidRPr="00CA14F7">
        <w:rPr>
          <w:rFonts w:cs="Times New Roman"/>
          <w:szCs w:val="24"/>
        </w:rPr>
        <w:t>дополняющие</w:t>
      </w:r>
      <w:r w:rsidR="005C4066" w:rsidRPr="00CA14F7">
        <w:rPr>
          <w:rFonts w:cs="Times New Roman"/>
          <w:szCs w:val="24"/>
        </w:rPr>
        <w:t xml:space="preserve"> (</w:t>
      </w:r>
      <w:r w:rsidR="000E21F5">
        <w:rPr>
          <w:rFonts w:cs="Times New Roman"/>
          <w:szCs w:val="24"/>
        </w:rPr>
        <w:t>например,</w:t>
      </w:r>
      <w:r w:rsidR="009157A3">
        <w:rPr>
          <w:rFonts w:cs="Times New Roman"/>
          <w:szCs w:val="24"/>
        </w:rPr>
        <w:t xml:space="preserve"> </w:t>
      </w:r>
      <w:r w:rsidR="00370BA0">
        <w:rPr>
          <w:rFonts w:cs="Times New Roman"/>
          <w:szCs w:val="24"/>
        </w:rPr>
        <w:t>для роли</w:t>
      </w:r>
      <w:r w:rsidR="004F7ED6" w:rsidRPr="00CA14F7">
        <w:rPr>
          <w:rFonts w:cs="Times New Roman"/>
          <w:szCs w:val="24"/>
        </w:rPr>
        <w:t xml:space="preserve"> –</w:t>
      </w:r>
      <w:r w:rsidR="00342A71">
        <w:rPr>
          <w:rFonts w:cs="Times New Roman"/>
          <w:szCs w:val="24"/>
        </w:rPr>
        <w:t xml:space="preserve"> </w:t>
      </w:r>
      <w:r w:rsidR="004F7ED6" w:rsidRPr="00CA14F7">
        <w:rPr>
          <w:rFonts w:cs="Times New Roman"/>
          <w:szCs w:val="24"/>
        </w:rPr>
        <w:t>Гость, зарегистрированный пользователь</w:t>
      </w:r>
      <w:r w:rsidR="005C4066" w:rsidRPr="00CA14F7">
        <w:rPr>
          <w:rFonts w:cs="Times New Roman"/>
          <w:szCs w:val="24"/>
        </w:rPr>
        <w:t>) или служат для предоставления дополнительных сервисов – оплат, просмотра б</w:t>
      </w:r>
      <w:r w:rsidR="0001261A" w:rsidRPr="00CA14F7">
        <w:rPr>
          <w:rFonts w:cs="Times New Roman"/>
          <w:szCs w:val="24"/>
        </w:rPr>
        <w:t>а</w:t>
      </w:r>
      <w:r w:rsidR="005C4066" w:rsidRPr="00CA14F7">
        <w:rPr>
          <w:rFonts w:cs="Times New Roman"/>
          <w:szCs w:val="24"/>
        </w:rPr>
        <w:t>лансов, получение выписок и т.п.</w:t>
      </w:r>
      <w:r w:rsidRPr="00CA14F7">
        <w:rPr>
          <w:rFonts w:cs="Times New Roman"/>
          <w:szCs w:val="24"/>
        </w:rPr>
        <w:t xml:space="preserve">  </w:t>
      </w:r>
      <w:r w:rsidR="00FD3D34" w:rsidRPr="00CA14F7">
        <w:rPr>
          <w:rFonts w:cs="Times New Roman"/>
          <w:szCs w:val="24"/>
        </w:rPr>
        <w:t xml:space="preserve"> </w:t>
      </w:r>
    </w:p>
    <w:p w14:paraId="3620CA34" w14:textId="77777777" w:rsidR="00442781" w:rsidRDefault="007C3440" w:rsidP="00F12671">
      <w:pPr>
        <w:jc w:val="both"/>
        <w:rPr>
          <w:ins w:id="144" w:author="Александр С" w:date="2023-09-12T15:02:00Z"/>
          <w:rFonts w:cs="Times New Roman"/>
          <w:szCs w:val="24"/>
        </w:rPr>
      </w:pPr>
      <w:r w:rsidRPr="00DF20E7">
        <w:rPr>
          <w:rFonts w:cs="Times New Roman"/>
          <w:szCs w:val="24"/>
          <w:highlight w:val="cyan"/>
          <w:rPrChange w:id="145" w:author="Максакова Светлана Олеговна" w:date="2023-09-07T12:40:00Z">
            <w:rPr>
              <w:rFonts w:cs="Times New Roman"/>
              <w:szCs w:val="24"/>
            </w:rPr>
          </w:rPrChange>
        </w:rPr>
        <w:t>Для осуществления записи</w:t>
      </w:r>
      <w:ins w:id="146" w:author="Александр С" w:date="2023-09-12T14:44:00Z">
        <w:r w:rsidR="00394B1B">
          <w:rPr>
            <w:rFonts w:cs="Times New Roman"/>
            <w:szCs w:val="24"/>
            <w:highlight w:val="cyan"/>
          </w:rPr>
          <w:t xml:space="preserve">, </w:t>
        </w:r>
      </w:ins>
      <w:r w:rsidR="004E7105" w:rsidRPr="00DF20E7">
        <w:rPr>
          <w:rFonts w:cs="Times New Roman"/>
          <w:szCs w:val="24"/>
          <w:highlight w:val="cyan"/>
          <w:rPrChange w:id="147" w:author="Максакова Светлана Олеговна" w:date="2023-09-07T12:40:00Z">
            <w:rPr>
              <w:rFonts w:cs="Times New Roman"/>
              <w:szCs w:val="24"/>
            </w:rPr>
          </w:rPrChange>
        </w:rPr>
        <w:t xml:space="preserve"> Клиент </w:t>
      </w:r>
      <w:ins w:id="148" w:author="Александр С" w:date="2023-09-12T14:44:00Z">
        <w:r w:rsidR="00394B1B">
          <w:rPr>
            <w:rFonts w:cs="Times New Roman"/>
            <w:szCs w:val="24"/>
            <w:highlight w:val="cyan"/>
          </w:rPr>
          <w:t xml:space="preserve">на сайте </w:t>
        </w:r>
      </w:ins>
      <w:ins w:id="149" w:author="Александр С" w:date="2023-09-12T14:45:00Z">
        <w:r w:rsidR="00394B1B">
          <w:rPr>
            <w:rFonts w:cs="Times New Roman"/>
            <w:szCs w:val="24"/>
            <w:highlight w:val="cyan"/>
          </w:rPr>
          <w:t xml:space="preserve"> или мобильного приложения (дополнительный функционал) </w:t>
        </w:r>
      </w:ins>
      <w:r w:rsidR="004E7105" w:rsidRPr="00DF20E7">
        <w:rPr>
          <w:rFonts w:cs="Times New Roman"/>
          <w:szCs w:val="24"/>
          <w:highlight w:val="cyan"/>
          <w:rPrChange w:id="150" w:author="Максакова Светлана Олеговна" w:date="2023-09-07T12:40:00Z">
            <w:rPr>
              <w:rFonts w:cs="Times New Roman"/>
              <w:szCs w:val="24"/>
            </w:rPr>
          </w:rPrChange>
        </w:rPr>
        <w:t>переходит в раздел</w:t>
      </w:r>
      <w:ins w:id="151" w:author="Александр С" w:date="2023-09-12T14:44:00Z">
        <w:r w:rsidR="00394B1B">
          <w:rPr>
            <w:rFonts w:cs="Times New Roman"/>
            <w:szCs w:val="24"/>
            <w:highlight w:val="cyan"/>
          </w:rPr>
          <w:t xml:space="preserve"> ЛК </w:t>
        </w:r>
      </w:ins>
      <w:del w:id="152" w:author="Александр С" w:date="2023-09-12T14:46:00Z">
        <w:r w:rsidR="004E7105" w:rsidRPr="00DF20E7" w:rsidDel="00394B1B">
          <w:rPr>
            <w:rFonts w:cs="Times New Roman"/>
            <w:szCs w:val="24"/>
            <w:highlight w:val="cyan"/>
            <w:rPrChange w:id="153" w:author="Максакова Светлана Олеговна" w:date="2023-09-07T12:40:00Z">
              <w:rPr>
                <w:rFonts w:cs="Times New Roman"/>
                <w:szCs w:val="24"/>
              </w:rPr>
            </w:rPrChange>
          </w:rPr>
          <w:delText xml:space="preserve"> мобильного приложения</w:delText>
        </w:r>
        <w:r w:rsidR="00851A8B" w:rsidRPr="00DF20E7" w:rsidDel="00394B1B">
          <w:rPr>
            <w:rFonts w:cs="Times New Roman"/>
            <w:szCs w:val="24"/>
            <w:highlight w:val="cyan"/>
            <w:rPrChange w:id="154" w:author="Максакова Светлана Олеговна" w:date="2023-09-07T12:40:00Z">
              <w:rPr>
                <w:rFonts w:cs="Times New Roman"/>
                <w:szCs w:val="24"/>
              </w:rPr>
            </w:rPrChange>
          </w:rPr>
          <w:delText xml:space="preserve"> или </w:delText>
        </w:r>
        <w:r w:rsidR="006429C2" w:rsidRPr="00DF20E7" w:rsidDel="00394B1B">
          <w:rPr>
            <w:rFonts w:cs="Times New Roman"/>
            <w:szCs w:val="24"/>
            <w:highlight w:val="cyan"/>
            <w:rPrChange w:id="155" w:author="Максакова Светлана Олеговна" w:date="2023-09-07T12:40:00Z">
              <w:rPr>
                <w:rFonts w:cs="Times New Roman"/>
                <w:szCs w:val="24"/>
              </w:rPr>
            </w:rPrChange>
          </w:rPr>
          <w:delText xml:space="preserve">портала </w:delText>
        </w:r>
      </w:del>
      <w:r w:rsidR="00532A0B" w:rsidRPr="00DF20E7">
        <w:rPr>
          <w:rFonts w:cs="Times New Roman"/>
          <w:szCs w:val="24"/>
          <w:highlight w:val="cyan"/>
          <w:rPrChange w:id="156" w:author="Максакова Светлана Олеговна" w:date="2023-09-07T12:40:00Z">
            <w:rPr>
              <w:rFonts w:cs="Times New Roman"/>
              <w:szCs w:val="24"/>
            </w:rPr>
          </w:rPrChange>
        </w:rPr>
        <w:t>–</w:t>
      </w:r>
      <w:r w:rsidR="006429C2" w:rsidRPr="00DF20E7">
        <w:rPr>
          <w:rFonts w:cs="Times New Roman"/>
          <w:szCs w:val="24"/>
          <w:highlight w:val="cyan"/>
          <w:rPrChange w:id="157" w:author="Максакова Светлана Олеговна" w:date="2023-09-07T12:40:00Z">
            <w:rPr>
              <w:rFonts w:cs="Times New Roman"/>
              <w:szCs w:val="24"/>
            </w:rPr>
          </w:rPrChange>
        </w:rPr>
        <w:t xml:space="preserve"> </w:t>
      </w:r>
      <w:r w:rsidR="006429C2" w:rsidRPr="00DF20E7">
        <w:rPr>
          <w:rStyle w:val="af4"/>
          <w:highlight w:val="cyan"/>
          <w:rPrChange w:id="158" w:author="Максакова Светлана Олеговна" w:date="2023-09-07T12:40:00Z">
            <w:rPr>
              <w:rStyle w:val="af4"/>
            </w:rPr>
          </w:rPrChange>
        </w:rPr>
        <w:t>«</w:t>
      </w:r>
      <w:r w:rsidR="004E7105" w:rsidRPr="00DF20E7">
        <w:rPr>
          <w:rStyle w:val="af4"/>
          <w:highlight w:val="cyan"/>
          <w:rPrChange w:id="159" w:author="Максакова Светлана Олеговна" w:date="2023-09-07T12:40:00Z">
            <w:rPr>
              <w:rStyle w:val="af4"/>
            </w:rPr>
          </w:rPrChange>
        </w:rPr>
        <w:t>Запись на прием/исследование</w:t>
      </w:r>
      <w:r w:rsidR="004E7105" w:rsidRPr="00D03F06">
        <w:rPr>
          <w:rStyle w:val="af4"/>
          <w:color w:val="FF0000"/>
          <w:highlight w:val="cyan"/>
          <w:rPrChange w:id="160" w:author="Максакова Светлана Олеговна" w:date="2023-09-07T13:57:00Z">
            <w:rPr>
              <w:rStyle w:val="af4"/>
            </w:rPr>
          </w:rPrChange>
        </w:rPr>
        <w:t>».</w:t>
      </w:r>
      <w:ins w:id="161" w:author="Максакова Светлана Олеговна" w:date="2023-09-07T12:40:00Z">
        <w:r w:rsidR="00DF20E7" w:rsidRPr="00D03F06">
          <w:rPr>
            <w:rStyle w:val="af4"/>
            <w:color w:val="FF0000"/>
            <w:rPrChange w:id="162" w:author="Максакова Светлана Олеговна" w:date="2023-09-07T13:57:00Z">
              <w:rPr>
                <w:rStyle w:val="af4"/>
              </w:rPr>
            </w:rPrChange>
          </w:rPr>
          <w:t xml:space="preserve"> (скорректировать формулировку! Ощущение/, что фраза не с этого документа)</w:t>
        </w:r>
      </w:ins>
      <w:r w:rsidR="004E7105" w:rsidRPr="00D03F06">
        <w:rPr>
          <w:rFonts w:cs="Times New Roman"/>
          <w:color w:val="FF0000"/>
          <w:szCs w:val="24"/>
          <w:rPrChange w:id="163" w:author="Максакова Светлана Олеговна" w:date="2023-09-07T13:57:00Z">
            <w:rPr>
              <w:rFonts w:cs="Times New Roman"/>
              <w:szCs w:val="24"/>
            </w:rPr>
          </w:rPrChange>
        </w:rPr>
        <w:t xml:space="preserve"> </w:t>
      </w:r>
      <w:del w:id="164" w:author="Максакова Светлана Олеговна" w:date="2023-09-07T12:41:00Z">
        <w:r w:rsidR="004E7105" w:rsidRPr="00CA14F7" w:rsidDel="00DF20E7">
          <w:rPr>
            <w:rFonts w:cs="Times New Roman"/>
            <w:szCs w:val="24"/>
          </w:rPr>
          <w:delText xml:space="preserve"> </w:delText>
        </w:r>
      </w:del>
      <w:r w:rsidR="004E7105" w:rsidRPr="00CA14F7">
        <w:rPr>
          <w:rFonts w:cs="Times New Roman"/>
          <w:szCs w:val="24"/>
        </w:rPr>
        <w:t xml:space="preserve">Переход в данный раздел </w:t>
      </w:r>
      <w:ins w:id="165" w:author="Александр С" w:date="2023-09-12T14:46:00Z">
        <w:r w:rsidR="00C34B93">
          <w:rPr>
            <w:rFonts w:cs="Times New Roman"/>
            <w:szCs w:val="24"/>
          </w:rPr>
          <w:t xml:space="preserve">на сайте </w:t>
        </w:r>
      </w:ins>
    </w:p>
    <w:p w14:paraId="7724E872" w14:textId="0C65BD6E" w:rsidR="004E7105" w:rsidRPr="00CA14F7" w:rsidRDefault="004E7105" w:rsidP="00F12671">
      <w:pPr>
        <w:jc w:val="both"/>
        <w:rPr>
          <w:rFonts w:cs="Times New Roman"/>
          <w:szCs w:val="24"/>
        </w:rPr>
      </w:pPr>
      <w:r w:rsidRPr="00CA14F7">
        <w:rPr>
          <w:rFonts w:cs="Times New Roman"/>
          <w:szCs w:val="24"/>
        </w:rPr>
        <w:t>возможен в статусе «Гость» или зарегистрированного пользователя.</w:t>
      </w:r>
      <w:r w:rsidR="006429C2" w:rsidRPr="00CA14F7">
        <w:rPr>
          <w:rFonts w:cs="Times New Roman"/>
          <w:szCs w:val="24"/>
        </w:rPr>
        <w:t xml:space="preserve"> Общий процесс схематически выглядит </w:t>
      </w:r>
      <w:r w:rsidR="00342A71">
        <w:rPr>
          <w:rFonts w:cs="Times New Roman"/>
          <w:szCs w:val="24"/>
        </w:rPr>
        <w:t>так:</w:t>
      </w:r>
    </w:p>
    <w:p w14:paraId="5DF64484" w14:textId="77777777" w:rsidR="004E7105" w:rsidRPr="00CA14F7" w:rsidRDefault="004E7105" w:rsidP="00F12671">
      <w:pPr>
        <w:jc w:val="both"/>
        <w:rPr>
          <w:rFonts w:cs="Times New Roman"/>
          <w:szCs w:val="24"/>
        </w:rPr>
      </w:pPr>
    </w:p>
    <w:commentRangeStart w:id="166"/>
    <w:p w14:paraId="4BAF5365" w14:textId="70A32593" w:rsidR="0026099A" w:rsidRPr="00CA14F7" w:rsidRDefault="0073271D" w:rsidP="00F12671">
      <w:pPr>
        <w:jc w:val="both"/>
        <w:rPr>
          <w:rFonts w:cs="Times New Roman"/>
          <w:szCs w:val="24"/>
        </w:rPr>
      </w:pPr>
      <w:r w:rsidRPr="00CA14F7">
        <w:rPr>
          <w:rFonts w:cs="Times New Roman"/>
        </w:rPr>
        <w:object w:dxaOrig="17032" w:dyaOrig="8644" w14:anchorId="18E8BD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4pt;height:220.8pt" o:ole="">
            <v:imagedata r:id="rId10" o:title=""/>
          </v:shape>
          <o:OLEObject Type="Embed" ProgID="Visio.Drawing.11" ShapeID="_x0000_i1025" DrawAspect="Content" ObjectID="_1756126970" r:id="rId11"/>
        </w:object>
      </w:r>
      <w:commentRangeEnd w:id="166"/>
      <w:r w:rsidR="007260B6">
        <w:rPr>
          <w:rStyle w:val="ae"/>
        </w:rPr>
        <w:commentReference w:id="166"/>
      </w:r>
    </w:p>
    <w:p w14:paraId="657D8BC2" w14:textId="4BD79140" w:rsidR="00365633" w:rsidRPr="00CA14F7" w:rsidRDefault="00365633" w:rsidP="00F12671">
      <w:pPr>
        <w:jc w:val="both"/>
        <w:rPr>
          <w:rFonts w:cs="Times New Roman"/>
          <w:szCs w:val="24"/>
        </w:rPr>
      </w:pPr>
      <w:r w:rsidRPr="009279A1">
        <w:rPr>
          <w:rStyle w:val="af4"/>
        </w:rPr>
        <w:t>Рисунок 1</w:t>
      </w:r>
      <w:r w:rsidRPr="00CA14F7">
        <w:rPr>
          <w:rFonts w:cs="Times New Roman"/>
          <w:szCs w:val="24"/>
        </w:rPr>
        <w:t xml:space="preserve"> – </w:t>
      </w:r>
      <w:r w:rsidR="00834F0C" w:rsidRPr="00CA14F7">
        <w:rPr>
          <w:rFonts w:cs="Times New Roman"/>
          <w:szCs w:val="24"/>
        </w:rPr>
        <w:t>Схема «</w:t>
      </w:r>
      <w:r w:rsidR="006429C2" w:rsidRPr="00CA14F7">
        <w:rPr>
          <w:rFonts w:cs="Times New Roman"/>
          <w:szCs w:val="24"/>
        </w:rPr>
        <w:t>Запись к специалисту</w:t>
      </w:r>
      <w:r w:rsidRPr="00CA14F7">
        <w:rPr>
          <w:rFonts w:cs="Times New Roman"/>
          <w:szCs w:val="24"/>
        </w:rPr>
        <w:t>»</w:t>
      </w:r>
      <w:r w:rsidR="000E21F5">
        <w:rPr>
          <w:rFonts w:cs="Times New Roman"/>
          <w:szCs w:val="24"/>
        </w:rPr>
        <w:t>.</w:t>
      </w:r>
    </w:p>
    <w:p w14:paraId="1C677A14" w14:textId="77777777" w:rsidR="00365633" w:rsidRPr="00CA14F7" w:rsidRDefault="00365633" w:rsidP="00F12671">
      <w:pPr>
        <w:jc w:val="both"/>
        <w:rPr>
          <w:rFonts w:cs="Times New Roman"/>
          <w:szCs w:val="24"/>
        </w:rPr>
      </w:pPr>
    </w:p>
    <w:p w14:paraId="48C31A9F" w14:textId="045E5A4F" w:rsidR="002570FB" w:rsidRPr="00C03296" w:rsidRDefault="002570FB" w:rsidP="00F12671">
      <w:pPr>
        <w:jc w:val="both"/>
        <w:rPr>
          <w:rFonts w:cs="Times New Roman"/>
          <w:szCs w:val="24"/>
        </w:rPr>
      </w:pPr>
      <w:r w:rsidRPr="00C03296">
        <w:rPr>
          <w:rFonts w:cs="Times New Roman"/>
          <w:szCs w:val="24"/>
        </w:rPr>
        <w:t xml:space="preserve">Порядок операций по </w:t>
      </w:r>
      <w:r w:rsidR="007C3440" w:rsidRPr="00C03296">
        <w:rPr>
          <w:rFonts w:cs="Times New Roman"/>
          <w:szCs w:val="24"/>
        </w:rPr>
        <w:t>бизнес-схеме</w:t>
      </w:r>
      <w:r w:rsidRPr="00C03296">
        <w:rPr>
          <w:rFonts w:cs="Times New Roman"/>
          <w:szCs w:val="24"/>
        </w:rPr>
        <w:t xml:space="preserve">: </w:t>
      </w:r>
    </w:p>
    <w:p w14:paraId="7173B03B" w14:textId="77777777" w:rsidR="00851A8B" w:rsidRDefault="00D71F07" w:rsidP="00F12671">
      <w:pPr>
        <w:numPr>
          <w:ilvl w:val="0"/>
          <w:numId w:val="1"/>
        </w:numPr>
        <w:ind w:left="0" w:firstLine="567"/>
        <w:jc w:val="both"/>
        <w:rPr>
          <w:rFonts w:cs="Times New Roman"/>
          <w:szCs w:val="24"/>
        </w:rPr>
      </w:pPr>
      <w:r w:rsidRPr="00C03296">
        <w:rPr>
          <w:rFonts w:cs="Times New Roman"/>
          <w:szCs w:val="24"/>
        </w:rPr>
        <w:t xml:space="preserve">Клиент/Гость </w:t>
      </w:r>
      <w:r w:rsidR="00330332" w:rsidRPr="00C03296">
        <w:rPr>
          <w:rFonts w:cs="Times New Roman"/>
          <w:szCs w:val="24"/>
        </w:rPr>
        <w:t xml:space="preserve">на вкладке </w:t>
      </w:r>
      <w:r w:rsidR="00330332" w:rsidRPr="009279A1">
        <w:rPr>
          <w:rStyle w:val="af4"/>
        </w:rPr>
        <w:t>«</w:t>
      </w:r>
      <w:r w:rsidR="008562DA" w:rsidRPr="009279A1">
        <w:rPr>
          <w:rStyle w:val="af4"/>
        </w:rPr>
        <w:t>Запись на прием/исследование»</w:t>
      </w:r>
      <w:r w:rsidR="008562DA" w:rsidRPr="00C03296">
        <w:rPr>
          <w:rFonts w:cs="Times New Roman"/>
          <w:szCs w:val="24"/>
        </w:rPr>
        <w:t xml:space="preserve"> </w:t>
      </w:r>
      <w:r w:rsidR="00A77182" w:rsidRPr="00C03296">
        <w:rPr>
          <w:rFonts w:cs="Times New Roman"/>
          <w:szCs w:val="24"/>
        </w:rPr>
        <w:t xml:space="preserve">попадает на </w:t>
      </w:r>
      <w:r w:rsidR="005E5295" w:rsidRPr="00C03296">
        <w:rPr>
          <w:rFonts w:cs="Times New Roman"/>
          <w:szCs w:val="24"/>
        </w:rPr>
        <w:t>Выбор вариантов последовательности параметров Записи: Услуги, Врач, Медицинский центр</w:t>
      </w:r>
      <w:r w:rsidR="00E32490" w:rsidRPr="00C03296">
        <w:rPr>
          <w:rFonts w:cs="Times New Roman"/>
          <w:szCs w:val="24"/>
        </w:rPr>
        <w:t xml:space="preserve"> (</w:t>
      </w:r>
      <w:r w:rsidR="00531B47" w:rsidRPr="008A323C">
        <w:rPr>
          <w:rFonts w:cs="Times New Roman"/>
          <w:szCs w:val="24"/>
        </w:rPr>
        <w:t xml:space="preserve">Подпроцесс </w:t>
      </w:r>
      <w:r w:rsidR="00531B47" w:rsidRPr="009279A1">
        <w:rPr>
          <w:rStyle w:val="af4"/>
        </w:rPr>
        <w:t>«</w:t>
      </w:r>
      <w:r w:rsidR="00E32490" w:rsidRPr="009279A1">
        <w:rPr>
          <w:rStyle w:val="af4"/>
        </w:rPr>
        <w:t>Выбор параметров записи»</w:t>
      </w:r>
      <w:r w:rsidR="00531B47" w:rsidRPr="008A323C">
        <w:rPr>
          <w:rFonts w:cs="Times New Roman"/>
          <w:szCs w:val="24"/>
        </w:rPr>
        <w:t xml:space="preserve"> п.</w:t>
      </w:r>
      <w:r w:rsidR="00851A8B">
        <w:rPr>
          <w:rFonts w:cs="Times New Roman"/>
          <w:szCs w:val="24"/>
        </w:rPr>
        <w:t>4</w:t>
      </w:r>
      <w:r w:rsidR="00531B47" w:rsidRPr="008A323C">
        <w:rPr>
          <w:rFonts w:cs="Times New Roman"/>
          <w:szCs w:val="24"/>
        </w:rPr>
        <w:t>.3.</w:t>
      </w:r>
      <w:r w:rsidR="00E32490" w:rsidRPr="00C03296">
        <w:rPr>
          <w:rFonts w:cs="Times New Roman"/>
          <w:szCs w:val="24"/>
        </w:rPr>
        <w:t xml:space="preserve">). </w:t>
      </w:r>
    </w:p>
    <w:p w14:paraId="7FE118EE" w14:textId="2E9ABC60" w:rsidR="002570FB" w:rsidRPr="00C03296" w:rsidRDefault="00E32490" w:rsidP="00F12671">
      <w:pPr>
        <w:jc w:val="both"/>
        <w:rPr>
          <w:rFonts w:cs="Times New Roman"/>
          <w:szCs w:val="24"/>
        </w:rPr>
      </w:pPr>
      <w:r w:rsidRPr="000E21F5">
        <w:rPr>
          <w:rStyle w:val="af3"/>
        </w:rPr>
        <w:t>Примечание</w:t>
      </w:r>
      <w:r w:rsidR="000E21F5">
        <w:rPr>
          <w:rStyle w:val="af3"/>
        </w:rPr>
        <w:t>.</w:t>
      </w:r>
      <w:r w:rsidRPr="00C03296">
        <w:rPr>
          <w:rFonts w:cs="Times New Roman"/>
          <w:szCs w:val="24"/>
        </w:rPr>
        <w:t xml:space="preserve"> Порядок действий в подпроцессах </w:t>
      </w:r>
      <w:r w:rsidR="00D73D0E">
        <w:rPr>
          <w:rFonts w:cs="Times New Roman"/>
          <w:szCs w:val="24"/>
        </w:rPr>
        <w:t>описан</w:t>
      </w:r>
      <w:r w:rsidRPr="00C03296">
        <w:rPr>
          <w:rFonts w:cs="Times New Roman"/>
          <w:szCs w:val="24"/>
        </w:rPr>
        <w:t xml:space="preserve"> ниже</w:t>
      </w:r>
      <w:r w:rsidR="00904D84">
        <w:rPr>
          <w:rFonts w:cs="Times New Roman"/>
          <w:szCs w:val="24"/>
        </w:rPr>
        <w:t>.</w:t>
      </w:r>
    </w:p>
    <w:p w14:paraId="79865420" w14:textId="4D28854C" w:rsidR="002570FB" w:rsidRPr="00BF4B62" w:rsidRDefault="00F86C1F" w:rsidP="00F12671">
      <w:pPr>
        <w:numPr>
          <w:ilvl w:val="0"/>
          <w:numId w:val="1"/>
        </w:numPr>
        <w:ind w:left="0" w:firstLine="567"/>
        <w:jc w:val="both"/>
        <w:rPr>
          <w:rFonts w:cs="Times New Roman"/>
          <w:szCs w:val="24"/>
        </w:rPr>
      </w:pPr>
      <w:r w:rsidRPr="00BF4B62">
        <w:rPr>
          <w:rFonts w:cs="Times New Roman"/>
          <w:szCs w:val="24"/>
        </w:rPr>
        <w:t>После выбора параметров Записи Клиент</w:t>
      </w:r>
      <w:r w:rsidR="00C2201C">
        <w:rPr>
          <w:rFonts w:cs="Times New Roman"/>
          <w:szCs w:val="24"/>
        </w:rPr>
        <w:t>ом</w:t>
      </w:r>
      <w:r w:rsidRPr="00BF4B62">
        <w:rPr>
          <w:rFonts w:cs="Times New Roman"/>
          <w:szCs w:val="24"/>
        </w:rPr>
        <w:t xml:space="preserve"> запускается подпроцесс формирования записи к специалисту и запускается интеграционный процесс с формированием записи (номерка) в информационной системе Заказчика</w:t>
      </w:r>
      <w:r w:rsidR="00851A8B">
        <w:rPr>
          <w:rFonts w:cs="Times New Roman"/>
          <w:szCs w:val="24"/>
        </w:rPr>
        <w:t xml:space="preserve"> </w:t>
      </w:r>
      <w:r w:rsidR="00851A8B" w:rsidRPr="009279A1">
        <w:rPr>
          <w:rStyle w:val="af4"/>
        </w:rPr>
        <w:t>«МИС»</w:t>
      </w:r>
      <w:r w:rsidRPr="00BF4B62">
        <w:rPr>
          <w:rFonts w:cs="Times New Roman"/>
          <w:szCs w:val="24"/>
        </w:rPr>
        <w:t xml:space="preserve"> и подтверждение успешной записи</w:t>
      </w:r>
      <w:r w:rsidR="00904D84">
        <w:rPr>
          <w:rFonts w:cs="Times New Roman"/>
          <w:szCs w:val="24"/>
        </w:rPr>
        <w:t>.</w:t>
      </w:r>
    </w:p>
    <w:p w14:paraId="36CCEE0C" w14:textId="01396DF8" w:rsidR="009C41AB" w:rsidRPr="00BF4B62" w:rsidRDefault="00C535F7" w:rsidP="00F12671">
      <w:pPr>
        <w:numPr>
          <w:ilvl w:val="0"/>
          <w:numId w:val="1"/>
        </w:numPr>
        <w:ind w:left="0"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Клиента</w:t>
      </w:r>
      <w:r w:rsidRPr="00C535F7">
        <w:rPr>
          <w:rFonts w:cs="Times New Roman"/>
          <w:szCs w:val="24"/>
        </w:rPr>
        <w:t>/</w:t>
      </w:r>
      <w:r>
        <w:rPr>
          <w:rFonts w:cs="Times New Roman"/>
          <w:szCs w:val="24"/>
        </w:rPr>
        <w:t xml:space="preserve">Гостя есть вариант </w:t>
      </w:r>
      <w:r w:rsidR="009279A1">
        <w:rPr>
          <w:rFonts w:cs="Times New Roman"/>
          <w:szCs w:val="24"/>
        </w:rPr>
        <w:t>онлайн</w:t>
      </w:r>
      <w:r>
        <w:rPr>
          <w:rFonts w:cs="Times New Roman"/>
          <w:szCs w:val="24"/>
        </w:rPr>
        <w:t xml:space="preserve"> оплаты</w:t>
      </w:r>
      <w:r w:rsidR="009C41AB">
        <w:rPr>
          <w:rFonts w:cs="Times New Roman"/>
          <w:szCs w:val="24"/>
        </w:rPr>
        <w:t xml:space="preserve"> </w:t>
      </w:r>
      <w:r w:rsidR="009C41AB" w:rsidRPr="00C72265">
        <w:rPr>
          <w:rFonts w:cs="Times New Roman"/>
          <w:szCs w:val="24"/>
        </w:rPr>
        <w:t>(</w:t>
      </w:r>
      <w:r w:rsidRPr="00C72265">
        <w:rPr>
          <w:rFonts w:cs="Times New Roman"/>
          <w:szCs w:val="24"/>
        </w:rPr>
        <w:t>для Гостя при осуществлении записи на прием/услуги</w:t>
      </w:r>
      <w:r w:rsidR="009C41AB" w:rsidRPr="00C72265">
        <w:rPr>
          <w:rFonts w:cs="Times New Roman"/>
          <w:szCs w:val="24"/>
        </w:rPr>
        <w:t xml:space="preserve"> оплата обязательна)</w:t>
      </w:r>
      <w:r w:rsidR="009C41AB">
        <w:rPr>
          <w:rFonts w:cs="Times New Roman"/>
          <w:szCs w:val="24"/>
        </w:rPr>
        <w:t xml:space="preserve"> </w:t>
      </w:r>
      <w:r w:rsidR="009C41AB" w:rsidRPr="00BF4B62">
        <w:rPr>
          <w:rFonts w:cs="Times New Roman"/>
          <w:szCs w:val="24"/>
        </w:rPr>
        <w:t xml:space="preserve">и при его согласии </w:t>
      </w:r>
      <w:r w:rsidR="009C41AB">
        <w:rPr>
          <w:rFonts w:cs="Times New Roman"/>
          <w:szCs w:val="24"/>
        </w:rPr>
        <w:t>на</w:t>
      </w:r>
      <w:r w:rsidR="009C41AB" w:rsidRPr="00BF4B62">
        <w:rPr>
          <w:rFonts w:cs="Times New Roman"/>
          <w:szCs w:val="24"/>
        </w:rPr>
        <w:t xml:space="preserve"> данный вид платежа</w:t>
      </w:r>
      <w:r w:rsidR="009C41AB">
        <w:rPr>
          <w:rFonts w:cs="Times New Roman"/>
          <w:szCs w:val="24"/>
        </w:rPr>
        <w:t xml:space="preserve"> (</w:t>
      </w:r>
      <w:r w:rsidR="009C41AB" w:rsidRPr="008A323C">
        <w:rPr>
          <w:rFonts w:cs="Times New Roman"/>
          <w:szCs w:val="24"/>
        </w:rPr>
        <w:t xml:space="preserve">подпроцесс </w:t>
      </w:r>
      <w:r w:rsidR="00017DCB" w:rsidRPr="009279A1">
        <w:rPr>
          <w:rStyle w:val="af4"/>
        </w:rPr>
        <w:t>«Проведение платежа</w:t>
      </w:r>
      <w:r w:rsidR="009C41AB" w:rsidRPr="009279A1">
        <w:rPr>
          <w:rStyle w:val="af4"/>
        </w:rPr>
        <w:t>»</w:t>
      </w:r>
      <w:r w:rsidR="009C41AB">
        <w:rPr>
          <w:rFonts w:cs="Times New Roman"/>
          <w:b/>
          <w:szCs w:val="24"/>
        </w:rPr>
        <w:t>)</w:t>
      </w:r>
      <w:r w:rsidR="009C41AB" w:rsidRPr="00BF4B62">
        <w:rPr>
          <w:rFonts w:cs="Times New Roman"/>
          <w:szCs w:val="24"/>
        </w:rPr>
        <w:t xml:space="preserve"> осуществляет </w:t>
      </w:r>
      <w:r w:rsidR="009279A1" w:rsidRPr="00BF4B62">
        <w:rPr>
          <w:rFonts w:cs="Times New Roman"/>
          <w:szCs w:val="24"/>
        </w:rPr>
        <w:t>онлайн</w:t>
      </w:r>
      <w:r w:rsidR="009C41AB" w:rsidRPr="00BF4B62">
        <w:rPr>
          <w:rFonts w:cs="Times New Roman"/>
          <w:szCs w:val="24"/>
        </w:rPr>
        <w:t xml:space="preserve"> оплату</w:t>
      </w:r>
      <w:r w:rsidR="00904D84">
        <w:rPr>
          <w:rFonts w:cs="Times New Roman"/>
          <w:szCs w:val="24"/>
        </w:rPr>
        <w:t>.</w:t>
      </w:r>
      <w:r w:rsidR="009C41AB" w:rsidRPr="00BF4B62">
        <w:rPr>
          <w:rFonts w:cs="Times New Roman"/>
          <w:szCs w:val="24"/>
        </w:rPr>
        <w:t xml:space="preserve"> </w:t>
      </w:r>
    </w:p>
    <w:p w14:paraId="6B747B58" w14:textId="28DE3986" w:rsidR="00B41AEB" w:rsidRPr="000F4AC6" w:rsidRDefault="002B06E5" w:rsidP="00F12671">
      <w:pPr>
        <w:pStyle w:val="2"/>
      </w:pPr>
      <w:bookmarkStart w:id="167" w:name="_Toc143178477"/>
      <w:r w:rsidRPr="000F4AC6">
        <w:t>Описание</w:t>
      </w:r>
      <w:r w:rsidR="00B41AEB" w:rsidRPr="000F4AC6">
        <w:t xml:space="preserve"> </w:t>
      </w:r>
      <w:r w:rsidR="001D2131" w:rsidRPr="000F4AC6">
        <w:t>подпроцесса</w:t>
      </w:r>
      <w:r w:rsidR="00B41AEB" w:rsidRPr="000F4AC6">
        <w:t xml:space="preserve"> </w:t>
      </w:r>
      <w:r w:rsidR="00CC1B15" w:rsidRPr="000F4AC6">
        <w:t>«</w:t>
      </w:r>
      <w:r w:rsidR="007A519C" w:rsidRPr="000F4AC6">
        <w:t>Выбор параметров Записи</w:t>
      </w:r>
      <w:r w:rsidR="00CC1B15" w:rsidRPr="000F4AC6">
        <w:t>»</w:t>
      </w:r>
      <w:r w:rsidR="007A519C" w:rsidRPr="000F4AC6">
        <w:t>.</w:t>
      </w:r>
      <w:bookmarkEnd w:id="167"/>
    </w:p>
    <w:p w14:paraId="01DF11D6" w14:textId="63575F8A" w:rsidR="009B2974" w:rsidRPr="00C91D2F" w:rsidRDefault="00C851EF" w:rsidP="00F12671">
      <w:pPr>
        <w:jc w:val="both"/>
      </w:pPr>
      <w:bookmarkStart w:id="168" w:name="_Toc143178478"/>
      <w:r w:rsidRPr="00C91D2F">
        <w:t xml:space="preserve">Для Гостя (или </w:t>
      </w:r>
      <w:r w:rsidR="009165B5" w:rsidRPr="00C91D2F">
        <w:t>если Клиент</w:t>
      </w:r>
      <w:r w:rsidRPr="00C91D2F">
        <w:t xml:space="preserve"> не захотел авторизоваться).</w:t>
      </w:r>
      <w:bookmarkEnd w:id="168"/>
      <w:r w:rsidRPr="00C91D2F">
        <w:t xml:space="preserve"> </w:t>
      </w:r>
    </w:p>
    <w:p w14:paraId="7534982F" w14:textId="5AF99B5C" w:rsidR="008915E8" w:rsidRPr="00BF4B62" w:rsidRDefault="00626E0F" w:rsidP="00F12671">
      <w:pPr>
        <w:jc w:val="both"/>
      </w:pPr>
      <w:r w:rsidRPr="002D6115">
        <w:rPr>
          <w:rStyle w:val="af3"/>
        </w:rPr>
        <w:t>Операция:</w:t>
      </w:r>
      <w:r>
        <w:t xml:space="preserve"> </w:t>
      </w:r>
      <w:r w:rsidR="00741688" w:rsidRPr="009279A1">
        <w:rPr>
          <w:rStyle w:val="af4"/>
        </w:rPr>
        <w:t>«</w:t>
      </w:r>
      <w:r w:rsidR="00C851EF" w:rsidRPr="009279A1">
        <w:rPr>
          <w:rStyle w:val="af4"/>
        </w:rPr>
        <w:t>Запись на прием</w:t>
      </w:r>
      <w:r w:rsidR="0093096B" w:rsidRPr="009279A1">
        <w:rPr>
          <w:rStyle w:val="af4"/>
        </w:rPr>
        <w:t>/услуги</w:t>
      </w:r>
      <w:r w:rsidR="00741688" w:rsidRPr="009279A1">
        <w:rPr>
          <w:rStyle w:val="af4"/>
        </w:rPr>
        <w:t>»</w:t>
      </w:r>
    </w:p>
    <w:p w14:paraId="5F0A1D41" w14:textId="2F33D733" w:rsidR="00C2259A" w:rsidRPr="00DB3827" w:rsidRDefault="000C48CE" w:rsidP="00F12671">
      <w:pPr>
        <w:jc w:val="both"/>
      </w:pPr>
      <w:r w:rsidRPr="00A83123">
        <w:rPr>
          <w:rStyle w:val="af4"/>
        </w:rPr>
        <w:t>Шаг.1.</w:t>
      </w:r>
      <w:r w:rsidRPr="00DB3827">
        <w:t xml:space="preserve"> </w:t>
      </w:r>
      <w:r w:rsidR="00C2259A" w:rsidRPr="00DB3827">
        <w:t xml:space="preserve"> </w:t>
      </w:r>
      <w:r w:rsidR="005A7F32" w:rsidRPr="00DB3827">
        <w:t xml:space="preserve"> Окно выбора услуги «Записаться </w:t>
      </w:r>
      <w:r w:rsidR="00B155CD" w:rsidRPr="00DB3827">
        <w:t>на прием</w:t>
      </w:r>
      <w:r w:rsidR="005A7F32" w:rsidRPr="00DB3827">
        <w:t>»</w:t>
      </w:r>
      <w:r w:rsidR="00257157" w:rsidRPr="00DB3827">
        <w:t>.</w:t>
      </w:r>
    </w:p>
    <w:p w14:paraId="6C6418E8" w14:textId="4D6618A5" w:rsidR="00626E0F" w:rsidRDefault="00626E0F" w:rsidP="00F12671">
      <w:pPr>
        <w:jc w:val="both"/>
      </w:pPr>
      <w:r w:rsidRPr="009279A1">
        <w:t>Заголовок окна:</w:t>
      </w:r>
      <w:r>
        <w:t xml:space="preserve"> </w:t>
      </w:r>
      <w:r w:rsidRPr="002D6115">
        <w:rPr>
          <w:rStyle w:val="af4"/>
        </w:rPr>
        <w:t>«Запись на прием»</w:t>
      </w:r>
    </w:p>
    <w:p w14:paraId="571C74C4" w14:textId="69F78FAA" w:rsidR="00626E0F" w:rsidRPr="002D6115" w:rsidRDefault="00626E0F" w:rsidP="00F12671">
      <w:pPr>
        <w:jc w:val="both"/>
        <w:rPr>
          <w:rStyle w:val="af3"/>
        </w:rPr>
      </w:pPr>
      <w:r w:rsidRPr="002D6115">
        <w:rPr>
          <w:rStyle w:val="af3"/>
        </w:rPr>
        <w:t xml:space="preserve">Меню содержит: </w:t>
      </w:r>
    </w:p>
    <w:p w14:paraId="79B86009" w14:textId="77777777" w:rsidR="00626E0F" w:rsidRPr="00112DB0" w:rsidRDefault="00626E0F" w:rsidP="004D0951">
      <w:pPr>
        <w:pStyle w:val="a5"/>
        <w:numPr>
          <w:ilvl w:val="0"/>
          <w:numId w:val="11"/>
        </w:numPr>
        <w:jc w:val="both"/>
        <w:rPr>
          <w:rFonts w:cs="Times New Roman"/>
          <w:szCs w:val="24"/>
        </w:rPr>
      </w:pPr>
      <w:r w:rsidRPr="00112DB0">
        <w:rPr>
          <w:rFonts w:cs="Times New Roman"/>
          <w:szCs w:val="24"/>
        </w:rPr>
        <w:t>«Прием в Медцентре» (</w:t>
      </w:r>
      <w:r w:rsidRPr="002D6115">
        <w:rPr>
          <w:rStyle w:val="af4"/>
        </w:rPr>
        <w:t>Базовый функционал</w:t>
      </w:r>
      <w:r w:rsidRPr="00112DB0">
        <w:rPr>
          <w:rFonts w:cs="Times New Roman"/>
          <w:szCs w:val="24"/>
        </w:rPr>
        <w:t>)</w:t>
      </w:r>
    </w:p>
    <w:p w14:paraId="31493B7F" w14:textId="77777777" w:rsidR="00626E0F" w:rsidRPr="00112DB0" w:rsidRDefault="00626E0F" w:rsidP="004D0951">
      <w:pPr>
        <w:pStyle w:val="a5"/>
        <w:numPr>
          <w:ilvl w:val="0"/>
          <w:numId w:val="11"/>
        </w:numPr>
        <w:jc w:val="both"/>
        <w:rPr>
          <w:rFonts w:cs="Times New Roman"/>
          <w:szCs w:val="24"/>
        </w:rPr>
      </w:pPr>
      <w:r w:rsidRPr="00112DB0">
        <w:rPr>
          <w:rFonts w:cs="Times New Roman"/>
          <w:szCs w:val="24"/>
        </w:rPr>
        <w:t>«Телемедицина» (</w:t>
      </w:r>
      <w:r w:rsidRPr="002D6115">
        <w:rPr>
          <w:rStyle w:val="af4"/>
        </w:rPr>
        <w:t>Дополнительный функционал</w:t>
      </w:r>
      <w:r w:rsidRPr="00112DB0">
        <w:rPr>
          <w:rFonts w:cs="Times New Roman"/>
          <w:szCs w:val="24"/>
        </w:rPr>
        <w:t>)</w:t>
      </w:r>
    </w:p>
    <w:p w14:paraId="617C4549" w14:textId="68772FB0" w:rsidR="00626E0F" w:rsidRPr="00112DB0" w:rsidRDefault="00626E0F" w:rsidP="004D0951">
      <w:pPr>
        <w:pStyle w:val="a5"/>
        <w:numPr>
          <w:ilvl w:val="0"/>
          <w:numId w:val="11"/>
        </w:numPr>
        <w:jc w:val="both"/>
        <w:rPr>
          <w:rFonts w:cs="Times New Roman"/>
          <w:szCs w:val="24"/>
        </w:rPr>
      </w:pPr>
      <w:r w:rsidRPr="00DF20E7">
        <w:rPr>
          <w:rFonts w:cs="Times New Roman"/>
          <w:strike/>
          <w:szCs w:val="24"/>
          <w:rPrChange w:id="169" w:author="Максакова Светлана Олеговна" w:date="2023-09-07T12:42:00Z">
            <w:rPr>
              <w:rFonts w:cs="Times New Roman"/>
              <w:szCs w:val="24"/>
            </w:rPr>
          </w:rPrChange>
        </w:rPr>
        <w:t>«Вызов врача на дом»</w:t>
      </w:r>
      <w:r w:rsidRPr="00112DB0">
        <w:rPr>
          <w:rFonts w:cs="Times New Roman"/>
          <w:szCs w:val="24"/>
        </w:rPr>
        <w:t xml:space="preserve"> </w:t>
      </w:r>
      <w:ins w:id="170" w:author="Максакова Светлана Олеговна" w:date="2023-09-07T12:42:00Z">
        <w:r w:rsidR="00DF20E7">
          <w:rPr>
            <w:rFonts w:cs="Times New Roman"/>
            <w:szCs w:val="24"/>
          </w:rPr>
          <w:t>Запись на домашние услуги</w:t>
        </w:r>
      </w:ins>
      <w:ins w:id="171" w:author="Максакова Светлана Олеговна" w:date="2023-09-07T13:57:00Z">
        <w:r w:rsidR="00D03F06">
          <w:rPr>
            <w:rFonts w:cs="Times New Roman"/>
            <w:szCs w:val="24"/>
          </w:rPr>
          <w:t xml:space="preserve"> </w:t>
        </w:r>
      </w:ins>
      <w:ins w:id="172" w:author="Максакова Светлана Олеговна" w:date="2023-09-07T13:58:00Z">
        <w:r w:rsidR="00240F6C">
          <w:rPr>
            <w:rFonts w:cs="Times New Roman"/>
            <w:szCs w:val="24"/>
          </w:rPr>
          <w:t xml:space="preserve"> </w:t>
        </w:r>
      </w:ins>
      <w:r w:rsidRPr="00112DB0">
        <w:rPr>
          <w:rFonts w:cs="Times New Roman"/>
          <w:szCs w:val="24"/>
        </w:rPr>
        <w:t>(</w:t>
      </w:r>
      <w:r w:rsidRPr="002D6115">
        <w:rPr>
          <w:rStyle w:val="af4"/>
        </w:rPr>
        <w:t>Дополнительный функционал</w:t>
      </w:r>
      <w:r w:rsidRPr="00112DB0">
        <w:rPr>
          <w:rFonts w:cs="Times New Roman"/>
          <w:szCs w:val="24"/>
        </w:rPr>
        <w:t>)</w:t>
      </w:r>
    </w:p>
    <w:p w14:paraId="777AECAA" w14:textId="77777777" w:rsidR="00626E0F" w:rsidRPr="00DF20E7" w:rsidRDefault="00626E0F" w:rsidP="004D0951">
      <w:pPr>
        <w:pStyle w:val="a5"/>
        <w:numPr>
          <w:ilvl w:val="0"/>
          <w:numId w:val="11"/>
        </w:numPr>
        <w:jc w:val="both"/>
        <w:rPr>
          <w:rFonts w:cs="Times New Roman"/>
          <w:strike/>
          <w:szCs w:val="24"/>
          <w:rPrChange w:id="173" w:author="Максакова Светлана Олеговна" w:date="2023-09-07T12:42:00Z">
            <w:rPr>
              <w:rFonts w:cs="Times New Roman"/>
              <w:szCs w:val="24"/>
            </w:rPr>
          </w:rPrChange>
        </w:rPr>
      </w:pPr>
      <w:r w:rsidRPr="00DF20E7">
        <w:rPr>
          <w:rFonts w:cs="Times New Roman"/>
          <w:strike/>
          <w:szCs w:val="24"/>
          <w:rPrChange w:id="174" w:author="Максакова Светлана Олеговна" w:date="2023-09-07T12:42:00Z">
            <w:rPr>
              <w:rFonts w:cs="Times New Roman"/>
              <w:szCs w:val="24"/>
            </w:rPr>
          </w:rPrChange>
        </w:rPr>
        <w:t>«Забор Анализов» (</w:t>
      </w:r>
      <w:r w:rsidRPr="00DF20E7">
        <w:rPr>
          <w:rStyle w:val="af4"/>
          <w:strike/>
          <w:rPrChange w:id="175" w:author="Максакова Светлана Олеговна" w:date="2023-09-07T12:42:00Z">
            <w:rPr>
              <w:rStyle w:val="af4"/>
            </w:rPr>
          </w:rPrChange>
        </w:rPr>
        <w:t>Дополнительный функционал</w:t>
      </w:r>
      <w:r w:rsidRPr="00DF20E7">
        <w:rPr>
          <w:rFonts w:cs="Times New Roman"/>
          <w:strike/>
          <w:szCs w:val="24"/>
          <w:rPrChange w:id="176" w:author="Максакова Светлана Олеговна" w:date="2023-09-07T12:42:00Z">
            <w:rPr>
              <w:rFonts w:cs="Times New Roman"/>
              <w:szCs w:val="24"/>
            </w:rPr>
          </w:rPrChange>
        </w:rPr>
        <w:t>)</w:t>
      </w:r>
    </w:p>
    <w:p w14:paraId="31DA9CF2" w14:textId="18504BA9" w:rsidR="00537732" w:rsidRPr="00D92AE3" w:rsidRDefault="00537732" w:rsidP="00F12671">
      <w:pPr>
        <w:jc w:val="both"/>
      </w:pPr>
      <w:r w:rsidRPr="00A83123">
        <w:rPr>
          <w:rStyle w:val="af4"/>
        </w:rPr>
        <w:t>Шаг.1.1.</w:t>
      </w:r>
      <w:r w:rsidRPr="00D92AE3">
        <w:t xml:space="preserve">   Промежуточное окно «Возраст пациента».</w:t>
      </w:r>
    </w:p>
    <w:p w14:paraId="2438E959" w14:textId="399A4D8A" w:rsidR="00537732" w:rsidRPr="00D92AE3" w:rsidRDefault="00DB3827" w:rsidP="00F12671">
      <w:pPr>
        <w:jc w:val="both"/>
      </w:pPr>
      <w:commentRangeStart w:id="177"/>
      <w:r w:rsidRPr="00D92AE3">
        <w:t xml:space="preserve">После </w:t>
      </w:r>
      <w:r w:rsidR="00C52E8C" w:rsidRPr="00D92AE3">
        <w:t xml:space="preserve">выполнения команды </w:t>
      </w:r>
      <w:r w:rsidR="00C52E8C" w:rsidRPr="00D92AE3">
        <w:rPr>
          <w:b/>
        </w:rPr>
        <w:t>«П</w:t>
      </w:r>
      <w:r w:rsidR="002D6115">
        <w:rPr>
          <w:b/>
        </w:rPr>
        <w:t>рием</w:t>
      </w:r>
      <w:r w:rsidR="00C52E8C" w:rsidRPr="00D92AE3">
        <w:rPr>
          <w:b/>
        </w:rPr>
        <w:t xml:space="preserve"> </w:t>
      </w:r>
      <w:r w:rsidR="002D6115">
        <w:rPr>
          <w:b/>
        </w:rPr>
        <w:t>в</w:t>
      </w:r>
      <w:r w:rsidR="00C52E8C" w:rsidRPr="00D92AE3">
        <w:rPr>
          <w:b/>
        </w:rPr>
        <w:t xml:space="preserve"> </w:t>
      </w:r>
      <w:r w:rsidR="002D6115">
        <w:rPr>
          <w:b/>
        </w:rPr>
        <w:t>медцентре</w:t>
      </w:r>
      <w:r w:rsidR="00C52E8C" w:rsidRPr="00D92AE3">
        <w:t xml:space="preserve">» Клиентом появляется окно с вопросом «Введите пожалуйста </w:t>
      </w:r>
      <w:r w:rsidR="001C4691" w:rsidRPr="00D92AE3">
        <w:t>дату рождения</w:t>
      </w:r>
      <w:r w:rsidR="00C52E8C" w:rsidRPr="00D92AE3">
        <w:t xml:space="preserve"> пациента» с </w:t>
      </w:r>
      <w:r w:rsidR="00C52E8C" w:rsidRPr="002D6115">
        <w:rPr>
          <w:rStyle w:val="af3"/>
        </w:rPr>
        <w:t>обязательным</w:t>
      </w:r>
      <w:r w:rsidR="00C52E8C" w:rsidRPr="00D92AE3">
        <w:t xml:space="preserve"> полем ввода </w:t>
      </w:r>
      <w:r w:rsidR="00C52E8C" w:rsidRPr="00D92AE3">
        <w:rPr>
          <w:b/>
        </w:rPr>
        <w:t>ДД.ММ.ГГ.</w:t>
      </w:r>
      <w:r w:rsidR="00C52E8C" w:rsidRPr="00D92AE3">
        <w:t xml:space="preserve"> </w:t>
      </w:r>
      <w:r w:rsidR="00E1565F" w:rsidRPr="00D92AE3">
        <w:t xml:space="preserve"> Данный параметр передается во все следующие формы как параметр запроса.</w:t>
      </w:r>
      <w:commentRangeEnd w:id="177"/>
      <w:r w:rsidR="00B12F5B">
        <w:rPr>
          <w:rStyle w:val="ae"/>
        </w:rPr>
        <w:commentReference w:id="177"/>
      </w:r>
    </w:p>
    <w:p w14:paraId="61061AA9" w14:textId="77777777" w:rsidR="009F4942" w:rsidRDefault="009F4942" w:rsidP="00F12671">
      <w:pPr>
        <w:jc w:val="both"/>
        <w:rPr>
          <w:b/>
          <w:bCs/>
          <w:u w:val="single"/>
        </w:rPr>
      </w:pPr>
    </w:p>
    <w:p w14:paraId="1AA0DB7E" w14:textId="5A4D42BC" w:rsidR="00950D5A" w:rsidRPr="00721AF5" w:rsidRDefault="00950D5A" w:rsidP="00F12671">
      <w:pPr>
        <w:jc w:val="both"/>
      </w:pPr>
      <w:r w:rsidRPr="00A83123">
        <w:rPr>
          <w:rStyle w:val="af4"/>
        </w:rPr>
        <w:t>Шаг.2.</w:t>
      </w:r>
      <w:r w:rsidRPr="00721AF5">
        <w:t xml:space="preserve">   </w:t>
      </w:r>
      <w:r w:rsidR="006E52DF" w:rsidRPr="00721AF5">
        <w:t>«И</w:t>
      </w:r>
      <w:r w:rsidRPr="00721AF5">
        <w:t>нформационн</w:t>
      </w:r>
      <w:r w:rsidR="006E52DF" w:rsidRPr="00721AF5">
        <w:t>ая</w:t>
      </w:r>
      <w:r w:rsidRPr="00721AF5">
        <w:t xml:space="preserve"> </w:t>
      </w:r>
      <w:r w:rsidR="00513A28" w:rsidRPr="00721AF5">
        <w:t>форм</w:t>
      </w:r>
      <w:r w:rsidR="006E52DF" w:rsidRPr="00721AF5">
        <w:t>а»</w:t>
      </w:r>
      <w:r w:rsidR="00513A28" w:rsidRPr="00721AF5">
        <w:t>.</w:t>
      </w:r>
    </w:p>
    <w:p w14:paraId="597720F9" w14:textId="34E448EC" w:rsidR="0093096B" w:rsidRDefault="00950D5A" w:rsidP="00F12671">
      <w:pPr>
        <w:jc w:val="both"/>
      </w:pPr>
      <w:r w:rsidRPr="00721AF5">
        <w:t xml:space="preserve">На данном экране выводится редактируемая в административной части </w:t>
      </w:r>
      <w:r w:rsidR="0031230A" w:rsidRPr="00721AF5">
        <w:t xml:space="preserve">текстовая </w:t>
      </w:r>
      <w:r w:rsidRPr="00721AF5">
        <w:t>информация</w:t>
      </w:r>
      <w:r w:rsidR="00E7058A" w:rsidRPr="00721AF5">
        <w:t xml:space="preserve">, фильтр по медицинскому центру </w:t>
      </w:r>
      <w:r w:rsidR="0031230A" w:rsidRPr="00721AF5">
        <w:t>и строка поиска</w:t>
      </w:r>
      <w:r w:rsidR="00626E0F">
        <w:t>.</w:t>
      </w:r>
    </w:p>
    <w:p w14:paraId="5C36863D" w14:textId="73E05976" w:rsidR="00257157" w:rsidRPr="00721AF5" w:rsidRDefault="00AA7018" w:rsidP="00F12671">
      <w:pPr>
        <w:jc w:val="both"/>
        <w:rPr>
          <w:color w:val="000000"/>
        </w:rPr>
      </w:pPr>
      <w:r w:rsidRPr="002D6115">
        <w:rPr>
          <w:rStyle w:val="af3"/>
        </w:rPr>
        <w:t>Здесь и далее по тексту:</w:t>
      </w:r>
      <w:r w:rsidRPr="00721AF5">
        <w:rPr>
          <w:color w:val="000000"/>
        </w:rPr>
        <w:t xml:space="preserve"> </w:t>
      </w:r>
      <w:r w:rsidR="00AE17D3" w:rsidRPr="00721AF5">
        <w:rPr>
          <w:color w:val="000000"/>
        </w:rPr>
        <w:t>Фильтрами</w:t>
      </w:r>
      <w:r w:rsidR="00915328" w:rsidRPr="00721AF5">
        <w:rPr>
          <w:color w:val="000000"/>
        </w:rPr>
        <w:t xml:space="preserve"> </w:t>
      </w:r>
      <w:r w:rsidR="00880EC1" w:rsidRPr="00721AF5">
        <w:rPr>
          <w:color w:val="000000"/>
        </w:rPr>
        <w:t>для поиска</w:t>
      </w:r>
      <w:r w:rsidR="00AE17D3" w:rsidRPr="00721AF5">
        <w:rPr>
          <w:color w:val="000000"/>
        </w:rPr>
        <w:t xml:space="preserve"> на данном этапе </w:t>
      </w:r>
      <w:r w:rsidR="0031230A" w:rsidRPr="00721AF5">
        <w:rPr>
          <w:color w:val="000000"/>
        </w:rPr>
        <w:t xml:space="preserve">умного поиска </w:t>
      </w:r>
      <w:r w:rsidR="00AE17D3" w:rsidRPr="00721AF5">
        <w:rPr>
          <w:color w:val="000000"/>
        </w:rPr>
        <w:t>служат:</w:t>
      </w:r>
    </w:p>
    <w:p w14:paraId="5A1BEF69" w14:textId="5506DF69" w:rsidR="00257157" w:rsidRPr="00721AF5" w:rsidRDefault="00AE17D3" w:rsidP="004D0951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21AF5">
        <w:rPr>
          <w:color w:val="000000"/>
        </w:rPr>
        <w:lastRenderedPageBreak/>
        <w:t>Город –по умолчанию Санкт-Петербург</w:t>
      </w:r>
      <w:r w:rsidR="00D664F7">
        <w:rPr>
          <w:color w:val="000000"/>
        </w:rPr>
        <w:t>.</w:t>
      </w:r>
    </w:p>
    <w:p w14:paraId="2E06F3DC" w14:textId="4AD03F44" w:rsidR="00AE17D3" w:rsidRDefault="00EC2808" w:rsidP="004D0951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21AF5">
        <w:rPr>
          <w:color w:val="000000"/>
        </w:rPr>
        <w:t>М</w:t>
      </w:r>
      <w:r w:rsidR="00AE17D3" w:rsidRPr="00721AF5">
        <w:rPr>
          <w:color w:val="000000"/>
        </w:rPr>
        <w:t xml:space="preserve">едицинский центр - </w:t>
      </w:r>
      <w:r w:rsidRPr="00721AF5">
        <w:rPr>
          <w:color w:val="000000"/>
        </w:rPr>
        <w:t xml:space="preserve">по умолчанию: </w:t>
      </w:r>
      <w:r w:rsidR="00AE17D3" w:rsidRPr="00721AF5">
        <w:rPr>
          <w:color w:val="000000"/>
        </w:rPr>
        <w:t xml:space="preserve">по </w:t>
      </w:r>
      <w:r w:rsidR="00D50848" w:rsidRPr="00721AF5">
        <w:rPr>
          <w:color w:val="000000"/>
        </w:rPr>
        <w:t>Всем</w:t>
      </w:r>
      <w:r w:rsidR="00AE17D3" w:rsidRPr="00721AF5">
        <w:rPr>
          <w:color w:val="000000"/>
        </w:rPr>
        <w:t xml:space="preserve"> </w:t>
      </w:r>
      <w:r w:rsidR="00513A28" w:rsidRPr="00721AF5">
        <w:rPr>
          <w:color w:val="000000"/>
        </w:rPr>
        <w:t xml:space="preserve">МЦ </w:t>
      </w:r>
      <w:r w:rsidR="00AE17D3" w:rsidRPr="00721AF5">
        <w:rPr>
          <w:color w:val="000000"/>
        </w:rPr>
        <w:t xml:space="preserve">если пользователь зашел с сайта </w:t>
      </w:r>
      <w:r w:rsidR="00851A8B" w:rsidRPr="00851A8B">
        <w:rPr>
          <w:color w:val="000000"/>
        </w:rPr>
        <w:t>https://virilisgroup.ru/</w:t>
      </w:r>
      <w:r w:rsidR="0016136B" w:rsidRPr="00721AF5">
        <w:rPr>
          <w:color w:val="000000"/>
        </w:rPr>
        <w:t xml:space="preserve"> (в этом случае надпись в поле фильтра «</w:t>
      </w:r>
      <w:r w:rsidR="00CC52EC" w:rsidRPr="00721AF5">
        <w:rPr>
          <w:color w:val="000000"/>
        </w:rPr>
        <w:t>Все МЦ или укажите</w:t>
      </w:r>
      <w:r w:rsidR="0016136B" w:rsidRPr="00721AF5">
        <w:rPr>
          <w:color w:val="000000"/>
        </w:rPr>
        <w:t xml:space="preserve"> МЦ»</w:t>
      </w:r>
      <w:r w:rsidR="00AE17D3" w:rsidRPr="00721AF5">
        <w:rPr>
          <w:color w:val="000000"/>
        </w:rPr>
        <w:t>, или по конкретному медицинскому центру, с сайта которого был осуществлен вход на форму записи</w:t>
      </w:r>
      <w:r w:rsidR="00F65FCB" w:rsidRPr="00721AF5">
        <w:rPr>
          <w:color w:val="000000"/>
        </w:rPr>
        <w:t xml:space="preserve">.  </w:t>
      </w:r>
      <w:r w:rsidRPr="00721AF5">
        <w:rPr>
          <w:color w:val="000000"/>
        </w:rPr>
        <w:t>Клиент</w:t>
      </w:r>
      <w:r w:rsidR="00F65FCB" w:rsidRPr="00721AF5">
        <w:rPr>
          <w:color w:val="000000"/>
        </w:rPr>
        <w:t xml:space="preserve"> в фильтре может самостоятельно выбрать – Все или необходимый медицинский центр</w:t>
      </w:r>
      <w:r w:rsidR="00AE17D3" w:rsidRPr="00721AF5">
        <w:rPr>
          <w:color w:val="000000"/>
        </w:rPr>
        <w:t>.</w:t>
      </w:r>
      <w:r w:rsidR="00C967D8" w:rsidRPr="00721AF5">
        <w:rPr>
          <w:color w:val="000000"/>
        </w:rPr>
        <w:t xml:space="preserve"> </w:t>
      </w:r>
      <w:r w:rsidR="006E1FEF" w:rsidRPr="00721AF5">
        <w:rPr>
          <w:color w:val="000000"/>
        </w:rPr>
        <w:t xml:space="preserve">Выбранные </w:t>
      </w:r>
      <w:r w:rsidR="000D69CF" w:rsidRPr="00721AF5">
        <w:rPr>
          <w:color w:val="000000"/>
        </w:rPr>
        <w:t>параметры фильтра</w:t>
      </w:r>
      <w:r w:rsidR="000259D6" w:rsidRPr="00721AF5">
        <w:rPr>
          <w:color w:val="000000"/>
        </w:rPr>
        <w:t xml:space="preserve"> предшествующего шага</w:t>
      </w:r>
      <w:r w:rsidR="006E1FEF" w:rsidRPr="00721AF5">
        <w:rPr>
          <w:color w:val="000000"/>
        </w:rPr>
        <w:t xml:space="preserve"> </w:t>
      </w:r>
      <w:r w:rsidR="000D69CF" w:rsidRPr="00721AF5">
        <w:rPr>
          <w:color w:val="000000"/>
        </w:rPr>
        <w:t>переда</w:t>
      </w:r>
      <w:r w:rsidR="000259D6" w:rsidRPr="00721AF5">
        <w:rPr>
          <w:color w:val="000000"/>
        </w:rPr>
        <w:t>ю</w:t>
      </w:r>
      <w:r w:rsidR="000D69CF" w:rsidRPr="00721AF5">
        <w:rPr>
          <w:color w:val="000000"/>
        </w:rPr>
        <w:t>тся на</w:t>
      </w:r>
      <w:r w:rsidR="006E1FEF" w:rsidRPr="00721AF5">
        <w:rPr>
          <w:color w:val="000000"/>
        </w:rPr>
        <w:t xml:space="preserve"> </w:t>
      </w:r>
      <w:r w:rsidR="000259D6" w:rsidRPr="00721AF5">
        <w:rPr>
          <w:color w:val="000000"/>
        </w:rPr>
        <w:t>следующий шаг.</w:t>
      </w:r>
    </w:p>
    <w:p w14:paraId="357637C4" w14:textId="03B5A487" w:rsidR="00306E93" w:rsidRPr="00236593" w:rsidRDefault="00306E93" w:rsidP="004D0951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36593">
        <w:rPr>
          <w:color w:val="000000"/>
        </w:rPr>
        <w:t>Возраст Пациента</w:t>
      </w:r>
      <w:r w:rsidR="00D664F7">
        <w:rPr>
          <w:color w:val="000000"/>
        </w:rPr>
        <w:t>.</w:t>
      </w:r>
    </w:p>
    <w:p w14:paraId="3D4AD792" w14:textId="77777777" w:rsidR="00C967D8" w:rsidRPr="00721AF5" w:rsidRDefault="00C967D8" w:rsidP="00F12671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6486232B" w14:textId="22507873" w:rsidR="00AE17D3" w:rsidRPr="00DF20E7" w:rsidRDefault="00AE17D3" w:rsidP="00F12671">
      <w:pPr>
        <w:pStyle w:val="a9"/>
        <w:shd w:val="clear" w:color="auto" w:fill="FFFFFF"/>
        <w:spacing w:before="0" w:beforeAutospacing="0" w:after="0" w:afterAutospacing="0"/>
        <w:jc w:val="both"/>
        <w:rPr>
          <w:rStyle w:val="af3"/>
          <w:color w:val="FF0000"/>
          <w:rPrChange w:id="178" w:author="Максакова Светлана Олеговна" w:date="2023-09-07T12:45:00Z">
            <w:rPr>
              <w:rStyle w:val="af3"/>
            </w:rPr>
          </w:rPrChange>
        </w:rPr>
      </w:pPr>
      <w:r w:rsidRPr="002D6115">
        <w:rPr>
          <w:rStyle w:val="af3"/>
        </w:rPr>
        <w:t>Параметрами поиска служат</w:t>
      </w:r>
      <w:ins w:id="179" w:author="Александр С" w:date="2023-09-12T15:46:00Z">
        <w:r w:rsidR="00E20C62">
          <w:rPr>
            <w:rStyle w:val="af3"/>
          </w:rPr>
          <w:t xml:space="preserve"> три разных варианта</w:t>
        </w:r>
      </w:ins>
      <w:r w:rsidR="00AA7018" w:rsidRPr="002D6115">
        <w:rPr>
          <w:rStyle w:val="af3"/>
        </w:rPr>
        <w:t>:</w:t>
      </w:r>
      <w:ins w:id="180" w:author="Максакова Светлана Олеговна" w:date="2023-09-07T12:44:00Z">
        <w:r w:rsidR="00DF20E7">
          <w:rPr>
            <w:rStyle w:val="af3"/>
          </w:rPr>
          <w:t xml:space="preserve"> - </w:t>
        </w:r>
        <w:r w:rsidR="00DF20E7" w:rsidRPr="00DF20E7">
          <w:rPr>
            <w:rStyle w:val="af3"/>
            <w:highlight w:val="cyan"/>
            <w:rPrChange w:id="181" w:author="Максакова Светлана Олеговна" w:date="2023-09-07T12:45:00Z">
              <w:rPr>
                <w:rStyle w:val="af3"/>
              </w:rPr>
            </w:rPrChange>
          </w:rPr>
          <w:t>почему общий?</w:t>
        </w:r>
      </w:ins>
      <w:ins w:id="182" w:author="Максакова Светлана Олеговна" w:date="2023-09-07T12:45:00Z">
        <w:r w:rsidR="00DF20E7" w:rsidRPr="00DF20E7">
          <w:rPr>
            <w:rStyle w:val="af3"/>
            <w:highlight w:val="cyan"/>
            <w:rPrChange w:id="183" w:author="Максакова Светлана Олеговна" w:date="2023-09-07T12:45:00Z">
              <w:rPr>
                <w:rStyle w:val="af3"/>
              </w:rPr>
            </w:rPrChange>
          </w:rPr>
          <w:t xml:space="preserve"> </w:t>
        </w:r>
      </w:ins>
      <w:ins w:id="184" w:author="Максакова Светлана Олеговна" w:date="2023-09-07T12:44:00Z">
        <w:r w:rsidR="00DF20E7" w:rsidRPr="00DF20E7">
          <w:rPr>
            <w:rStyle w:val="af3"/>
            <w:highlight w:val="cyan"/>
            <w:rPrChange w:id="185" w:author="Максакова Светлана Олеговна" w:date="2023-09-07T12:45:00Z">
              <w:rPr>
                <w:rStyle w:val="af3"/>
              </w:rPr>
            </w:rPrChange>
          </w:rPr>
          <w:t xml:space="preserve">обсуждали другой вариант </w:t>
        </w:r>
      </w:ins>
      <w:ins w:id="186" w:author="Максакова Светлана Олеговна" w:date="2023-09-07T12:45:00Z">
        <w:r w:rsidR="00DF20E7" w:rsidRPr="00DF20E7">
          <w:rPr>
            <w:rStyle w:val="af3"/>
            <w:highlight w:val="cyan"/>
            <w:rPrChange w:id="187" w:author="Максакова Светлана Олеговна" w:date="2023-09-07T12:45:00Z">
              <w:rPr>
                <w:rStyle w:val="af3"/>
              </w:rPr>
            </w:rPrChange>
          </w:rPr>
          <w:t>(образец Лахты)</w:t>
        </w:r>
      </w:ins>
    </w:p>
    <w:p w14:paraId="72052D2E" w14:textId="6A75794D" w:rsidR="00AE17D3" w:rsidRPr="00236593" w:rsidRDefault="00AA7018" w:rsidP="004D0951">
      <w:pPr>
        <w:pStyle w:val="a9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36593">
        <w:rPr>
          <w:color w:val="000000"/>
        </w:rPr>
        <w:t xml:space="preserve">Направления </w:t>
      </w:r>
      <w:r w:rsidR="00721AF5" w:rsidRPr="00236593">
        <w:rPr>
          <w:color w:val="000000"/>
          <w:lang w:val="en-US"/>
        </w:rPr>
        <w:t>(</w:t>
      </w:r>
      <w:r w:rsidR="00721AF5" w:rsidRPr="00236593">
        <w:rPr>
          <w:color w:val="000000"/>
        </w:rPr>
        <w:t>Специальность)</w:t>
      </w:r>
      <w:r w:rsidR="00D664F7">
        <w:rPr>
          <w:color w:val="000000"/>
        </w:rPr>
        <w:t>.</w:t>
      </w:r>
    </w:p>
    <w:p w14:paraId="76BC0CFF" w14:textId="37BB69E5" w:rsidR="00AA7018" w:rsidRPr="00236593" w:rsidRDefault="00AA7018" w:rsidP="004D0951">
      <w:pPr>
        <w:pStyle w:val="a9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36593">
        <w:rPr>
          <w:color w:val="000000"/>
        </w:rPr>
        <w:t>Услуги</w:t>
      </w:r>
      <w:r w:rsidR="00306E93" w:rsidRPr="00236593">
        <w:rPr>
          <w:color w:val="000000"/>
        </w:rPr>
        <w:t xml:space="preserve"> (база прайсов)</w:t>
      </w:r>
      <w:r w:rsidR="00D664F7">
        <w:rPr>
          <w:color w:val="000000"/>
        </w:rPr>
        <w:t>.</w:t>
      </w:r>
    </w:p>
    <w:p w14:paraId="6723D922" w14:textId="2BDA57C0" w:rsidR="00AA7018" w:rsidRPr="00626E0F" w:rsidRDefault="00AA7018" w:rsidP="004D0951">
      <w:pPr>
        <w:pStyle w:val="a9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21AF5">
        <w:rPr>
          <w:color w:val="000000"/>
        </w:rPr>
        <w:t>ФИО врача</w:t>
      </w:r>
      <w:r w:rsidR="00D664F7">
        <w:rPr>
          <w:color w:val="000000"/>
        </w:rPr>
        <w:t>.</w:t>
      </w:r>
    </w:p>
    <w:p w14:paraId="523C2CBF" w14:textId="7507C226" w:rsidR="00AE17D3" w:rsidRPr="00721AF5" w:rsidRDefault="00AE17D3">
      <w:pPr>
        <w:pStyle w:val="a9"/>
        <w:shd w:val="clear" w:color="auto" w:fill="FFFFFF"/>
        <w:spacing w:before="0" w:beforeAutospacing="0" w:after="0" w:afterAutospacing="0"/>
        <w:ind w:firstLine="0"/>
        <w:jc w:val="both"/>
        <w:rPr>
          <w:color w:val="000000"/>
        </w:rPr>
        <w:pPrChange w:id="188" w:author="Александр С" w:date="2023-09-12T15:46:00Z">
          <w:pPr>
            <w:pStyle w:val="a9"/>
            <w:numPr>
              <w:numId w:val="13"/>
            </w:numPr>
            <w:shd w:val="clear" w:color="auto" w:fill="FFFFFF"/>
            <w:spacing w:before="0" w:beforeAutospacing="0" w:after="0" w:afterAutospacing="0"/>
            <w:ind w:left="720" w:hanging="360"/>
            <w:jc w:val="both"/>
          </w:pPr>
        </w:pPrChange>
      </w:pPr>
      <w:r w:rsidRPr="00721AF5">
        <w:rPr>
          <w:color w:val="000000"/>
        </w:rPr>
        <w:t xml:space="preserve">Медицинский центр - по всем если пользователь зашел с сайта </w:t>
      </w:r>
      <w:r w:rsidR="00851A8B" w:rsidRPr="00851A8B">
        <w:rPr>
          <w:color w:val="000000"/>
        </w:rPr>
        <w:t>https://virilisgroup.ru/</w:t>
      </w:r>
      <w:r w:rsidRPr="00721AF5">
        <w:rPr>
          <w:color w:val="000000"/>
        </w:rPr>
        <w:t>, или по конкретному медицинскому центру, с сайта которого был осуществлен вход на форму записи.</w:t>
      </w:r>
    </w:p>
    <w:p w14:paraId="7CE78B54" w14:textId="59D91D22" w:rsidR="00AE17D3" w:rsidRPr="00721AF5" w:rsidRDefault="00AE17D3" w:rsidP="00F12671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793F98DC" w14:textId="768DE73A" w:rsidR="00AE17D3" w:rsidRPr="002D6115" w:rsidRDefault="00AA7018" w:rsidP="00674A30">
      <w:pPr>
        <w:rPr>
          <w:rStyle w:val="af3"/>
        </w:rPr>
      </w:pPr>
      <w:r w:rsidRPr="002D6115">
        <w:rPr>
          <w:rStyle w:val="af3"/>
        </w:rPr>
        <w:t>Сервисные возможности поиска</w:t>
      </w:r>
      <w:ins w:id="189" w:author="Александр С" w:date="2023-09-12T15:52:00Z">
        <w:r w:rsidR="00E20C62">
          <w:rPr>
            <w:rStyle w:val="af3"/>
          </w:rPr>
          <w:t xml:space="preserve"> (базовый функционал)</w:t>
        </w:r>
      </w:ins>
      <w:r w:rsidRPr="002D6115">
        <w:rPr>
          <w:rStyle w:val="af3"/>
        </w:rPr>
        <w:t>:</w:t>
      </w:r>
    </w:p>
    <w:p w14:paraId="736B029C" w14:textId="72652741" w:rsidR="00AE17D3" w:rsidRPr="00306E93" w:rsidRDefault="003B7EDC" w:rsidP="004D0951">
      <w:pPr>
        <w:pStyle w:val="a5"/>
        <w:numPr>
          <w:ilvl w:val="0"/>
          <w:numId w:val="14"/>
        </w:numPr>
        <w:jc w:val="both"/>
      </w:pPr>
      <w:r>
        <w:t>О</w:t>
      </w:r>
      <w:r w:rsidR="00AE17D3" w:rsidRPr="00306E93">
        <w:t>пределять раскладку клавиатуры – “</w:t>
      </w:r>
      <w:r w:rsidR="00C967D8" w:rsidRPr="00674A30">
        <w:rPr>
          <w:lang w:val="en-US"/>
        </w:rPr>
        <w:t>nthfgtdn</w:t>
      </w:r>
      <w:r w:rsidR="00C967D8" w:rsidRPr="00306E93">
        <w:t>”</w:t>
      </w:r>
      <w:r w:rsidR="00AE17D3" w:rsidRPr="00306E93">
        <w:t>, “</w:t>
      </w:r>
      <w:r w:rsidR="00AA7018" w:rsidRPr="00306E93">
        <w:t>терапевт</w:t>
      </w:r>
      <w:r w:rsidR="00C967D8" w:rsidRPr="00306E93">
        <w:t>”</w:t>
      </w:r>
      <w:r w:rsidR="00D664F7">
        <w:t>.</w:t>
      </w:r>
    </w:p>
    <w:p w14:paraId="440F69C9" w14:textId="1BC33290" w:rsidR="003F22A3" w:rsidRDefault="003F22A3" w:rsidP="004D0951">
      <w:pPr>
        <w:pStyle w:val="a5"/>
        <w:numPr>
          <w:ilvl w:val="0"/>
          <w:numId w:val="14"/>
        </w:numPr>
        <w:jc w:val="both"/>
        <w:rPr>
          <w:ins w:id="190" w:author="Максакова Светлана Олеговна" w:date="2023-09-07T12:45:00Z"/>
        </w:rPr>
      </w:pPr>
      <w:r w:rsidRPr="00306E93">
        <w:t>Игнорирование регистров</w:t>
      </w:r>
      <w:r w:rsidR="00C967D8" w:rsidRPr="00306E93">
        <w:t>- “</w:t>
      </w:r>
      <w:r w:rsidRPr="00306E93">
        <w:t>Терапевт или тЕрапевт</w:t>
      </w:r>
      <w:r w:rsidR="00C967D8" w:rsidRPr="00306E93">
        <w:t>“</w:t>
      </w:r>
      <w:r w:rsidRPr="00306E93">
        <w:t xml:space="preserve">, </w:t>
      </w:r>
      <w:r w:rsidR="00C967D8" w:rsidRPr="00306E93">
        <w:t>“</w:t>
      </w:r>
      <w:r w:rsidRPr="00306E93">
        <w:t>терапевт</w:t>
      </w:r>
      <w:r w:rsidR="00C967D8" w:rsidRPr="00306E93">
        <w:t>“</w:t>
      </w:r>
      <w:r w:rsidR="00D664F7">
        <w:t>.</w:t>
      </w:r>
    </w:p>
    <w:p w14:paraId="2A7775FC" w14:textId="287A2EA0" w:rsidR="00DF20E7" w:rsidRDefault="00DF20E7" w:rsidP="004D0951">
      <w:pPr>
        <w:pStyle w:val="a5"/>
        <w:numPr>
          <w:ilvl w:val="0"/>
          <w:numId w:val="14"/>
        </w:numPr>
        <w:jc w:val="both"/>
        <w:rPr>
          <w:ins w:id="191" w:author="Александр С" w:date="2023-09-12T15:50:00Z"/>
          <w:highlight w:val="cyan"/>
        </w:rPr>
      </w:pPr>
      <w:ins w:id="192" w:author="Максакова Светлана Олеговна" w:date="2023-09-07T12:45:00Z">
        <w:r w:rsidRPr="00DF20E7">
          <w:rPr>
            <w:highlight w:val="cyan"/>
            <w:rPrChange w:id="193" w:author="Максакова Светлана Олеговна" w:date="2023-09-07T12:45:00Z">
              <w:rPr/>
            </w:rPrChange>
          </w:rPr>
          <w:t>А если ошибка в слове? Например</w:t>
        </w:r>
      </w:ins>
      <w:ins w:id="194" w:author="Максакова Светлана Олеговна" w:date="2023-09-07T12:49:00Z">
        <w:r>
          <w:rPr>
            <w:highlight w:val="cyan"/>
          </w:rPr>
          <w:t>,</w:t>
        </w:r>
      </w:ins>
      <w:ins w:id="195" w:author="Максакова Светлана Олеговна" w:date="2023-09-07T12:45:00Z">
        <w:r w:rsidRPr="00DF20E7">
          <w:rPr>
            <w:highlight w:val="cyan"/>
            <w:rPrChange w:id="196" w:author="Максакова Светлана Олеговна" w:date="2023-09-07T12:45:00Z">
              <w:rPr/>
            </w:rPrChange>
          </w:rPr>
          <w:t xml:space="preserve"> </w:t>
        </w:r>
      </w:ins>
      <w:ins w:id="197" w:author="Максакова Светлана Олеговна" w:date="2023-09-07T12:49:00Z">
        <w:r>
          <w:rPr>
            <w:highlight w:val="cyan"/>
          </w:rPr>
          <w:t>«</w:t>
        </w:r>
      </w:ins>
      <w:ins w:id="198" w:author="Максакова Светлана Олеговна" w:date="2023-09-07T12:45:00Z">
        <w:r w:rsidRPr="00DF20E7">
          <w:rPr>
            <w:highlight w:val="cyan"/>
            <w:rPrChange w:id="199" w:author="Максакова Светлана Олеговна" w:date="2023-09-07T12:45:00Z">
              <w:rPr/>
            </w:rPrChange>
          </w:rPr>
          <w:t>ТИРАПЕВТ</w:t>
        </w:r>
      </w:ins>
      <w:ins w:id="200" w:author="Максакова Светлана Олеговна" w:date="2023-09-07T12:50:00Z">
        <w:r>
          <w:rPr>
            <w:highlight w:val="cyan"/>
          </w:rPr>
          <w:t>»</w:t>
        </w:r>
      </w:ins>
      <w:ins w:id="201" w:author="Максакова Светлана Олеговна" w:date="2023-09-07T12:45:00Z">
        <w:r w:rsidRPr="00DF20E7">
          <w:rPr>
            <w:highlight w:val="cyan"/>
            <w:rPrChange w:id="202" w:author="Максакова Светлана Олеговна" w:date="2023-09-07T12:45:00Z">
              <w:rPr/>
            </w:rPrChange>
          </w:rPr>
          <w:t>?</w:t>
        </w:r>
      </w:ins>
    </w:p>
    <w:p w14:paraId="725B8145" w14:textId="5A6869C1" w:rsidR="00E20C62" w:rsidRPr="00E20C62" w:rsidRDefault="00E20C62">
      <w:pPr>
        <w:ind w:firstLine="0"/>
        <w:jc w:val="both"/>
        <w:rPr>
          <w:highlight w:val="cyan"/>
          <w:rPrChange w:id="203" w:author="Александр С" w:date="2023-09-12T15:50:00Z">
            <w:rPr/>
          </w:rPrChange>
        </w:rPr>
        <w:pPrChange w:id="204" w:author="Александр С" w:date="2023-09-12T15:50:00Z">
          <w:pPr>
            <w:pStyle w:val="a5"/>
            <w:numPr>
              <w:numId w:val="14"/>
            </w:numPr>
            <w:ind w:hanging="360"/>
            <w:jc w:val="both"/>
          </w:pPr>
        </w:pPrChange>
      </w:pPr>
      <w:ins w:id="205" w:author="Александр С" w:date="2023-09-12T15:51:00Z">
        <w:r>
          <w:rPr>
            <w:highlight w:val="cyan"/>
          </w:rPr>
          <w:t>Дополнительным этапом подключаем «умный поиск»</w:t>
        </w:r>
      </w:ins>
    </w:p>
    <w:p w14:paraId="628C0591" w14:textId="77777777" w:rsidR="00674A30" w:rsidRDefault="00674A30" w:rsidP="00F12671">
      <w:pPr>
        <w:pStyle w:val="a9"/>
        <w:shd w:val="clear" w:color="auto" w:fill="FFFFFF"/>
        <w:spacing w:before="0" w:beforeAutospacing="0" w:after="0" w:afterAutospacing="0"/>
        <w:jc w:val="both"/>
        <w:rPr>
          <w:rStyle w:val="af3"/>
        </w:rPr>
      </w:pPr>
    </w:p>
    <w:p w14:paraId="7A735A7D" w14:textId="60E8DC05" w:rsidR="005A7F32" w:rsidRDefault="000633AC" w:rsidP="00F12671">
      <w:pPr>
        <w:pStyle w:val="a9"/>
        <w:shd w:val="clear" w:color="auto" w:fill="FFFFFF"/>
        <w:spacing w:before="0" w:beforeAutospacing="0" w:after="0" w:afterAutospacing="0"/>
        <w:jc w:val="both"/>
        <w:rPr>
          <w:ins w:id="206" w:author="Александр С" w:date="2023-09-12T15:50:00Z"/>
        </w:rPr>
      </w:pPr>
      <w:r w:rsidRPr="002D6115">
        <w:rPr>
          <w:rStyle w:val="af3"/>
        </w:rPr>
        <w:t>Примечание.</w:t>
      </w:r>
      <w:r w:rsidRPr="00306E93">
        <w:rPr>
          <w:color w:val="000000"/>
        </w:rPr>
        <w:t xml:space="preserve"> На всех шагах кроме 1-го есть возможность возвратится на предшествующ</w:t>
      </w:r>
      <w:r w:rsidR="0031230A" w:rsidRPr="00306E93">
        <w:rPr>
          <w:color w:val="000000"/>
        </w:rPr>
        <w:t xml:space="preserve">ую форму </w:t>
      </w:r>
      <w:r w:rsidRPr="00306E93">
        <w:rPr>
          <w:color w:val="000000"/>
        </w:rPr>
        <w:t>экран</w:t>
      </w:r>
      <w:r w:rsidR="0031230A" w:rsidRPr="00306E93">
        <w:rPr>
          <w:color w:val="000000"/>
        </w:rPr>
        <w:t>а</w:t>
      </w:r>
      <w:r w:rsidRPr="00306E93">
        <w:rPr>
          <w:color w:val="000000"/>
        </w:rPr>
        <w:t xml:space="preserve"> по кнопке «</w:t>
      </w:r>
      <w:r w:rsidR="00257157" w:rsidRPr="00306E93">
        <w:rPr>
          <w:color w:val="000000"/>
        </w:rPr>
        <w:t>Назад</w:t>
      </w:r>
      <w:r w:rsidRPr="00306E93">
        <w:rPr>
          <w:color w:val="000000"/>
        </w:rPr>
        <w:t>».</w:t>
      </w:r>
      <w:r w:rsidR="00851A8B">
        <w:rPr>
          <w:color w:val="000000"/>
        </w:rPr>
        <w:t xml:space="preserve"> </w:t>
      </w:r>
      <w:r w:rsidR="00626E0F">
        <w:t xml:space="preserve">В </w:t>
      </w:r>
      <w:r w:rsidR="00626E0F" w:rsidRPr="00CD11F0">
        <w:rPr>
          <w:b/>
          <w:bCs/>
          <w:i/>
          <w:iCs/>
        </w:rPr>
        <w:t>«Базовом функционале»</w:t>
      </w:r>
      <w:r w:rsidR="00CD11F0">
        <w:t xml:space="preserve"> отображаемая </w:t>
      </w:r>
      <w:r w:rsidR="007651AE">
        <w:t>в</w:t>
      </w:r>
      <w:r w:rsidR="007651AE" w:rsidRPr="006045C6">
        <w:t xml:space="preserve"> подвале</w:t>
      </w:r>
      <w:r w:rsidR="007651AE">
        <w:t xml:space="preserve"> информация</w:t>
      </w:r>
      <w:r w:rsidR="007651AE" w:rsidRPr="006045C6">
        <w:t>,</w:t>
      </w:r>
      <w:r w:rsidR="001F755D" w:rsidRPr="006045C6">
        <w:t xml:space="preserve"> </w:t>
      </w:r>
      <w:r w:rsidR="00851A8B">
        <w:t xml:space="preserve">которая </w:t>
      </w:r>
      <w:r w:rsidR="001F755D" w:rsidRPr="006045C6">
        <w:t>будет</w:t>
      </w:r>
      <w:r w:rsidR="00A04FE4" w:rsidRPr="006045C6">
        <w:t xml:space="preserve"> </w:t>
      </w:r>
      <w:r w:rsidR="00CD11F0">
        <w:t xml:space="preserve">получена </w:t>
      </w:r>
      <w:r w:rsidR="001F755D" w:rsidRPr="006045C6">
        <w:t>при информационном обмене от Заказчика в</w:t>
      </w:r>
      <w:r w:rsidR="00C9437F" w:rsidRPr="006045C6">
        <w:t xml:space="preserve"> </w:t>
      </w:r>
      <w:r w:rsidR="008C7241" w:rsidRPr="006045C6">
        <w:rPr>
          <w:lang w:val="en-US"/>
        </w:rPr>
        <w:t>html</w:t>
      </w:r>
      <w:r w:rsidR="008C7241" w:rsidRPr="006045C6">
        <w:t xml:space="preserve"> формате</w:t>
      </w:r>
      <w:r w:rsidR="00CD11F0">
        <w:t>.</w:t>
      </w:r>
    </w:p>
    <w:p w14:paraId="604DA353" w14:textId="77777777" w:rsidR="00E20C62" w:rsidRPr="00851A8B" w:rsidRDefault="00E20C62" w:rsidP="00F12671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7628C255" w14:textId="77777777" w:rsidR="00851A8B" w:rsidRDefault="00851A8B" w:rsidP="00F12671">
      <w:pPr>
        <w:jc w:val="both"/>
        <w:rPr>
          <w:rFonts w:cs="Times New Roman"/>
          <w:b/>
          <w:bCs/>
          <w:szCs w:val="24"/>
          <w:u w:val="single"/>
        </w:rPr>
      </w:pPr>
    </w:p>
    <w:p w14:paraId="7E1625F8" w14:textId="0091D86F" w:rsidR="00C36C69" w:rsidRPr="00306E93" w:rsidRDefault="00C36C69" w:rsidP="00F12671">
      <w:pPr>
        <w:jc w:val="both"/>
      </w:pPr>
      <w:r w:rsidRPr="007651AE">
        <w:rPr>
          <w:b/>
          <w:bCs/>
          <w:u w:val="single"/>
        </w:rPr>
        <w:t>Шаг.3.</w:t>
      </w:r>
      <w:r w:rsidRPr="00306E93">
        <w:t xml:space="preserve">   </w:t>
      </w:r>
      <w:r w:rsidR="006E52DF" w:rsidRPr="00306E93">
        <w:t>Окно «</w:t>
      </w:r>
      <w:r w:rsidR="0063047A" w:rsidRPr="00306E93">
        <w:t>Форма выбора</w:t>
      </w:r>
      <w:r w:rsidR="006E52DF" w:rsidRPr="00306E93">
        <w:t>»</w:t>
      </w:r>
      <w:r w:rsidR="0063047A" w:rsidRPr="00306E93">
        <w:t>.</w:t>
      </w:r>
    </w:p>
    <w:p w14:paraId="1109FF99" w14:textId="64AEE21F" w:rsidR="00C36C69" w:rsidRPr="00306E93" w:rsidRDefault="00C36C69" w:rsidP="00F12671">
      <w:pPr>
        <w:jc w:val="both"/>
      </w:pPr>
      <w:r w:rsidRPr="00306E93">
        <w:t>На данной форме:</w:t>
      </w:r>
    </w:p>
    <w:p w14:paraId="2425A04C" w14:textId="623B9636" w:rsidR="00C36C69" w:rsidRPr="00306E93" w:rsidRDefault="00C36C69" w:rsidP="00F12671">
      <w:pPr>
        <w:jc w:val="both"/>
      </w:pPr>
      <w:r w:rsidRPr="00306E93">
        <w:t>В качестве фильтра выводится: медицинский цент</w:t>
      </w:r>
      <w:r w:rsidR="00306E93">
        <w:t>р</w:t>
      </w:r>
      <w:r w:rsidRPr="00306E93">
        <w:t xml:space="preserve"> с </w:t>
      </w:r>
      <w:r w:rsidR="0063047A" w:rsidRPr="00306E93">
        <w:t xml:space="preserve">предустановленным с предшествующего </w:t>
      </w:r>
      <w:r w:rsidR="004842F9" w:rsidRPr="00306E93">
        <w:t>шага выбранным мед. Центром</w:t>
      </w:r>
      <w:r w:rsidR="002D6115">
        <w:t>(</w:t>
      </w:r>
      <w:r w:rsidR="00EB49C5" w:rsidRPr="00306E93">
        <w:t>ами</w:t>
      </w:r>
      <w:r w:rsidR="002D6115">
        <w:t>)</w:t>
      </w:r>
      <w:r w:rsidR="00EB49C5" w:rsidRPr="00306E93">
        <w:t xml:space="preserve"> или всех.</w:t>
      </w:r>
    </w:p>
    <w:p w14:paraId="1E5B7258" w14:textId="6CF3AE24" w:rsidR="009E2478" w:rsidRPr="007651AE" w:rsidRDefault="00950687" w:rsidP="00F12671">
      <w:pPr>
        <w:jc w:val="both"/>
        <w:rPr>
          <w:color w:val="000000"/>
        </w:rPr>
      </w:pPr>
      <w:r w:rsidRPr="007651AE">
        <w:rPr>
          <w:color w:val="000000"/>
        </w:rPr>
        <w:t xml:space="preserve">Следующие </w:t>
      </w:r>
      <w:r w:rsidR="007651AE">
        <w:rPr>
          <w:color w:val="000000"/>
        </w:rPr>
        <w:t xml:space="preserve">множественные </w:t>
      </w:r>
      <w:r w:rsidRPr="007651AE">
        <w:rPr>
          <w:color w:val="000000"/>
        </w:rPr>
        <w:t>шаги выбора</w:t>
      </w:r>
      <w:r w:rsidR="007651AE">
        <w:rPr>
          <w:color w:val="000000"/>
        </w:rPr>
        <w:t xml:space="preserve"> представлены в таблице ниже</w:t>
      </w:r>
      <w:ins w:id="207" w:author="Максакова Светлана Олеговна" w:date="2023-09-07T12:47:00Z">
        <w:r w:rsidR="00DF20E7">
          <w:rPr>
            <w:color w:val="000000"/>
          </w:rPr>
          <w:t xml:space="preserve"> </w:t>
        </w:r>
        <w:r w:rsidR="00DF20E7" w:rsidRPr="00DF20E7">
          <w:rPr>
            <w:color w:val="000000"/>
            <w:highlight w:val="cyan"/>
            <w:rPrChange w:id="208" w:author="Максакова Светлана Олеговна" w:date="2023-09-07T12:47:00Z">
              <w:rPr>
                <w:color w:val="000000"/>
              </w:rPr>
            </w:rPrChange>
          </w:rPr>
          <w:t>(тот же вопрос, что и с общим поиском)</w:t>
        </w:r>
      </w:ins>
      <w:r w:rsidR="007651AE" w:rsidRPr="00DF20E7">
        <w:rPr>
          <w:color w:val="000000"/>
          <w:highlight w:val="cyan"/>
          <w:rPrChange w:id="209" w:author="Максакова Светлана Олеговна" w:date="2023-09-07T12:47:00Z">
            <w:rPr>
              <w:color w:val="000000"/>
            </w:rPr>
          </w:rPrChange>
        </w:rPr>
        <w:t>:</w:t>
      </w:r>
    </w:p>
    <w:tbl>
      <w:tblPr>
        <w:tblStyle w:val="a3"/>
        <w:tblW w:w="9078" w:type="dxa"/>
        <w:tblLook w:val="04A0" w:firstRow="1" w:lastRow="0" w:firstColumn="1" w:lastColumn="0" w:noHBand="0" w:noVBand="1"/>
      </w:tblPr>
      <w:tblGrid>
        <w:gridCol w:w="1276"/>
        <w:gridCol w:w="3125"/>
        <w:gridCol w:w="2183"/>
        <w:gridCol w:w="2494"/>
      </w:tblGrid>
      <w:tr w:rsidR="009E2478" w:rsidRPr="00740C5D" w14:paraId="522E6022" w14:textId="77777777" w:rsidTr="00306E93">
        <w:tc>
          <w:tcPr>
            <w:tcW w:w="1027" w:type="dxa"/>
          </w:tcPr>
          <w:p w14:paraId="353E510B" w14:textId="53CB429F" w:rsidR="009E2478" w:rsidRPr="007651AE" w:rsidRDefault="009E2478" w:rsidP="00F12671">
            <w:pPr>
              <w:jc w:val="both"/>
              <w:rPr>
                <w:rFonts w:cs="Times New Roman"/>
                <w:b/>
                <w:szCs w:val="24"/>
              </w:rPr>
            </w:pPr>
            <w:r w:rsidRPr="007651AE">
              <w:rPr>
                <w:rFonts w:cs="Times New Roman"/>
                <w:b/>
                <w:szCs w:val="24"/>
              </w:rPr>
              <w:t>Шаг этапа выбора</w:t>
            </w:r>
          </w:p>
        </w:tc>
        <w:tc>
          <w:tcPr>
            <w:tcW w:w="8051" w:type="dxa"/>
            <w:gridSpan w:val="3"/>
          </w:tcPr>
          <w:p w14:paraId="32B7D9E1" w14:textId="0386572E" w:rsidR="009E2478" w:rsidRPr="007651AE" w:rsidRDefault="00950687" w:rsidP="00F12671">
            <w:pPr>
              <w:jc w:val="both"/>
              <w:rPr>
                <w:rFonts w:cs="Times New Roman"/>
                <w:b/>
                <w:szCs w:val="24"/>
              </w:rPr>
            </w:pPr>
            <w:r w:rsidRPr="007651AE">
              <w:rPr>
                <w:rFonts w:cs="Times New Roman"/>
                <w:b/>
                <w:szCs w:val="24"/>
              </w:rPr>
              <w:t>Параметры выбора, с учетом выбранного клиентом в фильтре Медицинского центра</w:t>
            </w:r>
            <w:r w:rsidR="007651AE" w:rsidRPr="007651AE">
              <w:rPr>
                <w:rFonts w:cs="Times New Roman"/>
                <w:b/>
                <w:szCs w:val="24"/>
              </w:rPr>
              <w:t>(ов)</w:t>
            </w:r>
            <w:r w:rsidRPr="007651AE">
              <w:rPr>
                <w:rFonts w:cs="Times New Roman"/>
                <w:b/>
                <w:szCs w:val="24"/>
              </w:rPr>
              <w:t xml:space="preserve"> или всех</w:t>
            </w:r>
            <w:r w:rsidR="00E52FBF" w:rsidRPr="007651AE">
              <w:rPr>
                <w:rFonts w:cs="Times New Roman"/>
                <w:b/>
                <w:szCs w:val="24"/>
              </w:rPr>
              <w:t xml:space="preserve"> и возрастом пациента</w:t>
            </w:r>
            <w:r w:rsidRPr="007651AE">
              <w:rPr>
                <w:rFonts w:cs="Times New Roman"/>
                <w:b/>
                <w:szCs w:val="24"/>
              </w:rPr>
              <w:t>.</w:t>
            </w:r>
          </w:p>
        </w:tc>
      </w:tr>
      <w:tr w:rsidR="00306E93" w:rsidRPr="00740C5D" w14:paraId="7FE8E1CE" w14:textId="6E461D5C" w:rsidTr="00306E93">
        <w:tc>
          <w:tcPr>
            <w:tcW w:w="1027" w:type="dxa"/>
          </w:tcPr>
          <w:p w14:paraId="582AD88F" w14:textId="77777777" w:rsidR="00306E93" w:rsidRPr="00306E93" w:rsidRDefault="00306E93" w:rsidP="00F1267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1</w:t>
            </w:r>
          </w:p>
        </w:tc>
        <w:tc>
          <w:tcPr>
            <w:tcW w:w="3232" w:type="dxa"/>
          </w:tcPr>
          <w:p w14:paraId="7EC2C87A" w14:textId="3E580302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Выбрать Специальность врача</w:t>
            </w:r>
          </w:p>
        </w:tc>
        <w:tc>
          <w:tcPr>
            <w:tcW w:w="2268" w:type="dxa"/>
          </w:tcPr>
          <w:p w14:paraId="1191EB0E" w14:textId="77777777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Выбрать ФИО врача</w:t>
            </w:r>
          </w:p>
        </w:tc>
        <w:tc>
          <w:tcPr>
            <w:tcW w:w="2551" w:type="dxa"/>
          </w:tcPr>
          <w:p w14:paraId="25F33FF2" w14:textId="202FF34F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Выбрать Услугу</w:t>
            </w:r>
          </w:p>
        </w:tc>
      </w:tr>
      <w:tr w:rsidR="00306E93" w:rsidRPr="00740C5D" w14:paraId="1F1FC387" w14:textId="30D2472D" w:rsidTr="00306E93">
        <w:tc>
          <w:tcPr>
            <w:tcW w:w="1027" w:type="dxa"/>
          </w:tcPr>
          <w:p w14:paraId="242B9333" w14:textId="77777777" w:rsidR="00306E93" w:rsidRPr="00306E93" w:rsidRDefault="00306E93" w:rsidP="00F1267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2</w:t>
            </w:r>
          </w:p>
        </w:tc>
        <w:tc>
          <w:tcPr>
            <w:tcW w:w="3232" w:type="dxa"/>
          </w:tcPr>
          <w:p w14:paraId="36BACCA4" w14:textId="0A2714A6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специальности (направления) врача</w:t>
            </w:r>
          </w:p>
        </w:tc>
        <w:tc>
          <w:tcPr>
            <w:tcW w:w="2268" w:type="dxa"/>
            <w:shd w:val="clear" w:color="auto" w:fill="auto"/>
          </w:tcPr>
          <w:p w14:paraId="37498380" w14:textId="37C7AF78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врача из списка или при помощи строки поиска</w:t>
            </w:r>
          </w:p>
        </w:tc>
        <w:tc>
          <w:tcPr>
            <w:tcW w:w="2551" w:type="dxa"/>
          </w:tcPr>
          <w:p w14:paraId="1A4689C3" w14:textId="40E9B3C5" w:rsidR="00306E93" w:rsidRPr="00306E93" w:rsidRDefault="00897611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897611">
              <w:rPr>
                <w:rFonts w:cs="Times New Roman"/>
                <w:szCs w:val="24"/>
              </w:rPr>
              <w:t>П</w:t>
            </w:r>
            <w:r w:rsidR="00306E93" w:rsidRPr="00897611">
              <w:rPr>
                <w:rFonts w:cs="Times New Roman"/>
                <w:szCs w:val="24"/>
              </w:rPr>
              <w:t>оиск по названию услуги</w:t>
            </w:r>
          </w:p>
        </w:tc>
      </w:tr>
      <w:tr w:rsidR="00306E93" w:rsidRPr="00740C5D" w14:paraId="430A1B42" w14:textId="7B4ED696" w:rsidTr="00306E93">
        <w:tc>
          <w:tcPr>
            <w:tcW w:w="1027" w:type="dxa"/>
          </w:tcPr>
          <w:p w14:paraId="209CC2AC" w14:textId="77777777" w:rsidR="00306E93" w:rsidRPr="00306E93" w:rsidRDefault="00306E93" w:rsidP="00F1267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3</w:t>
            </w:r>
          </w:p>
        </w:tc>
        <w:tc>
          <w:tcPr>
            <w:tcW w:w="3232" w:type="dxa"/>
          </w:tcPr>
          <w:p w14:paraId="38E515E7" w14:textId="5A57200C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Услуги</w:t>
            </w:r>
          </w:p>
        </w:tc>
        <w:tc>
          <w:tcPr>
            <w:tcW w:w="2268" w:type="dxa"/>
          </w:tcPr>
          <w:p w14:paraId="47861B74" w14:textId="02A3630B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Услуги</w:t>
            </w:r>
          </w:p>
        </w:tc>
        <w:tc>
          <w:tcPr>
            <w:tcW w:w="2551" w:type="dxa"/>
          </w:tcPr>
          <w:p w14:paraId="7ED8177D" w14:textId="100DC274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Услуги</w:t>
            </w:r>
          </w:p>
        </w:tc>
      </w:tr>
      <w:tr w:rsidR="00306E93" w:rsidRPr="00740C5D" w14:paraId="21693BEC" w14:textId="71C1C27C" w:rsidTr="00306E93">
        <w:tc>
          <w:tcPr>
            <w:tcW w:w="1027" w:type="dxa"/>
          </w:tcPr>
          <w:p w14:paraId="75C48EC3" w14:textId="77777777" w:rsidR="00306E93" w:rsidRPr="00306E93" w:rsidRDefault="00306E93" w:rsidP="00F1267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4</w:t>
            </w:r>
          </w:p>
        </w:tc>
        <w:tc>
          <w:tcPr>
            <w:tcW w:w="3232" w:type="dxa"/>
          </w:tcPr>
          <w:p w14:paraId="10A5BC3D" w14:textId="66FB862B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врача или любого врача</w:t>
            </w:r>
          </w:p>
        </w:tc>
        <w:tc>
          <w:tcPr>
            <w:tcW w:w="2268" w:type="dxa"/>
          </w:tcPr>
          <w:p w14:paraId="41332B21" w14:textId="511B454F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даты приема</w:t>
            </w:r>
          </w:p>
        </w:tc>
        <w:tc>
          <w:tcPr>
            <w:tcW w:w="2551" w:type="dxa"/>
          </w:tcPr>
          <w:p w14:paraId="630A68F4" w14:textId="28218185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commentRangeStart w:id="210"/>
            <w:r w:rsidRPr="00306E93">
              <w:rPr>
                <w:rFonts w:cs="Times New Roman"/>
                <w:szCs w:val="24"/>
              </w:rPr>
              <w:t>Выводится информация по выбранной Клинике</w:t>
            </w:r>
            <w:r w:rsidR="007651AE">
              <w:rPr>
                <w:rFonts w:cs="Times New Roman"/>
                <w:szCs w:val="24"/>
              </w:rPr>
              <w:t>(</w:t>
            </w:r>
            <w:r w:rsidRPr="00306E93">
              <w:rPr>
                <w:rFonts w:cs="Times New Roman"/>
                <w:szCs w:val="24"/>
              </w:rPr>
              <w:t>ам</w:t>
            </w:r>
            <w:r w:rsidR="007651AE">
              <w:rPr>
                <w:rFonts w:cs="Times New Roman"/>
                <w:szCs w:val="24"/>
              </w:rPr>
              <w:t>)</w:t>
            </w:r>
            <w:r w:rsidRPr="00306E93">
              <w:rPr>
                <w:rFonts w:cs="Times New Roman"/>
                <w:szCs w:val="24"/>
              </w:rPr>
              <w:t xml:space="preserve"> или Выбор Клиники или </w:t>
            </w:r>
            <w:r w:rsidRPr="00306E93">
              <w:rPr>
                <w:rFonts w:cs="Times New Roman"/>
                <w:szCs w:val="24"/>
              </w:rPr>
              <w:lastRenderedPageBreak/>
              <w:t>по всем клиникам</w:t>
            </w:r>
            <w:commentRangeEnd w:id="210"/>
            <w:r w:rsidR="00B76363">
              <w:rPr>
                <w:rStyle w:val="ae"/>
              </w:rPr>
              <w:commentReference w:id="210"/>
            </w:r>
            <w:r w:rsidRPr="00306E93">
              <w:rPr>
                <w:rFonts w:cs="Times New Roman"/>
                <w:szCs w:val="24"/>
              </w:rPr>
              <w:t xml:space="preserve"> – если выбрал до этого шага – вывести на экран результат</w:t>
            </w:r>
          </w:p>
        </w:tc>
      </w:tr>
      <w:tr w:rsidR="00306E93" w14:paraId="39C0F317" w14:textId="3D6ABD4D" w:rsidTr="00306E93">
        <w:tc>
          <w:tcPr>
            <w:tcW w:w="1027" w:type="dxa"/>
          </w:tcPr>
          <w:p w14:paraId="5D2C9A0F" w14:textId="11F1CAC0" w:rsidR="00306E93" w:rsidRPr="00306E93" w:rsidRDefault="00306E93" w:rsidP="00F1267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3232" w:type="dxa"/>
          </w:tcPr>
          <w:p w14:paraId="131F1CAD" w14:textId="5B7552EF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даты приема</w:t>
            </w:r>
          </w:p>
        </w:tc>
        <w:tc>
          <w:tcPr>
            <w:tcW w:w="2268" w:type="dxa"/>
          </w:tcPr>
          <w:p w14:paraId="2B9BC98D" w14:textId="3EFB8E37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времени приема</w:t>
            </w:r>
          </w:p>
        </w:tc>
        <w:tc>
          <w:tcPr>
            <w:tcW w:w="2551" w:type="dxa"/>
          </w:tcPr>
          <w:p w14:paraId="1290029D" w14:textId="4528317D" w:rsidR="00306E93" w:rsidRPr="00306E93" w:rsidRDefault="00306E93" w:rsidP="00F12671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306E93">
              <w:rPr>
                <w:rFonts w:cs="Times New Roman"/>
                <w:szCs w:val="24"/>
              </w:rPr>
              <w:t>Выбор врача или любого врача</w:t>
            </w:r>
          </w:p>
        </w:tc>
      </w:tr>
    </w:tbl>
    <w:p w14:paraId="19DB7573" w14:textId="3375461C" w:rsidR="0087748C" w:rsidRPr="0014617F" w:rsidRDefault="00F94DAA" w:rsidP="00F12671">
      <w:pPr>
        <w:jc w:val="both"/>
        <w:rPr>
          <w:rFonts w:cs="Times New Roman"/>
          <w:szCs w:val="24"/>
        </w:rPr>
      </w:pPr>
      <w:ins w:id="211" w:author="Александр С" w:date="2023-09-12T15:58:00Z">
        <w:r>
          <w:rPr>
            <w:rFonts w:cs="Times New Roman"/>
            <w:szCs w:val="24"/>
          </w:rPr>
          <w:t>Примечание. П</w:t>
        </w:r>
      </w:ins>
      <w:ins w:id="212" w:author="Александр С" w:date="2023-09-12T15:56:00Z">
        <w:r w:rsidR="00E20C62">
          <w:rPr>
            <w:rFonts w:cs="Times New Roman"/>
            <w:szCs w:val="24"/>
          </w:rPr>
          <w:t>редусмотреть возможность на шагах</w:t>
        </w:r>
      </w:ins>
      <w:ins w:id="213" w:author="Александр С" w:date="2023-09-12T15:58:00Z">
        <w:r>
          <w:rPr>
            <w:rFonts w:cs="Times New Roman"/>
            <w:szCs w:val="24"/>
          </w:rPr>
          <w:t xml:space="preserve"> выбора (см. таблицу выше)</w:t>
        </w:r>
      </w:ins>
      <w:ins w:id="214" w:author="Александр С" w:date="2023-09-12T15:56:00Z">
        <w:r w:rsidR="00E20C62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 xml:space="preserve">выводить </w:t>
        </w:r>
      </w:ins>
      <w:ins w:id="215" w:author="Александр С" w:date="2023-09-12T17:42:00Z">
        <w:r w:rsidR="00E62770">
          <w:rPr>
            <w:rFonts w:cs="Times New Roman"/>
            <w:szCs w:val="24"/>
          </w:rPr>
          <w:t>краткую информацию</w:t>
        </w:r>
      </w:ins>
      <w:ins w:id="216" w:author="Александр С" w:date="2023-09-12T15:56:00Z">
        <w:r>
          <w:rPr>
            <w:rFonts w:cs="Times New Roman"/>
            <w:szCs w:val="24"/>
          </w:rPr>
          <w:t xml:space="preserve"> по услуге и врачу.</w:t>
        </w:r>
      </w:ins>
    </w:p>
    <w:p w14:paraId="1D7F14C4" w14:textId="77777777" w:rsidR="00F94DAA" w:rsidRPr="00F94DAA" w:rsidRDefault="00342377" w:rsidP="00F94DAA">
      <w:pPr>
        <w:jc w:val="both"/>
        <w:rPr>
          <w:ins w:id="217" w:author="Александр С" w:date="2023-09-12T16:00:00Z"/>
          <w:rFonts w:cs="Times New Roman"/>
          <w:szCs w:val="24"/>
        </w:rPr>
      </w:pPr>
      <w:r w:rsidRPr="002D6115">
        <w:rPr>
          <w:rStyle w:val="af4"/>
        </w:rPr>
        <w:t>П.1.</w:t>
      </w:r>
      <w:r w:rsidRPr="0014617F">
        <w:rPr>
          <w:rFonts w:cs="Times New Roman"/>
          <w:szCs w:val="24"/>
        </w:rPr>
        <w:t xml:space="preserve"> Выбрать специальность:</w:t>
      </w:r>
      <w:del w:id="218" w:author="Александр С" w:date="2023-09-12T16:00:00Z">
        <w:r w:rsidRPr="0014617F" w:rsidDel="00F94DAA">
          <w:rPr>
            <w:rFonts w:cs="Times New Roman"/>
            <w:szCs w:val="24"/>
          </w:rPr>
          <w:delText xml:space="preserve"> </w:delText>
        </w:r>
        <w:commentRangeStart w:id="219"/>
        <w:r w:rsidRPr="0014617F" w:rsidDel="00F94DAA">
          <w:rPr>
            <w:rFonts w:cs="Times New Roman"/>
            <w:szCs w:val="24"/>
          </w:rPr>
          <w:delText>Стоматология\ Консультации и диагностика\Консультации стоматолога</w:delText>
        </w:r>
        <w:r w:rsidR="002D6115" w:rsidDel="00F94DAA">
          <w:rPr>
            <w:rFonts w:cs="Times New Roman"/>
            <w:szCs w:val="24"/>
          </w:rPr>
          <w:delText xml:space="preserve"> </w:delText>
        </w:r>
        <w:r w:rsidR="002D6115" w:rsidRPr="0014617F" w:rsidDel="00F94DAA">
          <w:rPr>
            <w:rFonts w:cs="Times New Roman"/>
            <w:szCs w:val="24"/>
          </w:rPr>
          <w:delText>–</w:delText>
        </w:r>
        <w:r w:rsidR="002D6115" w:rsidDel="00F94DAA">
          <w:rPr>
            <w:rFonts w:cs="Times New Roman"/>
            <w:szCs w:val="24"/>
          </w:rPr>
          <w:delText xml:space="preserve"> </w:delText>
        </w:r>
        <w:r w:rsidRPr="0014617F" w:rsidDel="00F94DAA">
          <w:rPr>
            <w:rFonts w:cs="Times New Roman"/>
            <w:szCs w:val="24"/>
          </w:rPr>
          <w:delText>хирурга –</w:delText>
        </w:r>
        <w:r w:rsidR="002D6115" w:rsidDel="00F94DAA">
          <w:rPr>
            <w:rFonts w:cs="Times New Roman"/>
            <w:szCs w:val="24"/>
          </w:rPr>
          <w:delText xml:space="preserve"> </w:delText>
        </w:r>
        <w:r w:rsidRPr="0014617F" w:rsidDel="00F94DAA">
          <w:rPr>
            <w:rFonts w:cs="Times New Roman"/>
            <w:szCs w:val="24"/>
          </w:rPr>
          <w:delText>номерок</w:delText>
        </w:r>
      </w:del>
      <w:r w:rsidR="002D4EA0" w:rsidRPr="0014617F">
        <w:rPr>
          <w:rFonts w:cs="Times New Roman"/>
          <w:szCs w:val="24"/>
        </w:rPr>
        <w:t>.</w:t>
      </w:r>
      <w:commentRangeEnd w:id="219"/>
      <w:r w:rsidR="00B76363">
        <w:rPr>
          <w:rStyle w:val="ae"/>
        </w:rPr>
        <w:commentReference w:id="219"/>
      </w:r>
      <w:r w:rsidR="002D4EA0" w:rsidRPr="0014617F">
        <w:rPr>
          <w:rFonts w:cs="Times New Roman"/>
          <w:szCs w:val="24"/>
        </w:rPr>
        <w:t xml:space="preserve"> </w:t>
      </w:r>
      <w:ins w:id="220" w:author="Александр С" w:date="2023-09-12T16:00:00Z">
        <w:r w:rsidR="00F94DAA" w:rsidRPr="00F94DAA">
          <w:rPr>
            <w:rFonts w:cs="Times New Roman"/>
            <w:szCs w:val="24"/>
          </w:rPr>
          <w:t>Стоматология =&gt; Консультация стоматолога =&gt; Иванов И.И. =&gt; номерок на 15:00.</w:t>
        </w:r>
      </w:ins>
    </w:p>
    <w:p w14:paraId="479A7E70" w14:textId="5E5C6D46" w:rsidR="00342377" w:rsidRPr="0014617F" w:rsidRDefault="002D4EA0" w:rsidP="00F12671">
      <w:pPr>
        <w:jc w:val="both"/>
        <w:rPr>
          <w:rFonts w:cs="Times New Roman"/>
          <w:szCs w:val="24"/>
        </w:rPr>
      </w:pPr>
      <w:r w:rsidRPr="0014617F">
        <w:rPr>
          <w:rFonts w:cs="Times New Roman"/>
          <w:szCs w:val="24"/>
        </w:rPr>
        <w:t xml:space="preserve">  (Специальность\услуга\ ФИО – номерок);</w:t>
      </w:r>
    </w:p>
    <w:p w14:paraId="589CE722" w14:textId="6D7846A0" w:rsidR="00342377" w:rsidRPr="00A27799" w:rsidRDefault="00342377" w:rsidP="00F12671">
      <w:pPr>
        <w:jc w:val="both"/>
        <w:rPr>
          <w:rFonts w:cs="Times New Roman"/>
          <w:szCs w:val="24"/>
        </w:rPr>
      </w:pPr>
      <w:r w:rsidRPr="002D6115">
        <w:rPr>
          <w:rStyle w:val="af4"/>
        </w:rPr>
        <w:t>П.</w:t>
      </w:r>
      <w:r w:rsidR="002D4EA0" w:rsidRPr="002D6115">
        <w:rPr>
          <w:rStyle w:val="af4"/>
        </w:rPr>
        <w:t>2</w:t>
      </w:r>
      <w:r w:rsidRPr="002D6115">
        <w:rPr>
          <w:rStyle w:val="af4"/>
        </w:rPr>
        <w:t>.</w:t>
      </w:r>
      <w:r w:rsidRPr="00A27799">
        <w:rPr>
          <w:rFonts w:cs="Times New Roman"/>
          <w:szCs w:val="24"/>
        </w:rPr>
        <w:t xml:space="preserve"> </w:t>
      </w:r>
      <w:r w:rsidR="00EF320A" w:rsidRPr="00A27799">
        <w:rPr>
          <w:rFonts w:cs="Times New Roman"/>
          <w:szCs w:val="24"/>
        </w:rPr>
        <w:t xml:space="preserve">ФИО\Специальность\услуга </w:t>
      </w:r>
      <w:r w:rsidRPr="00A27799">
        <w:rPr>
          <w:rFonts w:cs="Times New Roman"/>
          <w:szCs w:val="24"/>
        </w:rPr>
        <w:t>- номерок;</w:t>
      </w:r>
    </w:p>
    <w:p w14:paraId="3A3A6914" w14:textId="23E21226" w:rsidR="00D66E97" w:rsidRPr="00A27799" w:rsidRDefault="00D66E97" w:rsidP="00F12671">
      <w:pPr>
        <w:jc w:val="both"/>
        <w:rPr>
          <w:rFonts w:cs="Times New Roman"/>
          <w:szCs w:val="24"/>
        </w:rPr>
      </w:pPr>
      <w:r w:rsidRPr="002D6115">
        <w:rPr>
          <w:rStyle w:val="af4"/>
        </w:rPr>
        <w:t>П</w:t>
      </w:r>
      <w:r w:rsidR="0087748C" w:rsidRPr="002D6115">
        <w:rPr>
          <w:rStyle w:val="af4"/>
        </w:rPr>
        <w:t>.</w:t>
      </w:r>
      <w:r w:rsidRPr="002D6115">
        <w:rPr>
          <w:rStyle w:val="af4"/>
        </w:rPr>
        <w:t>3.</w:t>
      </w:r>
      <w:r w:rsidRPr="00A27799">
        <w:rPr>
          <w:rFonts w:cs="Times New Roman"/>
          <w:szCs w:val="24"/>
        </w:rPr>
        <w:t xml:space="preserve"> Вывод услуг по поиску\ФИО – номерок;</w:t>
      </w:r>
    </w:p>
    <w:p w14:paraId="04EBF870" w14:textId="6B2A81BE" w:rsidR="00AC65BB" w:rsidRPr="00674A30" w:rsidRDefault="00195926" w:rsidP="004D0951">
      <w:pPr>
        <w:pStyle w:val="a5"/>
        <w:numPr>
          <w:ilvl w:val="0"/>
          <w:numId w:val="15"/>
        </w:numPr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 xml:space="preserve">Любой врач </w:t>
      </w:r>
      <w:r w:rsidR="00740C5D" w:rsidRPr="00674A30">
        <w:rPr>
          <w:rFonts w:cs="Times New Roman"/>
          <w:szCs w:val="24"/>
        </w:rPr>
        <w:t xml:space="preserve">– приоритетность вывода в списке врача назначает Заказчик </w:t>
      </w:r>
      <w:r w:rsidR="00B535C1" w:rsidRPr="00674A30">
        <w:rPr>
          <w:rFonts w:cs="Times New Roman"/>
          <w:szCs w:val="24"/>
        </w:rPr>
        <w:t xml:space="preserve">в своей информационной системе </w:t>
      </w:r>
      <w:r w:rsidR="00740C5D" w:rsidRPr="00674A30">
        <w:rPr>
          <w:rFonts w:cs="Times New Roman"/>
          <w:szCs w:val="24"/>
        </w:rPr>
        <w:t>(параметр интеграционного обмена</w:t>
      </w:r>
      <w:r w:rsidR="00306E93" w:rsidRPr="00674A30">
        <w:rPr>
          <w:rFonts w:cs="Times New Roman"/>
          <w:szCs w:val="24"/>
        </w:rPr>
        <w:t xml:space="preserve">, на старте для каждого врача будет назначен приоритет </w:t>
      </w:r>
      <w:r w:rsidR="00D47E87" w:rsidRPr="00674A30">
        <w:rPr>
          <w:rFonts w:cs="Times New Roman"/>
          <w:szCs w:val="24"/>
        </w:rPr>
        <w:t xml:space="preserve">– цифра </w:t>
      </w:r>
      <w:r w:rsidR="00306E93" w:rsidRPr="00674A30">
        <w:rPr>
          <w:rFonts w:cs="Times New Roman"/>
          <w:szCs w:val="24"/>
        </w:rPr>
        <w:t>1</w:t>
      </w:r>
      <w:r w:rsidR="00950D92" w:rsidRPr="00674A30">
        <w:rPr>
          <w:rFonts w:cs="Times New Roman"/>
          <w:szCs w:val="24"/>
        </w:rPr>
        <w:t>)</w:t>
      </w:r>
      <w:r w:rsidR="00740C5D" w:rsidRPr="00674A30">
        <w:rPr>
          <w:rFonts w:cs="Times New Roman"/>
          <w:szCs w:val="24"/>
        </w:rPr>
        <w:t xml:space="preserve">. Вывод осуществляется </w:t>
      </w:r>
      <w:r w:rsidR="00B535C1" w:rsidRPr="00674A30">
        <w:rPr>
          <w:rFonts w:cs="Times New Roman"/>
          <w:szCs w:val="24"/>
        </w:rPr>
        <w:t>по</w:t>
      </w:r>
      <w:r w:rsidR="000F4ED1" w:rsidRPr="00674A30">
        <w:rPr>
          <w:rFonts w:cs="Times New Roman"/>
          <w:szCs w:val="24"/>
        </w:rPr>
        <w:t xml:space="preserve"> приоритетности, чем больше </w:t>
      </w:r>
      <w:r w:rsidR="00F03C18" w:rsidRPr="00674A30">
        <w:rPr>
          <w:rFonts w:cs="Times New Roman"/>
          <w:szCs w:val="24"/>
        </w:rPr>
        <w:t>цифра, тем</w:t>
      </w:r>
      <w:r w:rsidR="000F4ED1" w:rsidRPr="00674A30">
        <w:rPr>
          <w:rFonts w:cs="Times New Roman"/>
          <w:szCs w:val="24"/>
        </w:rPr>
        <w:t xml:space="preserve"> больше приоритет – первым идет ФИО врача, который имеет больший приоритет (большую цифру), далее список </w:t>
      </w:r>
      <w:r w:rsidR="00F03C18" w:rsidRPr="00674A30">
        <w:rPr>
          <w:rFonts w:cs="Times New Roman"/>
          <w:szCs w:val="24"/>
        </w:rPr>
        <w:t>выводится по</w:t>
      </w:r>
      <w:r w:rsidR="000F4ED1" w:rsidRPr="00674A30">
        <w:rPr>
          <w:rFonts w:cs="Times New Roman"/>
          <w:szCs w:val="24"/>
        </w:rPr>
        <w:t xml:space="preserve"> алфавиту</w:t>
      </w:r>
      <w:r w:rsidR="00950D92" w:rsidRPr="00674A30">
        <w:rPr>
          <w:rFonts w:cs="Times New Roman"/>
          <w:szCs w:val="24"/>
        </w:rPr>
        <w:t>.</w:t>
      </w:r>
    </w:p>
    <w:p w14:paraId="358782AE" w14:textId="12166236" w:rsidR="003C2338" w:rsidRPr="00DF20E7" w:rsidRDefault="003C2338" w:rsidP="004D0951">
      <w:pPr>
        <w:pStyle w:val="a5"/>
        <w:numPr>
          <w:ilvl w:val="0"/>
          <w:numId w:val="15"/>
        </w:numPr>
        <w:jc w:val="both"/>
        <w:rPr>
          <w:ins w:id="221" w:author="Максакова Светлана Олеговна" w:date="2023-09-07T12:48:00Z"/>
          <w:rStyle w:val="af4"/>
          <w:rFonts w:cs="Times New Roman"/>
          <w:b w:val="0"/>
          <w:bCs w:val="0"/>
          <w:szCs w:val="24"/>
          <w:rPrChange w:id="222" w:author="Максакова Светлана Олеговна" w:date="2023-09-07T12:48:00Z">
            <w:rPr>
              <w:ins w:id="223" w:author="Максакова Светлана Олеговна" w:date="2023-09-07T12:48:00Z"/>
              <w:rStyle w:val="af4"/>
            </w:rPr>
          </w:rPrChange>
        </w:rPr>
      </w:pPr>
      <w:r w:rsidRPr="00674A30">
        <w:rPr>
          <w:rFonts w:cs="Times New Roman"/>
          <w:szCs w:val="24"/>
        </w:rPr>
        <w:t xml:space="preserve">Вывод </w:t>
      </w:r>
      <w:r w:rsidR="006A2940" w:rsidRPr="00674A30">
        <w:rPr>
          <w:rFonts w:cs="Times New Roman"/>
          <w:szCs w:val="24"/>
        </w:rPr>
        <w:t xml:space="preserve">окна </w:t>
      </w:r>
      <w:r w:rsidR="0087748C" w:rsidRPr="00674A30">
        <w:rPr>
          <w:rFonts w:cs="Times New Roman"/>
          <w:szCs w:val="24"/>
        </w:rPr>
        <w:t>со списком</w:t>
      </w:r>
      <w:r w:rsidR="00445A01" w:rsidRPr="00674A30">
        <w:rPr>
          <w:rFonts w:cs="Times New Roman"/>
          <w:szCs w:val="24"/>
        </w:rPr>
        <w:t xml:space="preserve"> </w:t>
      </w:r>
      <w:r w:rsidRPr="00674A30">
        <w:rPr>
          <w:rFonts w:cs="Times New Roman"/>
          <w:szCs w:val="24"/>
        </w:rPr>
        <w:t xml:space="preserve">врачей </w:t>
      </w:r>
      <w:r w:rsidR="00445A01" w:rsidRPr="00674A30">
        <w:rPr>
          <w:rFonts w:cs="Times New Roman"/>
          <w:szCs w:val="24"/>
        </w:rPr>
        <w:t>осуществляется с</w:t>
      </w:r>
      <w:r w:rsidRPr="00674A30">
        <w:rPr>
          <w:rFonts w:cs="Times New Roman"/>
          <w:szCs w:val="24"/>
        </w:rPr>
        <w:t xml:space="preserve"> информацией </w:t>
      </w:r>
      <w:r w:rsidR="00445A01" w:rsidRPr="00674A30">
        <w:rPr>
          <w:rFonts w:cs="Times New Roman"/>
          <w:szCs w:val="24"/>
        </w:rPr>
        <w:t>о</w:t>
      </w:r>
      <w:r w:rsidR="00FA361A" w:rsidRPr="00674A30">
        <w:rPr>
          <w:rFonts w:cs="Times New Roman"/>
          <w:szCs w:val="24"/>
        </w:rPr>
        <w:t xml:space="preserve"> дат</w:t>
      </w:r>
      <w:r w:rsidR="00445A01" w:rsidRPr="00674A30">
        <w:rPr>
          <w:rFonts w:cs="Times New Roman"/>
          <w:szCs w:val="24"/>
        </w:rPr>
        <w:t>е</w:t>
      </w:r>
      <w:r w:rsidR="00FA361A" w:rsidRPr="00674A30">
        <w:rPr>
          <w:rFonts w:cs="Times New Roman"/>
          <w:szCs w:val="24"/>
        </w:rPr>
        <w:t xml:space="preserve"> доступности приема</w:t>
      </w:r>
      <w:r w:rsidR="007D662B" w:rsidRPr="00674A30">
        <w:rPr>
          <w:rFonts w:cs="Times New Roman"/>
          <w:szCs w:val="24"/>
        </w:rPr>
        <w:t xml:space="preserve"> и с возможностью вывода краткого анонса по врачу </w:t>
      </w:r>
      <w:r w:rsidR="00592E30" w:rsidRPr="00674A30">
        <w:rPr>
          <w:rFonts w:cs="Times New Roman"/>
          <w:szCs w:val="24"/>
        </w:rPr>
        <w:t>команда -</w:t>
      </w:r>
      <w:r w:rsidR="007D662B" w:rsidRPr="00674A30">
        <w:rPr>
          <w:rFonts w:cs="Times New Roman"/>
          <w:szCs w:val="24"/>
        </w:rPr>
        <w:t xml:space="preserve">«Узнать больше» краткого </w:t>
      </w:r>
      <w:r w:rsidR="00017DCB" w:rsidRPr="00674A30">
        <w:rPr>
          <w:rFonts w:cs="Times New Roman"/>
          <w:szCs w:val="24"/>
        </w:rPr>
        <w:t xml:space="preserve">анонса </w:t>
      </w:r>
      <w:r w:rsidR="007D662B" w:rsidRPr="00674A30">
        <w:rPr>
          <w:rFonts w:cs="Times New Roman"/>
          <w:szCs w:val="24"/>
        </w:rPr>
        <w:t>(</w:t>
      </w:r>
      <w:r w:rsidR="00F55116" w:rsidRPr="00674A30">
        <w:rPr>
          <w:rFonts w:cs="Times New Roman"/>
          <w:szCs w:val="24"/>
        </w:rPr>
        <w:t>См. рис. Ниже)</w:t>
      </w:r>
      <w:r w:rsidR="00B01754" w:rsidRPr="00674A30">
        <w:rPr>
          <w:rFonts w:cs="Times New Roman"/>
          <w:szCs w:val="24"/>
        </w:rPr>
        <w:t xml:space="preserve">. Текст анонса по </w:t>
      </w:r>
      <w:r w:rsidR="007F1861" w:rsidRPr="00674A30">
        <w:rPr>
          <w:rFonts w:cs="Times New Roman"/>
          <w:szCs w:val="24"/>
        </w:rPr>
        <w:t>врачу предается</w:t>
      </w:r>
      <w:r w:rsidR="00B01754" w:rsidRPr="00674A30">
        <w:rPr>
          <w:rFonts w:cs="Times New Roman"/>
          <w:szCs w:val="24"/>
        </w:rPr>
        <w:t xml:space="preserve"> из информационной из </w:t>
      </w:r>
      <w:r w:rsidR="00B01754" w:rsidRPr="002D6115">
        <w:rPr>
          <w:rStyle w:val="af4"/>
        </w:rPr>
        <w:t>МИС.</w:t>
      </w:r>
    </w:p>
    <w:p w14:paraId="7FC276DA" w14:textId="193456F3" w:rsidR="00DF20E7" w:rsidRPr="00DF20E7" w:rsidRDefault="00DF20E7">
      <w:pPr>
        <w:pStyle w:val="a5"/>
        <w:ind w:firstLine="0"/>
        <w:jc w:val="both"/>
        <w:rPr>
          <w:rFonts w:cs="Times New Roman"/>
          <w:szCs w:val="24"/>
          <w:highlight w:val="cyan"/>
          <w:rPrChange w:id="224" w:author="Максакова Светлана Олеговна" w:date="2023-09-07T12:49:00Z">
            <w:rPr>
              <w:rFonts w:cs="Times New Roman"/>
              <w:szCs w:val="24"/>
            </w:rPr>
          </w:rPrChange>
        </w:rPr>
        <w:pPrChange w:id="225" w:author="Максакова Светлана Олеговна" w:date="2023-09-07T12:49:00Z">
          <w:pPr>
            <w:pStyle w:val="a5"/>
            <w:numPr>
              <w:numId w:val="15"/>
            </w:numPr>
            <w:ind w:hanging="360"/>
            <w:jc w:val="both"/>
          </w:pPr>
        </w:pPrChange>
      </w:pPr>
      <w:ins w:id="226" w:author="Максакова Светлана Олеговна" w:date="2023-09-07T12:48:00Z">
        <w:r w:rsidRPr="00DF20E7">
          <w:rPr>
            <w:rStyle w:val="af4"/>
            <w:highlight w:val="cyan"/>
            <w:rPrChange w:id="227" w:author="Максакова Светлана Олеговна" w:date="2023-09-07T12:49:00Z">
              <w:rPr>
                <w:rStyle w:val="af4"/>
              </w:rPr>
            </w:rPrChange>
          </w:rPr>
          <w:t>Добавить возможность описания услуги</w:t>
        </w:r>
      </w:ins>
    </w:p>
    <w:p w14:paraId="765F506E" w14:textId="77777777" w:rsidR="00674A30" w:rsidRDefault="00674A30" w:rsidP="00F12671">
      <w:pPr>
        <w:jc w:val="both"/>
        <w:rPr>
          <w:rStyle w:val="af3"/>
        </w:rPr>
      </w:pPr>
    </w:p>
    <w:p w14:paraId="66F6C20C" w14:textId="0646A236" w:rsidR="00195926" w:rsidRPr="00DF20E7" w:rsidRDefault="00F55116" w:rsidP="00F12671">
      <w:pPr>
        <w:jc w:val="both"/>
        <w:rPr>
          <w:rFonts w:cs="Times New Roman"/>
          <w:szCs w:val="24"/>
          <w:rPrChange w:id="228" w:author="Максакова Светлана Олеговна" w:date="2023-09-07T12:49:00Z">
            <w:rPr>
              <w:rFonts w:cs="Times New Roman"/>
              <w:szCs w:val="24"/>
              <w:highlight w:val="cyan"/>
            </w:rPr>
          </w:rPrChange>
        </w:rPr>
      </w:pPr>
      <w:commentRangeStart w:id="229"/>
      <w:r w:rsidRPr="002D6115">
        <w:rPr>
          <w:rStyle w:val="af3"/>
        </w:rPr>
        <w:t xml:space="preserve">Примечание. </w:t>
      </w:r>
      <w:r w:rsidRPr="002754E6">
        <w:rPr>
          <w:rFonts w:cs="Times New Roman"/>
          <w:szCs w:val="24"/>
        </w:rPr>
        <w:t xml:space="preserve">При записи </w:t>
      </w:r>
      <w:r w:rsidR="006A2940" w:rsidRPr="002754E6">
        <w:rPr>
          <w:rFonts w:cs="Times New Roman"/>
          <w:szCs w:val="24"/>
        </w:rPr>
        <w:t>из</w:t>
      </w:r>
      <w:r w:rsidR="006F008A" w:rsidRPr="002754E6">
        <w:rPr>
          <w:rFonts w:cs="Times New Roman"/>
          <w:szCs w:val="24"/>
        </w:rPr>
        <w:t xml:space="preserve"> </w:t>
      </w:r>
      <w:r w:rsidR="006F008A" w:rsidRPr="002D6115">
        <w:rPr>
          <w:rStyle w:val="af4"/>
        </w:rPr>
        <w:t>ЛК</w:t>
      </w:r>
      <w:r w:rsidR="006A2940" w:rsidRPr="002754E6">
        <w:rPr>
          <w:rFonts w:cs="Times New Roman"/>
          <w:szCs w:val="24"/>
        </w:rPr>
        <w:t>,</w:t>
      </w:r>
      <w:r w:rsidR="00195926" w:rsidRPr="002754E6">
        <w:rPr>
          <w:rFonts w:cs="Times New Roman"/>
          <w:szCs w:val="24"/>
        </w:rPr>
        <w:t xml:space="preserve"> </w:t>
      </w:r>
      <w:r w:rsidRPr="00D03F06">
        <w:rPr>
          <w:rFonts w:cs="Times New Roman"/>
          <w:szCs w:val="24"/>
        </w:rPr>
        <w:t xml:space="preserve">по </w:t>
      </w:r>
      <w:r w:rsidR="00997482" w:rsidRPr="00D03F06">
        <w:rPr>
          <w:rFonts w:cs="Times New Roman"/>
          <w:szCs w:val="24"/>
        </w:rPr>
        <w:t>умолчанию в</w:t>
      </w:r>
      <w:r w:rsidRPr="00D03F06">
        <w:rPr>
          <w:rFonts w:cs="Times New Roman"/>
          <w:szCs w:val="24"/>
        </w:rPr>
        <w:t xml:space="preserve"> фильтре выбора устанавливается МЦ</w:t>
      </w:r>
      <w:ins w:id="230" w:author="Александр С" w:date="2023-09-12T16:03:00Z">
        <w:r w:rsidR="00F94DAA">
          <w:rPr>
            <w:rFonts w:cs="Times New Roman"/>
            <w:szCs w:val="24"/>
          </w:rPr>
          <w:t xml:space="preserve"> с сайта, которого была регистрация (</w:t>
        </w:r>
      </w:ins>
      <w:ins w:id="231" w:author="Александр С" w:date="2023-09-12T16:04:00Z">
        <w:r w:rsidR="00F94DAA">
          <w:rPr>
            <w:rFonts w:cs="Times New Roman"/>
            <w:szCs w:val="24"/>
          </w:rPr>
          <w:t>первая запись)</w:t>
        </w:r>
      </w:ins>
      <w:r w:rsidRPr="00D03F06">
        <w:rPr>
          <w:rFonts w:cs="Times New Roman"/>
          <w:szCs w:val="24"/>
        </w:rPr>
        <w:t xml:space="preserve">, </w:t>
      </w:r>
      <w:del w:id="232" w:author="Александр С" w:date="2023-09-12T16:04:00Z">
        <w:r w:rsidRPr="00D03F06" w:rsidDel="00F94DAA">
          <w:rPr>
            <w:rFonts w:cs="Times New Roman"/>
            <w:szCs w:val="24"/>
          </w:rPr>
          <w:delText>в котором было последнее посещение</w:delText>
        </w:r>
        <w:r w:rsidR="009E702D" w:rsidRPr="00D03F06" w:rsidDel="00F94DAA">
          <w:rPr>
            <w:rFonts w:cs="Times New Roman"/>
            <w:szCs w:val="24"/>
          </w:rPr>
          <w:delText xml:space="preserve"> (при наличии</w:delText>
        </w:r>
        <w:r w:rsidR="006A2940" w:rsidRPr="00D03F06" w:rsidDel="00F94DAA">
          <w:rPr>
            <w:rFonts w:cs="Times New Roman"/>
            <w:szCs w:val="24"/>
          </w:rPr>
          <w:delText xml:space="preserve"> такого посещения</w:delText>
        </w:r>
        <w:r w:rsidR="009E702D" w:rsidRPr="00D03F06" w:rsidDel="00F94DAA">
          <w:rPr>
            <w:rFonts w:cs="Times New Roman"/>
            <w:szCs w:val="24"/>
          </w:rPr>
          <w:delText xml:space="preserve">) или </w:delText>
        </w:r>
        <w:r w:rsidR="0087748C" w:rsidRPr="00D03F06" w:rsidDel="00F94DAA">
          <w:rPr>
            <w:rFonts w:cs="Times New Roman"/>
            <w:szCs w:val="24"/>
          </w:rPr>
          <w:delText>сайта,</w:delText>
        </w:r>
        <w:r w:rsidR="007E671A" w:rsidRPr="00D03F06" w:rsidDel="00F94DAA">
          <w:rPr>
            <w:rFonts w:cs="Times New Roman"/>
            <w:szCs w:val="24"/>
          </w:rPr>
          <w:delText xml:space="preserve"> с которого произошла регистрация</w:delText>
        </w:r>
      </w:del>
      <w:ins w:id="233" w:author="Александр С" w:date="2023-09-12T16:04:00Z">
        <w:r w:rsidR="00F94DAA">
          <w:rPr>
            <w:rFonts w:cs="Times New Roman"/>
            <w:szCs w:val="24"/>
          </w:rPr>
          <w:t xml:space="preserve">при последующих записях </w:t>
        </w:r>
      </w:ins>
      <w:ins w:id="234" w:author="Александр С" w:date="2023-09-12T16:05:00Z">
        <w:r w:rsidR="00751636">
          <w:rPr>
            <w:rFonts w:cs="Times New Roman"/>
            <w:szCs w:val="24"/>
          </w:rPr>
          <w:t>соответствующий</w:t>
        </w:r>
        <w:r w:rsidR="00F94DAA">
          <w:rPr>
            <w:rFonts w:cs="Times New Roman"/>
            <w:szCs w:val="24"/>
          </w:rPr>
          <w:t xml:space="preserve"> </w:t>
        </w:r>
      </w:ins>
      <w:ins w:id="235" w:author="Александр С" w:date="2023-09-12T16:04:00Z">
        <w:r w:rsidR="00F94DAA">
          <w:rPr>
            <w:rFonts w:cs="Times New Roman"/>
            <w:szCs w:val="24"/>
          </w:rPr>
          <w:t xml:space="preserve">МЦ получаем из </w:t>
        </w:r>
      </w:ins>
      <w:ins w:id="236" w:author="Александр С" w:date="2023-09-12T16:05:00Z">
        <w:r w:rsidR="00F94DAA">
          <w:rPr>
            <w:rFonts w:cs="Times New Roman"/>
            <w:szCs w:val="24"/>
          </w:rPr>
          <w:t>МИС.</w:t>
        </w:r>
      </w:ins>
      <w:del w:id="237" w:author="Александр С" w:date="2023-09-12T16:05:00Z">
        <w:r w:rsidR="00195926" w:rsidRPr="00D03F06" w:rsidDel="00F94DAA">
          <w:rPr>
            <w:rFonts w:cs="Times New Roman"/>
            <w:szCs w:val="24"/>
          </w:rPr>
          <w:delText>.</w:delText>
        </w:r>
      </w:del>
      <w:r w:rsidR="00195926" w:rsidRPr="00D03F06">
        <w:rPr>
          <w:rFonts w:cs="Times New Roman"/>
          <w:szCs w:val="24"/>
        </w:rPr>
        <w:t xml:space="preserve"> </w:t>
      </w:r>
      <w:r w:rsidR="009E702D" w:rsidRPr="00D03F06">
        <w:rPr>
          <w:rFonts w:cs="Times New Roman"/>
          <w:szCs w:val="24"/>
        </w:rPr>
        <w:t xml:space="preserve"> </w:t>
      </w:r>
      <w:commentRangeEnd w:id="229"/>
      <w:r w:rsidR="00B76363">
        <w:rPr>
          <w:rStyle w:val="ae"/>
        </w:rPr>
        <w:commentReference w:id="229"/>
      </w:r>
    </w:p>
    <w:p w14:paraId="5096215B" w14:textId="77777777" w:rsidR="00674A30" w:rsidRDefault="00674A30" w:rsidP="00F12671">
      <w:pPr>
        <w:jc w:val="both"/>
        <w:rPr>
          <w:rFonts w:cs="Times New Roman"/>
          <w:szCs w:val="24"/>
        </w:rPr>
      </w:pPr>
    </w:p>
    <w:p w14:paraId="3AF760A0" w14:textId="419D74C9" w:rsidR="002754E6" w:rsidRPr="006017E2" w:rsidRDefault="002754E6" w:rsidP="00F12671">
      <w:pPr>
        <w:jc w:val="both"/>
        <w:rPr>
          <w:rFonts w:cs="Times New Roman"/>
          <w:szCs w:val="24"/>
        </w:rPr>
      </w:pPr>
      <w:r w:rsidRPr="006017E2">
        <w:rPr>
          <w:rFonts w:cs="Times New Roman"/>
          <w:szCs w:val="24"/>
        </w:rPr>
        <w:t>Экран и вывод результатов поиска по услугам (см. рис. Ниже)</w:t>
      </w:r>
    </w:p>
    <w:p w14:paraId="67998448" w14:textId="6D4FEAC3" w:rsidR="002754E6" w:rsidRDefault="002754E6" w:rsidP="00674A30">
      <w:pPr>
        <w:jc w:val="center"/>
        <w:rPr>
          <w:rFonts w:cs="Times New Roman"/>
          <w:szCs w:val="24"/>
          <w:highlight w:val="cyan"/>
        </w:rPr>
      </w:pPr>
      <w:r>
        <w:rPr>
          <w:rFonts w:cs="Times New Roman"/>
          <w:noProof/>
          <w:szCs w:val="24"/>
          <w:highlight w:val="cyan"/>
          <w:lang w:eastAsia="ru-RU"/>
        </w:rPr>
        <w:drawing>
          <wp:inline distT="0" distB="0" distL="0" distR="0" wp14:anchorId="20137975" wp14:editId="7328DB91">
            <wp:extent cx="4619501" cy="20196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36" cy="2027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B6A1D" w14:textId="594A11F3" w:rsidR="00534E03" w:rsidRDefault="00534E03" w:rsidP="00F12671">
      <w:pPr>
        <w:jc w:val="both"/>
        <w:rPr>
          <w:rFonts w:cs="Times New Roman"/>
          <w:szCs w:val="24"/>
        </w:rPr>
      </w:pPr>
      <w:r w:rsidRPr="002D6115">
        <w:rPr>
          <w:rStyle w:val="af3"/>
        </w:rPr>
        <w:t>Примечание</w:t>
      </w:r>
      <w:r w:rsidR="00571F69" w:rsidRPr="002D6115">
        <w:rPr>
          <w:rStyle w:val="af3"/>
        </w:rPr>
        <w:t>:</w:t>
      </w:r>
      <w:r w:rsidRPr="0063011F">
        <w:rPr>
          <w:rFonts w:cs="Times New Roman"/>
          <w:szCs w:val="24"/>
        </w:rPr>
        <w:t xml:space="preserve"> В процессе написания </w:t>
      </w:r>
      <w:r w:rsidR="00571F69">
        <w:rPr>
          <w:rFonts w:cs="Times New Roman"/>
          <w:szCs w:val="24"/>
        </w:rPr>
        <w:t xml:space="preserve">документа </w:t>
      </w:r>
      <w:r w:rsidR="00571F69" w:rsidRPr="002D6115">
        <w:rPr>
          <w:rStyle w:val="af4"/>
        </w:rPr>
        <w:t>«Системное проектирование»</w:t>
      </w:r>
      <w:r w:rsidR="00500209" w:rsidRPr="0063011F">
        <w:rPr>
          <w:rFonts w:cs="Times New Roman"/>
          <w:szCs w:val="24"/>
        </w:rPr>
        <w:t>,</w:t>
      </w:r>
      <w:r w:rsidRPr="0063011F">
        <w:rPr>
          <w:rFonts w:cs="Times New Roman"/>
          <w:szCs w:val="24"/>
        </w:rPr>
        <w:t xml:space="preserve"> будут уточнены экранные формы шагов</w:t>
      </w:r>
      <w:r w:rsidR="003C4D8E">
        <w:rPr>
          <w:rFonts w:cs="Times New Roman"/>
          <w:szCs w:val="24"/>
        </w:rPr>
        <w:t xml:space="preserve"> их наполнение,</w:t>
      </w:r>
      <w:r w:rsidRPr="0063011F">
        <w:rPr>
          <w:rFonts w:cs="Times New Roman"/>
          <w:szCs w:val="24"/>
        </w:rPr>
        <w:t xml:space="preserve"> и по возможности</w:t>
      </w:r>
      <w:r w:rsidR="00577CC5" w:rsidRPr="0063011F">
        <w:rPr>
          <w:rFonts w:cs="Times New Roman"/>
          <w:szCs w:val="24"/>
        </w:rPr>
        <w:t>, некоторые</w:t>
      </w:r>
      <w:r w:rsidR="00500209" w:rsidRPr="0063011F">
        <w:rPr>
          <w:rFonts w:cs="Times New Roman"/>
          <w:szCs w:val="24"/>
        </w:rPr>
        <w:t xml:space="preserve"> шаги </w:t>
      </w:r>
      <w:r w:rsidRPr="0063011F">
        <w:rPr>
          <w:rFonts w:cs="Times New Roman"/>
          <w:szCs w:val="24"/>
        </w:rPr>
        <w:t xml:space="preserve">могут быть </w:t>
      </w:r>
      <w:r w:rsidR="00500209" w:rsidRPr="0063011F">
        <w:rPr>
          <w:rFonts w:cs="Times New Roman"/>
          <w:szCs w:val="24"/>
        </w:rPr>
        <w:t>представлены в одной экранной форме.</w:t>
      </w:r>
      <w:r>
        <w:rPr>
          <w:rFonts w:cs="Times New Roman"/>
          <w:szCs w:val="24"/>
        </w:rPr>
        <w:t xml:space="preserve"> </w:t>
      </w:r>
    </w:p>
    <w:p w14:paraId="1321B3FE" w14:textId="5BBDE634" w:rsidR="008068CB" w:rsidRDefault="00B12211" w:rsidP="00674A30">
      <w:pPr>
        <w:jc w:val="center"/>
        <w:rPr>
          <w:rFonts w:cs="Times New Roman"/>
          <w:b/>
          <w:color w:val="FF0000"/>
          <w:szCs w:val="24"/>
          <w:highlight w:val="lightGray"/>
        </w:rPr>
      </w:pPr>
      <w:r>
        <w:rPr>
          <w:rFonts w:cs="Times New Roman"/>
          <w:b/>
          <w:noProof/>
          <w:color w:val="FF0000"/>
          <w:szCs w:val="24"/>
          <w:highlight w:val="lightGray"/>
          <w:lang w:eastAsia="ru-RU"/>
        </w:rPr>
        <w:lastRenderedPageBreak/>
        <w:drawing>
          <wp:inline distT="0" distB="0" distL="0" distR="0" wp14:anchorId="298C2A5C" wp14:editId="59FA40D5">
            <wp:extent cx="5450846" cy="2444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04" cy="245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C9C5" w14:textId="1F354996" w:rsidR="008068CB" w:rsidRPr="00915328" w:rsidRDefault="008068CB" w:rsidP="00F12671">
      <w:pPr>
        <w:jc w:val="both"/>
        <w:rPr>
          <w:rFonts w:cs="Times New Roman"/>
          <w:b/>
          <w:color w:val="FF0000"/>
          <w:szCs w:val="24"/>
          <w:highlight w:val="lightGray"/>
        </w:rPr>
      </w:pPr>
    </w:p>
    <w:p w14:paraId="0751CA7A" w14:textId="6FEEE86E" w:rsidR="00195926" w:rsidRDefault="00195926" w:rsidP="00F12671">
      <w:pPr>
        <w:jc w:val="both"/>
        <w:rPr>
          <w:rFonts w:cs="Times New Roman"/>
          <w:b/>
          <w:color w:val="FF0000"/>
          <w:szCs w:val="24"/>
        </w:rPr>
      </w:pPr>
    </w:p>
    <w:p w14:paraId="3B57AD03" w14:textId="294DA332" w:rsidR="007F05C4" w:rsidRDefault="007F05C4" w:rsidP="00F12671">
      <w:pPr>
        <w:jc w:val="both"/>
        <w:rPr>
          <w:rFonts w:cs="Times New Roman"/>
          <w:b/>
          <w:color w:val="FF0000"/>
          <w:szCs w:val="24"/>
        </w:rPr>
      </w:pPr>
      <w:r>
        <w:rPr>
          <w:rFonts w:cs="Times New Roman"/>
          <w:b/>
          <w:noProof/>
          <w:color w:val="FF0000"/>
          <w:szCs w:val="24"/>
          <w:lang w:eastAsia="ru-RU"/>
        </w:rPr>
        <w:drawing>
          <wp:inline distT="0" distB="0" distL="0" distR="0" wp14:anchorId="739D065F" wp14:editId="4F428CC7">
            <wp:extent cx="5413972" cy="262348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33" cy="264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EBCD" w14:textId="0E4196AD" w:rsidR="00195926" w:rsidRDefault="00195926" w:rsidP="00F12671">
      <w:pPr>
        <w:pStyle w:val="a5"/>
        <w:ind w:left="0"/>
        <w:jc w:val="both"/>
        <w:rPr>
          <w:rFonts w:cs="Times New Roman"/>
          <w:szCs w:val="24"/>
        </w:rPr>
      </w:pPr>
    </w:p>
    <w:p w14:paraId="00F6B1E1" w14:textId="6A36B2D6" w:rsidR="00880734" w:rsidRDefault="007F05C4" w:rsidP="00F12671">
      <w:pPr>
        <w:jc w:val="both"/>
        <w:rPr>
          <w:rFonts w:cs="Times New Roman"/>
          <w:szCs w:val="24"/>
        </w:rPr>
      </w:pPr>
      <w:r w:rsidRPr="002D6115">
        <w:rPr>
          <w:rStyle w:val="af3"/>
        </w:rPr>
        <w:t>Приме</w:t>
      </w:r>
      <w:r w:rsidR="00DD08C2" w:rsidRPr="002D6115">
        <w:rPr>
          <w:rStyle w:val="af3"/>
        </w:rPr>
        <w:t>чание.</w:t>
      </w:r>
      <w:r w:rsidR="00DD08C2" w:rsidRPr="002C2F6D">
        <w:rPr>
          <w:rFonts w:cs="Times New Roman"/>
          <w:szCs w:val="24"/>
        </w:rPr>
        <w:t xml:space="preserve"> На рис. Выше правая часть с календарем, выводит </w:t>
      </w:r>
      <w:r w:rsidR="00DD08C2" w:rsidRPr="002D6115">
        <w:rPr>
          <w:rStyle w:val="af4"/>
        </w:rPr>
        <w:t>«общее»</w:t>
      </w:r>
      <w:r w:rsidR="00DD08C2" w:rsidRPr="002C2F6D">
        <w:rPr>
          <w:rFonts w:cs="Times New Roman"/>
          <w:szCs w:val="24"/>
        </w:rPr>
        <w:t xml:space="preserve"> свободное время врача.</w:t>
      </w:r>
      <w:r w:rsidRPr="002C2F6D">
        <w:rPr>
          <w:rFonts w:cs="Times New Roman"/>
          <w:szCs w:val="24"/>
        </w:rPr>
        <w:t xml:space="preserve"> </w:t>
      </w:r>
      <w:r w:rsidR="00DD08C2" w:rsidRPr="002C2F6D">
        <w:rPr>
          <w:rFonts w:cs="Times New Roman"/>
          <w:szCs w:val="24"/>
        </w:rPr>
        <w:t xml:space="preserve"> Если услуга не выбрана при выборе времени и даты –</w:t>
      </w:r>
      <w:r w:rsidR="002D6115">
        <w:rPr>
          <w:rFonts w:cs="Times New Roman"/>
          <w:szCs w:val="24"/>
        </w:rPr>
        <w:t xml:space="preserve"> </w:t>
      </w:r>
      <w:r w:rsidR="00DD08C2" w:rsidRPr="002C2F6D">
        <w:rPr>
          <w:rFonts w:cs="Times New Roman"/>
          <w:szCs w:val="24"/>
        </w:rPr>
        <w:t xml:space="preserve">сообщение </w:t>
      </w:r>
      <w:r w:rsidR="00DD08C2" w:rsidRPr="002D6115">
        <w:rPr>
          <w:rStyle w:val="af4"/>
        </w:rPr>
        <w:t>«Выберите услугу»</w:t>
      </w:r>
      <w:r w:rsidR="00DD08C2" w:rsidRPr="002C2F6D">
        <w:rPr>
          <w:rFonts w:cs="Times New Roman"/>
          <w:szCs w:val="24"/>
        </w:rPr>
        <w:t xml:space="preserve"> </w:t>
      </w:r>
      <w:r w:rsidR="00565FD1" w:rsidRPr="00A925A7">
        <w:rPr>
          <w:rFonts w:cs="Times New Roman"/>
          <w:szCs w:val="24"/>
        </w:rPr>
        <w:t>На данных шагах отображается стоимость услуги</w:t>
      </w:r>
      <w:r w:rsidR="0082557F">
        <w:rPr>
          <w:rFonts w:cs="Times New Roman"/>
          <w:szCs w:val="24"/>
        </w:rPr>
        <w:t xml:space="preserve"> и</w:t>
      </w:r>
      <w:r w:rsidR="00880734" w:rsidRPr="00A925A7">
        <w:rPr>
          <w:rFonts w:cs="Times New Roman"/>
          <w:szCs w:val="24"/>
        </w:rPr>
        <w:t xml:space="preserve"> будет возможность войти в личный кабинет или зарегистрироваться.</w:t>
      </w:r>
    </w:p>
    <w:p w14:paraId="1312AACE" w14:textId="77777777" w:rsidR="006C60DD" w:rsidRPr="00BF4B62" w:rsidRDefault="00741688" w:rsidP="00F12671">
      <w:pPr>
        <w:jc w:val="both"/>
        <w:rPr>
          <w:rFonts w:cs="Times New Roman"/>
          <w:b/>
          <w:szCs w:val="24"/>
        </w:rPr>
      </w:pPr>
      <w:r w:rsidRPr="00BF4B62">
        <w:rPr>
          <w:rFonts w:cs="Times New Roman"/>
          <w:szCs w:val="24"/>
        </w:rPr>
        <w:t xml:space="preserve">После выбора всех необходимых параметров </w:t>
      </w:r>
      <w:r w:rsidRPr="00BF4B62">
        <w:rPr>
          <w:rFonts w:cs="Times New Roman"/>
          <w:b/>
          <w:szCs w:val="24"/>
        </w:rPr>
        <w:t>Гость</w:t>
      </w:r>
      <w:r w:rsidRPr="00BF4B62">
        <w:rPr>
          <w:rFonts w:cs="Times New Roman"/>
          <w:szCs w:val="24"/>
        </w:rPr>
        <w:t xml:space="preserve"> переходит на форму </w:t>
      </w:r>
      <w:r w:rsidRPr="00BF4B62">
        <w:rPr>
          <w:rFonts w:cs="Times New Roman"/>
          <w:b/>
          <w:szCs w:val="24"/>
        </w:rPr>
        <w:t>подтверждения Записи:</w:t>
      </w:r>
    </w:p>
    <w:p w14:paraId="4E2F5ECD" w14:textId="0DA9091F" w:rsidR="00C851EF" w:rsidRDefault="00741688" w:rsidP="00F12671">
      <w:pPr>
        <w:jc w:val="both"/>
        <w:rPr>
          <w:rFonts w:cs="Times New Roman"/>
          <w:szCs w:val="24"/>
        </w:rPr>
      </w:pPr>
      <w:r w:rsidRPr="00BF4B62">
        <w:rPr>
          <w:rFonts w:cs="Times New Roman"/>
          <w:szCs w:val="24"/>
        </w:rPr>
        <w:t>И указывает в качестве обязательных параметров: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2784"/>
        <w:gridCol w:w="2532"/>
        <w:gridCol w:w="3004"/>
      </w:tblGrid>
      <w:tr w:rsidR="00F67B0A" w:rsidRPr="00732DAD" w14:paraId="339AFD39" w14:textId="77777777" w:rsidTr="00237AA7">
        <w:tc>
          <w:tcPr>
            <w:tcW w:w="414" w:type="dxa"/>
          </w:tcPr>
          <w:p w14:paraId="08E4AEA3" w14:textId="2B2D6894" w:rsidR="00F67B0A" w:rsidRPr="002D6115" w:rsidRDefault="002D6115" w:rsidP="00F12671">
            <w:pPr>
              <w:jc w:val="both"/>
              <w:rPr>
                <w:rFonts w:cs="Times New Roman"/>
                <w:b/>
                <w:bCs/>
                <w:szCs w:val="24"/>
              </w:rPr>
            </w:pPr>
            <w:r w:rsidRPr="002D6115"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3463" w:type="dxa"/>
          </w:tcPr>
          <w:p w14:paraId="480C6B72" w14:textId="25349696" w:rsidR="00F67B0A" w:rsidRPr="002D6115" w:rsidRDefault="00F67B0A" w:rsidP="00F12671">
            <w:pPr>
              <w:jc w:val="both"/>
              <w:rPr>
                <w:rFonts w:cs="Times New Roman"/>
                <w:b/>
                <w:bCs/>
                <w:szCs w:val="24"/>
              </w:rPr>
            </w:pPr>
            <w:r w:rsidRPr="002D6115">
              <w:rPr>
                <w:rFonts w:cs="Times New Roman"/>
                <w:b/>
                <w:bCs/>
                <w:szCs w:val="24"/>
              </w:rPr>
              <w:t>Параметр</w:t>
            </w:r>
          </w:p>
        </w:tc>
        <w:tc>
          <w:tcPr>
            <w:tcW w:w="1834" w:type="dxa"/>
          </w:tcPr>
          <w:p w14:paraId="1F82D227" w14:textId="02EE48B1" w:rsidR="00F67B0A" w:rsidRPr="002D6115" w:rsidRDefault="00F67B0A" w:rsidP="00F12671">
            <w:pPr>
              <w:jc w:val="both"/>
              <w:rPr>
                <w:rFonts w:cs="Times New Roman"/>
                <w:b/>
                <w:bCs/>
                <w:szCs w:val="24"/>
              </w:rPr>
            </w:pPr>
            <w:r w:rsidRPr="002D6115">
              <w:rPr>
                <w:rFonts w:cs="Times New Roman"/>
                <w:b/>
                <w:bCs/>
                <w:szCs w:val="24"/>
              </w:rPr>
              <w:t>Обязательность</w:t>
            </w:r>
          </w:p>
        </w:tc>
        <w:tc>
          <w:tcPr>
            <w:tcW w:w="3634" w:type="dxa"/>
          </w:tcPr>
          <w:p w14:paraId="78C4DE8F" w14:textId="0C072502" w:rsidR="00F67B0A" w:rsidRPr="002D6115" w:rsidRDefault="00F67B0A" w:rsidP="00F12671">
            <w:pPr>
              <w:jc w:val="both"/>
              <w:rPr>
                <w:rFonts w:cs="Times New Roman"/>
                <w:b/>
                <w:bCs/>
                <w:szCs w:val="24"/>
              </w:rPr>
            </w:pPr>
            <w:r w:rsidRPr="002D6115">
              <w:rPr>
                <w:rFonts w:cs="Times New Roman"/>
                <w:b/>
                <w:bCs/>
                <w:szCs w:val="24"/>
              </w:rPr>
              <w:t>Примечание</w:t>
            </w:r>
          </w:p>
        </w:tc>
      </w:tr>
      <w:tr w:rsidR="00F67B0A" w:rsidRPr="00732DAD" w14:paraId="1CA11F43" w14:textId="77777777" w:rsidTr="00237AA7">
        <w:tc>
          <w:tcPr>
            <w:tcW w:w="414" w:type="dxa"/>
          </w:tcPr>
          <w:p w14:paraId="5BF1557D" w14:textId="695591C0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1.</w:t>
            </w:r>
          </w:p>
        </w:tc>
        <w:tc>
          <w:tcPr>
            <w:tcW w:w="3463" w:type="dxa"/>
          </w:tcPr>
          <w:p w14:paraId="546977D2" w14:textId="1C88E0FE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Фамилия</w:t>
            </w:r>
          </w:p>
        </w:tc>
        <w:tc>
          <w:tcPr>
            <w:tcW w:w="1834" w:type="dxa"/>
          </w:tcPr>
          <w:p w14:paraId="6D26A434" w14:textId="05109AD8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Да</w:t>
            </w:r>
          </w:p>
        </w:tc>
        <w:tc>
          <w:tcPr>
            <w:tcW w:w="3634" w:type="dxa"/>
          </w:tcPr>
          <w:p w14:paraId="7E7654D3" w14:textId="77777777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F67B0A" w:rsidRPr="00732DAD" w14:paraId="4FFD2D64" w14:textId="77777777" w:rsidTr="00237AA7">
        <w:tc>
          <w:tcPr>
            <w:tcW w:w="414" w:type="dxa"/>
          </w:tcPr>
          <w:p w14:paraId="6C390383" w14:textId="36B067AD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2.</w:t>
            </w:r>
          </w:p>
        </w:tc>
        <w:tc>
          <w:tcPr>
            <w:tcW w:w="3463" w:type="dxa"/>
          </w:tcPr>
          <w:p w14:paraId="62489EF1" w14:textId="5E0DB83B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34" w:type="dxa"/>
          </w:tcPr>
          <w:p w14:paraId="17066230" w14:textId="4B80DBB7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Да</w:t>
            </w:r>
          </w:p>
        </w:tc>
        <w:tc>
          <w:tcPr>
            <w:tcW w:w="3634" w:type="dxa"/>
          </w:tcPr>
          <w:p w14:paraId="6AF18EB9" w14:textId="77777777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F67B0A" w:rsidRPr="00732DAD" w14:paraId="34D3C50F" w14:textId="77777777" w:rsidTr="00237AA7">
        <w:tc>
          <w:tcPr>
            <w:tcW w:w="414" w:type="dxa"/>
          </w:tcPr>
          <w:p w14:paraId="3EC33B9B" w14:textId="3B1F4D4C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3.</w:t>
            </w:r>
          </w:p>
        </w:tc>
        <w:tc>
          <w:tcPr>
            <w:tcW w:w="3463" w:type="dxa"/>
          </w:tcPr>
          <w:p w14:paraId="62D280D3" w14:textId="21AF9E38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Отчество</w:t>
            </w:r>
          </w:p>
        </w:tc>
        <w:tc>
          <w:tcPr>
            <w:tcW w:w="1834" w:type="dxa"/>
          </w:tcPr>
          <w:p w14:paraId="40A4FE7C" w14:textId="5F8C7718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Нет</w:t>
            </w:r>
          </w:p>
        </w:tc>
        <w:tc>
          <w:tcPr>
            <w:tcW w:w="3634" w:type="dxa"/>
          </w:tcPr>
          <w:p w14:paraId="14C3C11A" w14:textId="658A3907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Если не заполнено передаем пустое значение</w:t>
            </w:r>
          </w:p>
        </w:tc>
      </w:tr>
      <w:tr w:rsidR="00F67B0A" w:rsidRPr="00732DAD" w14:paraId="72133B54" w14:textId="77777777" w:rsidTr="00237AA7">
        <w:tc>
          <w:tcPr>
            <w:tcW w:w="414" w:type="dxa"/>
          </w:tcPr>
          <w:p w14:paraId="3B3B9648" w14:textId="56199A83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4.</w:t>
            </w:r>
          </w:p>
        </w:tc>
        <w:tc>
          <w:tcPr>
            <w:tcW w:w="3463" w:type="dxa"/>
          </w:tcPr>
          <w:p w14:paraId="78012D15" w14:textId="23994BEC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Телефон</w:t>
            </w:r>
          </w:p>
        </w:tc>
        <w:tc>
          <w:tcPr>
            <w:tcW w:w="1834" w:type="dxa"/>
          </w:tcPr>
          <w:p w14:paraId="602B722B" w14:textId="330296D5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Да</w:t>
            </w:r>
          </w:p>
        </w:tc>
        <w:tc>
          <w:tcPr>
            <w:tcW w:w="3634" w:type="dxa"/>
          </w:tcPr>
          <w:p w14:paraId="7DC7B90E" w14:textId="7BF5B09A" w:rsidR="00F67B0A" w:rsidRPr="00732DAD" w:rsidRDefault="0072442B" w:rsidP="00E62770">
            <w:pPr>
              <w:jc w:val="both"/>
              <w:rPr>
                <w:rFonts w:cs="Times New Roman"/>
                <w:szCs w:val="24"/>
              </w:rPr>
            </w:pPr>
            <w:ins w:id="238" w:author="Максакова Светлана Олеговна" w:date="2023-09-07T12:51:00Z">
              <w:r w:rsidRPr="0072442B">
                <w:rPr>
                  <w:rFonts w:cs="Times New Roman"/>
                  <w:szCs w:val="24"/>
                  <w:highlight w:val="cyan"/>
                  <w:rPrChange w:id="239" w:author="Максакова Светлана Олеговна" w:date="2023-09-07T12:51:00Z">
                    <w:rPr>
                      <w:rFonts w:cs="Times New Roman"/>
                      <w:szCs w:val="24"/>
                    </w:rPr>
                  </w:rPrChange>
                </w:rPr>
                <w:t>Форма сохранения телефона</w:t>
              </w:r>
            </w:ins>
            <w:ins w:id="240" w:author="Александр С" w:date="2023-09-12T16:06:00Z">
              <w:r w:rsidR="004257BA">
                <w:rPr>
                  <w:rFonts w:cs="Times New Roman"/>
                  <w:szCs w:val="24"/>
                  <w:highlight w:val="cyan"/>
                </w:rPr>
                <w:t>:</w:t>
              </w:r>
            </w:ins>
            <w:ins w:id="241" w:author="Максакова Светлана Олеговна" w:date="2023-09-07T12:51:00Z">
              <w:del w:id="242" w:author="Александр С" w:date="2023-09-12T16:06:00Z">
                <w:r w:rsidRPr="0072442B" w:rsidDel="004257BA">
                  <w:rPr>
                    <w:rFonts w:cs="Times New Roman"/>
                    <w:szCs w:val="24"/>
                    <w:highlight w:val="cyan"/>
                    <w:rPrChange w:id="243" w:author="Максакова Светлана Олеговна" w:date="2023-09-07T12:51:00Z">
                      <w:rPr>
                        <w:rFonts w:cs="Times New Roman"/>
                        <w:szCs w:val="24"/>
                      </w:rPr>
                    </w:rPrChange>
                  </w:rPr>
                  <w:delText>?</w:delText>
                </w:r>
              </w:del>
              <w:r w:rsidRPr="0072442B">
                <w:rPr>
                  <w:rFonts w:cs="Times New Roman"/>
                  <w:szCs w:val="24"/>
                  <w:highlight w:val="cyan"/>
                  <w:rPrChange w:id="244" w:author="Максакова Светлана Олеговна" w:date="2023-09-07T12:51:00Z">
                    <w:rPr>
                      <w:rFonts w:cs="Times New Roman"/>
                      <w:szCs w:val="24"/>
                    </w:rPr>
                  </w:rPrChange>
                </w:rPr>
                <w:t xml:space="preserve"> +7 маска</w:t>
              </w:r>
              <w:r>
                <w:rPr>
                  <w:rFonts w:cs="Times New Roman"/>
                  <w:szCs w:val="24"/>
                </w:rPr>
                <w:t xml:space="preserve">. </w:t>
              </w:r>
              <w:del w:id="245" w:author="Александр С" w:date="2023-09-12T16:06:00Z">
                <w:r w:rsidRPr="0072442B" w:rsidDel="004257BA">
                  <w:rPr>
                    <w:rFonts w:cs="Times New Roman"/>
                    <w:szCs w:val="24"/>
                    <w:highlight w:val="cyan"/>
                    <w:rPrChange w:id="246" w:author="Максакова Светлана Олеговна" w:date="2023-09-07T12:52:00Z">
                      <w:rPr>
                        <w:rFonts w:cs="Times New Roman"/>
                        <w:szCs w:val="24"/>
                      </w:rPr>
                    </w:rPrChange>
                  </w:rPr>
                  <w:delText>Нам передается бе</w:delText>
                </w:r>
              </w:del>
            </w:ins>
            <w:ins w:id="247" w:author="Максакова Светлана Олеговна" w:date="2023-09-07T12:52:00Z">
              <w:del w:id="248" w:author="Александр С" w:date="2023-09-12T16:06:00Z">
                <w:r w:rsidRPr="0072442B" w:rsidDel="004257BA">
                  <w:rPr>
                    <w:rFonts w:cs="Times New Roman"/>
                    <w:szCs w:val="24"/>
                    <w:highlight w:val="cyan"/>
                    <w:rPrChange w:id="249" w:author="Максакова Светлана Олеговна" w:date="2023-09-07T12:52:00Z">
                      <w:rPr>
                        <w:rFonts w:cs="Times New Roman"/>
                        <w:szCs w:val="24"/>
                      </w:rPr>
                    </w:rPrChange>
                  </w:rPr>
                  <w:delText>з</w:delText>
                </w:r>
              </w:del>
            </w:ins>
            <w:ins w:id="250" w:author="Максакова Светлана Олеговна" w:date="2023-09-07T12:51:00Z">
              <w:del w:id="251" w:author="Александр С" w:date="2023-09-12T16:06:00Z">
                <w:r w:rsidRPr="0072442B" w:rsidDel="004257BA">
                  <w:rPr>
                    <w:rFonts w:cs="Times New Roman"/>
                    <w:szCs w:val="24"/>
                    <w:highlight w:val="cyan"/>
                    <w:rPrChange w:id="252" w:author="Максакова Светлана Олеговна" w:date="2023-09-07T12:52:00Z">
                      <w:rPr>
                        <w:rFonts w:cs="Times New Roman"/>
                        <w:szCs w:val="24"/>
                      </w:rPr>
                    </w:rPrChange>
                  </w:rPr>
                  <w:delText xml:space="preserve"> </w:delText>
                </w:r>
              </w:del>
            </w:ins>
            <w:ins w:id="253" w:author="Максакова Светлана Олеговна" w:date="2023-09-07T12:52:00Z">
              <w:del w:id="254" w:author="Александр С" w:date="2023-09-12T16:06:00Z">
                <w:r w:rsidRPr="0072442B" w:rsidDel="004257BA">
                  <w:rPr>
                    <w:rFonts w:cs="Times New Roman"/>
                    <w:szCs w:val="24"/>
                    <w:highlight w:val="cyan"/>
                    <w:rPrChange w:id="255" w:author="Максакова Светлана Олеговна" w:date="2023-09-07T12:52:00Z">
                      <w:rPr>
                        <w:rFonts w:cs="Times New Roman"/>
                        <w:szCs w:val="24"/>
                      </w:rPr>
                    </w:rPrChange>
                  </w:rPr>
                  <w:delText>«</w:delText>
                </w:r>
              </w:del>
            </w:ins>
            <w:ins w:id="256" w:author="Максакова Светлана Олеговна" w:date="2023-09-07T12:51:00Z">
              <w:del w:id="257" w:author="Александр С" w:date="2023-09-12T16:06:00Z">
                <w:r w:rsidRPr="0072442B" w:rsidDel="004257BA">
                  <w:rPr>
                    <w:rFonts w:cs="Times New Roman"/>
                    <w:szCs w:val="24"/>
                    <w:highlight w:val="cyan"/>
                    <w:rPrChange w:id="258" w:author="Максакова Светлана Олеговна" w:date="2023-09-07T12:52:00Z">
                      <w:rPr>
                        <w:rFonts w:cs="Times New Roman"/>
                        <w:szCs w:val="24"/>
                      </w:rPr>
                    </w:rPrChange>
                  </w:rPr>
                  <w:delText>+</w:delText>
                </w:r>
              </w:del>
            </w:ins>
            <w:ins w:id="259" w:author="Максакова Светлана Олеговна" w:date="2023-09-07T12:52:00Z">
              <w:del w:id="260" w:author="Александр С" w:date="2023-09-12T16:06:00Z">
                <w:r w:rsidRPr="0072442B" w:rsidDel="004257BA">
                  <w:rPr>
                    <w:rFonts w:cs="Times New Roman"/>
                    <w:szCs w:val="24"/>
                    <w:highlight w:val="cyan"/>
                    <w:rPrChange w:id="261" w:author="Максакова Светлана Олеговна" w:date="2023-09-07T12:52:00Z">
                      <w:rPr>
                        <w:rFonts w:cs="Times New Roman"/>
                        <w:szCs w:val="24"/>
                      </w:rPr>
                    </w:rPrChange>
                  </w:rPr>
                  <w:delText>»</w:delText>
                </w:r>
              </w:del>
            </w:ins>
            <w:ins w:id="262" w:author="Александр С" w:date="2023-09-12T17:43:00Z">
              <w:r w:rsidR="00E62770">
                <w:rPr>
                  <w:rFonts w:cs="Times New Roman"/>
                  <w:szCs w:val="24"/>
                </w:rPr>
                <w:t>В</w:t>
              </w:r>
            </w:ins>
            <w:ins w:id="263" w:author="Александр С" w:date="2023-09-12T16:06:00Z">
              <w:r w:rsidR="004257BA">
                <w:rPr>
                  <w:rFonts w:cs="Times New Roman"/>
                  <w:szCs w:val="24"/>
                </w:rPr>
                <w:t xml:space="preserve"> МИС передается без </w:t>
              </w:r>
            </w:ins>
            <w:ins w:id="264" w:author="Александр С" w:date="2023-09-12T16:07:00Z">
              <w:r w:rsidR="004257BA">
                <w:rPr>
                  <w:rFonts w:cs="Times New Roman"/>
                  <w:szCs w:val="24"/>
                </w:rPr>
                <w:t>«+»</w:t>
              </w:r>
            </w:ins>
          </w:p>
        </w:tc>
      </w:tr>
      <w:tr w:rsidR="00F67B0A" w:rsidRPr="00732DAD" w14:paraId="565147A7" w14:textId="77777777" w:rsidTr="00237AA7">
        <w:tc>
          <w:tcPr>
            <w:tcW w:w="414" w:type="dxa"/>
          </w:tcPr>
          <w:p w14:paraId="78CC716C" w14:textId="7F0EF081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5.</w:t>
            </w:r>
          </w:p>
        </w:tc>
        <w:tc>
          <w:tcPr>
            <w:tcW w:w="3463" w:type="dxa"/>
          </w:tcPr>
          <w:p w14:paraId="56283CBD" w14:textId="5D2C678F" w:rsidR="00F67B0A" w:rsidRPr="0072442B" w:rsidRDefault="00F67B0A" w:rsidP="00F12671">
            <w:pPr>
              <w:jc w:val="both"/>
              <w:rPr>
                <w:rFonts w:cs="Times New Roman"/>
                <w:szCs w:val="24"/>
                <w:rPrChange w:id="265" w:author="Максакова Светлана Олеговна" w:date="2023-09-07T12:51:00Z">
                  <w:rPr>
                    <w:rFonts w:cs="Times New Roman"/>
                    <w:szCs w:val="24"/>
                    <w:lang w:val="en-US"/>
                  </w:rPr>
                </w:rPrChange>
              </w:rPr>
            </w:pPr>
            <w:r w:rsidRPr="00732DAD">
              <w:rPr>
                <w:rFonts w:cs="Times New Roman"/>
                <w:szCs w:val="24"/>
                <w:lang w:val="en-US"/>
              </w:rPr>
              <w:t>e</w:t>
            </w:r>
            <w:r w:rsidRPr="0072442B">
              <w:rPr>
                <w:rFonts w:cs="Times New Roman"/>
                <w:szCs w:val="24"/>
                <w:rPrChange w:id="266" w:author="Максакова Светлана Олеговна" w:date="2023-09-07T12:51:00Z">
                  <w:rPr>
                    <w:rFonts w:cs="Times New Roman"/>
                    <w:szCs w:val="24"/>
                    <w:lang w:val="en-US"/>
                  </w:rPr>
                </w:rPrChange>
              </w:rPr>
              <w:t>-</w:t>
            </w:r>
            <w:r w:rsidRPr="00732DAD"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1834" w:type="dxa"/>
          </w:tcPr>
          <w:p w14:paraId="60AEF174" w14:textId="6B4E6864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Да</w:t>
            </w:r>
          </w:p>
        </w:tc>
        <w:tc>
          <w:tcPr>
            <w:tcW w:w="3634" w:type="dxa"/>
          </w:tcPr>
          <w:p w14:paraId="3271E454" w14:textId="63EA3903" w:rsidR="00F67B0A" w:rsidRPr="00732DAD" w:rsidRDefault="00F67B0A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 xml:space="preserve">Проверка на ошибки </w:t>
            </w:r>
            <w:r w:rsidR="00237AA7" w:rsidRPr="0072442B">
              <w:rPr>
                <w:rFonts w:cs="Times New Roman"/>
                <w:szCs w:val="24"/>
                <w:rPrChange w:id="267" w:author="Максакова Светлана Олеговна" w:date="2023-09-07T12:51:00Z">
                  <w:rPr>
                    <w:rFonts w:cs="Times New Roman"/>
                    <w:szCs w:val="24"/>
                    <w:lang w:val="en-US"/>
                  </w:rPr>
                </w:rPrChange>
              </w:rPr>
              <w:t>@</w:t>
            </w:r>
            <w:r w:rsidR="00237AA7" w:rsidRPr="00732DAD">
              <w:rPr>
                <w:rFonts w:cs="Times New Roman"/>
                <w:szCs w:val="24"/>
              </w:rPr>
              <w:t>, почта</w:t>
            </w:r>
          </w:p>
        </w:tc>
      </w:tr>
      <w:tr w:rsidR="00F67B0A" w:rsidRPr="00732DAD" w14:paraId="716CBC2B" w14:textId="77777777" w:rsidTr="00237AA7">
        <w:tc>
          <w:tcPr>
            <w:tcW w:w="414" w:type="dxa"/>
          </w:tcPr>
          <w:p w14:paraId="310328AE" w14:textId="4FB5E8B5" w:rsidR="00F67B0A" w:rsidRPr="00732DAD" w:rsidRDefault="00237AA7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6.</w:t>
            </w:r>
          </w:p>
        </w:tc>
        <w:tc>
          <w:tcPr>
            <w:tcW w:w="3463" w:type="dxa"/>
          </w:tcPr>
          <w:p w14:paraId="613C5D25" w14:textId="1CB0B3ED" w:rsidR="00F67B0A" w:rsidRPr="00732DAD" w:rsidRDefault="00237AA7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Дата рождения пациента</w:t>
            </w:r>
          </w:p>
        </w:tc>
        <w:tc>
          <w:tcPr>
            <w:tcW w:w="1834" w:type="dxa"/>
          </w:tcPr>
          <w:p w14:paraId="63CE4EA6" w14:textId="6A2C8702" w:rsidR="00F67B0A" w:rsidRPr="00732DAD" w:rsidRDefault="00237AA7" w:rsidP="00F12671">
            <w:pPr>
              <w:jc w:val="both"/>
              <w:rPr>
                <w:rFonts w:cs="Times New Roman"/>
                <w:szCs w:val="24"/>
              </w:rPr>
            </w:pPr>
            <w:commentRangeStart w:id="268"/>
            <w:r w:rsidRPr="00732DAD">
              <w:rPr>
                <w:rFonts w:cs="Times New Roman"/>
                <w:szCs w:val="24"/>
              </w:rPr>
              <w:t>Да</w:t>
            </w:r>
            <w:commentRangeEnd w:id="268"/>
            <w:r w:rsidR="00B76363">
              <w:rPr>
                <w:rStyle w:val="ae"/>
              </w:rPr>
              <w:commentReference w:id="268"/>
            </w:r>
          </w:p>
        </w:tc>
        <w:tc>
          <w:tcPr>
            <w:tcW w:w="3634" w:type="dxa"/>
          </w:tcPr>
          <w:p w14:paraId="7CAC19F5" w14:textId="12BC1D81" w:rsidR="00F67B0A" w:rsidRPr="00732DAD" w:rsidRDefault="00237AA7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Передается из начальной формы</w:t>
            </w:r>
          </w:p>
        </w:tc>
      </w:tr>
      <w:tr w:rsidR="00237AA7" w:rsidRPr="00732DAD" w14:paraId="3A6113BA" w14:textId="77777777" w:rsidTr="00237AA7">
        <w:tc>
          <w:tcPr>
            <w:tcW w:w="414" w:type="dxa"/>
          </w:tcPr>
          <w:p w14:paraId="63F28E06" w14:textId="32D06B7D" w:rsidR="00237AA7" w:rsidRPr="00732DAD" w:rsidRDefault="00237AA7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lastRenderedPageBreak/>
              <w:t>7.</w:t>
            </w:r>
          </w:p>
        </w:tc>
        <w:tc>
          <w:tcPr>
            <w:tcW w:w="3463" w:type="dxa"/>
          </w:tcPr>
          <w:p w14:paraId="6B3F6886" w14:textId="58436A10" w:rsidR="00237AA7" w:rsidRPr="00732DAD" w:rsidRDefault="00237AA7" w:rsidP="00F12671">
            <w:pPr>
              <w:jc w:val="both"/>
              <w:rPr>
                <w:rFonts w:cs="Times New Roman"/>
                <w:szCs w:val="24"/>
              </w:rPr>
            </w:pPr>
            <w:commentRangeStart w:id="269"/>
            <w:r w:rsidRPr="00732DAD">
              <w:rPr>
                <w:rFonts w:cs="Times New Roman"/>
                <w:szCs w:val="24"/>
              </w:rPr>
              <w:t>Пол пациента</w:t>
            </w:r>
          </w:p>
        </w:tc>
        <w:tc>
          <w:tcPr>
            <w:tcW w:w="1834" w:type="dxa"/>
          </w:tcPr>
          <w:p w14:paraId="7A99CF8B" w14:textId="75637674" w:rsidR="00237AA7" w:rsidRPr="0072442B" w:rsidRDefault="00237AA7" w:rsidP="00F12671">
            <w:pPr>
              <w:jc w:val="both"/>
              <w:rPr>
                <w:rFonts w:cs="Times New Roman"/>
                <w:strike/>
                <w:szCs w:val="24"/>
                <w:rPrChange w:id="270" w:author="Максакова Светлана Олеговна" w:date="2023-09-07T12:52:00Z">
                  <w:rPr>
                    <w:rFonts w:cs="Times New Roman"/>
                    <w:szCs w:val="24"/>
                  </w:rPr>
                </w:rPrChange>
              </w:rPr>
            </w:pPr>
            <w:r w:rsidRPr="0072442B">
              <w:rPr>
                <w:rFonts w:cs="Times New Roman"/>
                <w:strike/>
                <w:szCs w:val="24"/>
                <w:highlight w:val="cyan"/>
                <w:rPrChange w:id="271" w:author="Максакова Светлана Олеговна" w:date="2023-09-07T12:53:00Z">
                  <w:rPr>
                    <w:rFonts w:cs="Times New Roman"/>
                    <w:szCs w:val="24"/>
                  </w:rPr>
                </w:rPrChange>
              </w:rPr>
              <w:t>Нет</w:t>
            </w:r>
            <w:ins w:id="272" w:author="Максакова Светлана Олеговна" w:date="2023-09-07T12:52:00Z">
              <w:r w:rsidR="0072442B" w:rsidRPr="0072442B">
                <w:rPr>
                  <w:rFonts w:cs="Times New Roman"/>
                  <w:strike/>
                  <w:szCs w:val="24"/>
                  <w:highlight w:val="cyan"/>
                  <w:rPrChange w:id="273" w:author="Максакова Светлана Олеговна" w:date="2023-09-07T12:53:00Z">
                    <w:rPr>
                      <w:rFonts w:cs="Times New Roman"/>
                      <w:strike/>
                      <w:szCs w:val="24"/>
                    </w:rPr>
                  </w:rPrChange>
                </w:rPr>
                <w:t xml:space="preserve"> </w:t>
              </w:r>
            </w:ins>
            <w:ins w:id="274" w:author="Максакова Светлана Олеговна" w:date="2023-09-07T12:53:00Z">
              <w:r w:rsidR="0072442B" w:rsidRPr="0072442B">
                <w:rPr>
                  <w:rFonts w:cs="Times New Roman"/>
                  <w:szCs w:val="24"/>
                  <w:highlight w:val="cyan"/>
                  <w:rPrChange w:id="275" w:author="Максакова Светлана Олеговна" w:date="2023-09-07T12:53:00Z">
                    <w:rPr>
                      <w:rFonts w:cs="Times New Roman"/>
                      <w:strike/>
                      <w:szCs w:val="24"/>
                    </w:rPr>
                  </w:rPrChange>
                </w:rPr>
                <w:t>ДА</w:t>
              </w:r>
            </w:ins>
          </w:p>
        </w:tc>
        <w:tc>
          <w:tcPr>
            <w:tcW w:w="3634" w:type="dxa"/>
          </w:tcPr>
          <w:p w14:paraId="79BBF2DD" w14:textId="39C57B91" w:rsidR="00237AA7" w:rsidRPr="00732DAD" w:rsidRDefault="00237AA7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 xml:space="preserve">Параметр: Муж. </w:t>
            </w:r>
            <w:r w:rsidR="00674A30" w:rsidRPr="00732DAD">
              <w:rPr>
                <w:rFonts w:cs="Times New Roman"/>
                <w:szCs w:val="24"/>
              </w:rPr>
              <w:t>И</w:t>
            </w:r>
            <w:r w:rsidRPr="00732DAD">
              <w:rPr>
                <w:rFonts w:cs="Times New Roman"/>
                <w:szCs w:val="24"/>
              </w:rPr>
              <w:t>ли Жен.</w:t>
            </w:r>
            <w:commentRangeEnd w:id="269"/>
            <w:r w:rsidR="00B76363">
              <w:rPr>
                <w:rStyle w:val="ae"/>
              </w:rPr>
              <w:commentReference w:id="269"/>
            </w:r>
          </w:p>
        </w:tc>
      </w:tr>
      <w:tr w:rsidR="00D10B9E" w14:paraId="33785260" w14:textId="77777777" w:rsidTr="00237AA7">
        <w:tc>
          <w:tcPr>
            <w:tcW w:w="414" w:type="dxa"/>
          </w:tcPr>
          <w:p w14:paraId="0BAE4263" w14:textId="69707DBD" w:rsidR="00D10B9E" w:rsidRPr="00732DAD" w:rsidRDefault="00D10B9E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8.</w:t>
            </w:r>
          </w:p>
        </w:tc>
        <w:tc>
          <w:tcPr>
            <w:tcW w:w="3463" w:type="dxa"/>
          </w:tcPr>
          <w:p w14:paraId="3735828B" w14:textId="6E58121C" w:rsidR="00D10B9E" w:rsidRPr="00732DAD" w:rsidRDefault="00871E97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ФИО родителя</w:t>
            </w:r>
          </w:p>
        </w:tc>
        <w:tc>
          <w:tcPr>
            <w:tcW w:w="1834" w:type="dxa"/>
          </w:tcPr>
          <w:p w14:paraId="1ADDD947" w14:textId="1250B68E" w:rsidR="00D10B9E" w:rsidRPr="00732DAD" w:rsidRDefault="00871E97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>Да</w:t>
            </w:r>
          </w:p>
        </w:tc>
        <w:tc>
          <w:tcPr>
            <w:tcW w:w="3634" w:type="dxa"/>
          </w:tcPr>
          <w:p w14:paraId="4BE536E8" w14:textId="24EFEA54" w:rsidR="00D10B9E" w:rsidRPr="00732DAD" w:rsidRDefault="00871E97" w:rsidP="00F12671">
            <w:pPr>
              <w:jc w:val="both"/>
              <w:rPr>
                <w:rFonts w:cs="Times New Roman"/>
                <w:szCs w:val="24"/>
              </w:rPr>
            </w:pPr>
            <w:r w:rsidRPr="00732DAD">
              <w:rPr>
                <w:rFonts w:cs="Times New Roman"/>
                <w:szCs w:val="24"/>
              </w:rPr>
              <w:t xml:space="preserve">ФИО Законного </w:t>
            </w:r>
            <w:r w:rsidR="00732DAD">
              <w:rPr>
                <w:rFonts w:cs="Times New Roman"/>
                <w:szCs w:val="24"/>
              </w:rPr>
              <w:t>представит</w:t>
            </w:r>
            <w:r w:rsidR="0092790B">
              <w:rPr>
                <w:rFonts w:cs="Times New Roman"/>
                <w:szCs w:val="24"/>
              </w:rPr>
              <w:t>еля</w:t>
            </w:r>
            <w:ins w:id="276" w:author="Максакова Светлана Олеговна" w:date="2023-09-07T12:53:00Z">
              <w:r w:rsidR="0072442B">
                <w:rPr>
                  <w:rFonts w:cs="Times New Roman"/>
                  <w:szCs w:val="24"/>
                </w:rPr>
                <w:t xml:space="preserve"> </w:t>
              </w:r>
              <w:r w:rsidR="0072442B" w:rsidRPr="0072442B">
                <w:rPr>
                  <w:rFonts w:cs="Times New Roman"/>
                  <w:szCs w:val="24"/>
                  <w:highlight w:val="cyan"/>
                  <w:rPrChange w:id="277" w:author="Максакова Светлана Олеговна" w:date="2023-09-07T12:54:00Z">
                    <w:rPr>
                      <w:rFonts w:cs="Times New Roman"/>
                      <w:szCs w:val="24"/>
                    </w:rPr>
                  </w:rPrChange>
                </w:rPr>
                <w:t>(этот параметр обязательный если возраст пациента менее 18 лет</w:t>
              </w:r>
            </w:ins>
            <w:ins w:id="278" w:author="Максакова Светлана Олеговна" w:date="2023-09-07T12:54:00Z">
              <w:r w:rsidR="0072442B" w:rsidRPr="0072442B">
                <w:rPr>
                  <w:rFonts w:cs="Times New Roman"/>
                  <w:szCs w:val="24"/>
                  <w:highlight w:val="cyan"/>
                  <w:rPrChange w:id="279" w:author="Максакова Светлана Олеговна" w:date="2023-09-07T12:54:00Z">
                    <w:rPr>
                      <w:rFonts w:cs="Times New Roman"/>
                      <w:szCs w:val="24"/>
                    </w:rPr>
                  </w:rPrChange>
                </w:rPr>
                <w:t>, если 18 и выше – то необязательно</w:t>
              </w:r>
            </w:ins>
            <w:ins w:id="280" w:author="Максакова Светлана Олеговна" w:date="2023-09-07T12:53:00Z">
              <w:r w:rsidR="0072442B">
                <w:rPr>
                  <w:rFonts w:cs="Times New Roman"/>
                  <w:szCs w:val="24"/>
                </w:rPr>
                <w:t>)</w:t>
              </w:r>
            </w:ins>
          </w:p>
        </w:tc>
      </w:tr>
    </w:tbl>
    <w:p w14:paraId="28CF9413" w14:textId="0C7554F2" w:rsidR="00F67B0A" w:rsidRDefault="00F67B0A" w:rsidP="00F12671">
      <w:pPr>
        <w:jc w:val="both"/>
        <w:rPr>
          <w:rFonts w:cs="Times New Roman"/>
          <w:szCs w:val="24"/>
        </w:rPr>
      </w:pPr>
    </w:p>
    <w:p w14:paraId="62B45F83" w14:textId="3E05F748" w:rsidR="00237AA7" w:rsidRPr="00F86898" w:rsidRDefault="004438D5" w:rsidP="00F12671">
      <w:pPr>
        <w:jc w:val="both"/>
        <w:rPr>
          <w:rFonts w:cs="Times New Roman"/>
          <w:szCs w:val="24"/>
        </w:rPr>
      </w:pPr>
      <w:commentRangeStart w:id="281"/>
      <w:r w:rsidRPr="00F86898">
        <w:rPr>
          <w:rFonts w:cs="Times New Roman"/>
          <w:szCs w:val="24"/>
        </w:rPr>
        <w:t>Обязательно</w:t>
      </w:r>
      <w:r w:rsidR="00237AA7" w:rsidRPr="00F86898">
        <w:rPr>
          <w:rFonts w:cs="Times New Roman"/>
          <w:szCs w:val="24"/>
        </w:rPr>
        <w:t xml:space="preserve"> согласие</w:t>
      </w:r>
      <w:r w:rsidRPr="00F86898">
        <w:rPr>
          <w:rFonts w:cs="Times New Roman"/>
          <w:szCs w:val="24"/>
        </w:rPr>
        <w:t xml:space="preserve"> (подтверждение чек-боксом) </w:t>
      </w:r>
      <w:r w:rsidR="00237AA7" w:rsidRPr="00F86898">
        <w:rPr>
          <w:rFonts w:cs="Times New Roman"/>
          <w:szCs w:val="24"/>
        </w:rPr>
        <w:t>Оферт</w:t>
      </w:r>
      <w:r w:rsidR="00D17AC6" w:rsidRPr="00F86898">
        <w:rPr>
          <w:rFonts w:cs="Times New Roman"/>
          <w:szCs w:val="24"/>
        </w:rPr>
        <w:t>ы/</w:t>
      </w:r>
      <w:r w:rsidR="00237AA7" w:rsidRPr="00F86898">
        <w:rPr>
          <w:rFonts w:cs="Times New Roman"/>
          <w:szCs w:val="24"/>
        </w:rPr>
        <w:t>обработк</w:t>
      </w:r>
      <w:r w:rsidR="00D17AC6" w:rsidRPr="00F86898">
        <w:rPr>
          <w:rFonts w:cs="Times New Roman"/>
          <w:szCs w:val="24"/>
        </w:rPr>
        <w:t>и</w:t>
      </w:r>
      <w:r w:rsidR="00237AA7" w:rsidRPr="00F86898">
        <w:rPr>
          <w:rFonts w:cs="Times New Roman"/>
          <w:szCs w:val="24"/>
        </w:rPr>
        <w:t xml:space="preserve"> персональных </w:t>
      </w:r>
      <w:r w:rsidR="00E06A74" w:rsidRPr="00F86898">
        <w:rPr>
          <w:rFonts w:cs="Times New Roman"/>
          <w:szCs w:val="24"/>
        </w:rPr>
        <w:t xml:space="preserve">данных, </w:t>
      </w:r>
      <w:r w:rsidR="002D6115" w:rsidRPr="00F86898">
        <w:rPr>
          <w:rFonts w:cs="Times New Roman"/>
          <w:szCs w:val="24"/>
        </w:rPr>
        <w:t>со ссылкой</w:t>
      </w:r>
      <w:r w:rsidR="00237AA7" w:rsidRPr="00F86898">
        <w:rPr>
          <w:rFonts w:cs="Times New Roman"/>
          <w:szCs w:val="24"/>
        </w:rPr>
        <w:t xml:space="preserve"> на текст оферты</w:t>
      </w:r>
      <w:r w:rsidR="00E06A74" w:rsidRPr="00F86898">
        <w:rPr>
          <w:rFonts w:cs="Times New Roman"/>
          <w:szCs w:val="24"/>
        </w:rPr>
        <w:t xml:space="preserve">. </w:t>
      </w:r>
      <w:r w:rsidR="00237AA7" w:rsidRPr="00F86898">
        <w:rPr>
          <w:rFonts w:cs="Times New Roman"/>
          <w:szCs w:val="24"/>
        </w:rPr>
        <w:t xml:space="preserve"> </w:t>
      </w:r>
      <w:r w:rsidR="00E06A74" w:rsidRPr="00F86898">
        <w:rPr>
          <w:rFonts w:cs="Times New Roman"/>
          <w:szCs w:val="24"/>
        </w:rPr>
        <w:t>П</w:t>
      </w:r>
      <w:r w:rsidR="00237AA7" w:rsidRPr="00F86898">
        <w:rPr>
          <w:rFonts w:cs="Times New Roman"/>
          <w:szCs w:val="24"/>
        </w:rPr>
        <w:t>ереход по ссылке</w:t>
      </w:r>
      <w:r w:rsidR="00D17AC6" w:rsidRPr="00F86898">
        <w:rPr>
          <w:rFonts w:cs="Times New Roman"/>
          <w:szCs w:val="24"/>
        </w:rPr>
        <w:t xml:space="preserve"> </w:t>
      </w:r>
      <w:r w:rsidR="00BC64C3" w:rsidRPr="00F86898">
        <w:rPr>
          <w:rFonts w:cs="Times New Roman"/>
          <w:szCs w:val="24"/>
        </w:rPr>
        <w:t xml:space="preserve">осуществляется </w:t>
      </w:r>
      <w:r w:rsidR="00E06A74" w:rsidRPr="00F86898">
        <w:rPr>
          <w:rFonts w:cs="Times New Roman"/>
          <w:szCs w:val="24"/>
        </w:rPr>
        <w:t xml:space="preserve">на новую вкладку браузера в виде страницы сайта </w:t>
      </w:r>
      <w:r w:rsidR="00E06A74" w:rsidRPr="00F86898">
        <w:rPr>
          <w:rFonts w:cs="Times New Roman"/>
          <w:szCs w:val="24"/>
          <w:lang w:val="en-US"/>
        </w:rPr>
        <w:t>c</w:t>
      </w:r>
      <w:r w:rsidR="00E06A74" w:rsidRPr="00F86898">
        <w:rPr>
          <w:rFonts w:cs="Times New Roman"/>
          <w:szCs w:val="24"/>
        </w:rPr>
        <w:t xml:space="preserve"> </w:t>
      </w:r>
      <w:r w:rsidR="00D17AC6" w:rsidRPr="00F86898">
        <w:rPr>
          <w:rFonts w:cs="Times New Roman"/>
          <w:szCs w:val="24"/>
        </w:rPr>
        <w:t xml:space="preserve">отображением </w:t>
      </w:r>
      <w:r w:rsidR="00237AA7" w:rsidRPr="00F86898">
        <w:rPr>
          <w:rFonts w:cs="Times New Roman"/>
          <w:szCs w:val="24"/>
        </w:rPr>
        <w:t>текст</w:t>
      </w:r>
      <w:r w:rsidR="00D17AC6" w:rsidRPr="00F86898">
        <w:rPr>
          <w:rFonts w:cs="Times New Roman"/>
          <w:szCs w:val="24"/>
        </w:rPr>
        <w:t>а</w:t>
      </w:r>
      <w:r w:rsidR="00237AA7" w:rsidRPr="00F86898">
        <w:rPr>
          <w:rFonts w:cs="Times New Roman"/>
          <w:szCs w:val="24"/>
        </w:rPr>
        <w:t xml:space="preserve"> оферты</w:t>
      </w:r>
      <w:r w:rsidR="00577CC5">
        <w:rPr>
          <w:rFonts w:cs="Times New Roman"/>
          <w:szCs w:val="24"/>
        </w:rPr>
        <w:t xml:space="preserve">.  </w:t>
      </w:r>
      <w:r w:rsidR="00577CC5" w:rsidRPr="0063011F">
        <w:rPr>
          <w:rFonts w:cs="Times New Roman"/>
          <w:szCs w:val="24"/>
        </w:rPr>
        <w:t>Текст Оферты/обработки персональных данных предоставит Заказчик</w:t>
      </w:r>
      <w:r w:rsidR="00237AA7" w:rsidRPr="0063011F">
        <w:rPr>
          <w:rFonts w:cs="Times New Roman"/>
          <w:szCs w:val="24"/>
        </w:rPr>
        <w:t>.</w:t>
      </w:r>
      <w:commentRangeEnd w:id="281"/>
      <w:r w:rsidR="00B76363">
        <w:rPr>
          <w:rStyle w:val="ae"/>
        </w:rPr>
        <w:commentReference w:id="281"/>
      </w:r>
      <w:ins w:id="282" w:author="Александр С" w:date="2023-09-12T16:09:00Z">
        <w:r w:rsidR="004257BA">
          <w:rPr>
            <w:rFonts w:cs="Times New Roman"/>
            <w:szCs w:val="24"/>
          </w:rPr>
          <w:t xml:space="preserve">  </w:t>
        </w:r>
      </w:ins>
      <w:ins w:id="283" w:author="Александр С" w:date="2023-09-12T16:12:00Z">
        <w:r w:rsidR="004257BA">
          <w:rPr>
            <w:rFonts w:cs="Times New Roman"/>
            <w:szCs w:val="24"/>
          </w:rPr>
          <w:t xml:space="preserve">Если при обращении в МИС, данного Клиента не найдено, тогда в </w:t>
        </w:r>
      </w:ins>
      <w:ins w:id="284" w:author="Александр С" w:date="2023-09-12T16:13:00Z">
        <w:r w:rsidR="004257BA">
          <w:rPr>
            <w:rFonts w:cs="Times New Roman"/>
            <w:szCs w:val="24"/>
          </w:rPr>
          <w:t>МИС предаются файлы оферты.</w:t>
        </w:r>
      </w:ins>
    </w:p>
    <w:p w14:paraId="652FF6BA" w14:textId="77777777" w:rsidR="00674A30" w:rsidRDefault="00674A30" w:rsidP="00F12671">
      <w:pPr>
        <w:jc w:val="both"/>
        <w:rPr>
          <w:rFonts w:cs="Times New Roman"/>
          <w:szCs w:val="24"/>
        </w:rPr>
      </w:pPr>
    </w:p>
    <w:p w14:paraId="370F15F6" w14:textId="32AB4828" w:rsidR="00EB2523" w:rsidRDefault="002615A9" w:rsidP="00674A30">
      <w:pPr>
        <w:ind w:firstLine="0"/>
        <w:jc w:val="both"/>
        <w:rPr>
          <w:ins w:id="285" w:author="Максакова Светлана Олеговна" w:date="2023-09-07T12:57:00Z"/>
          <w:rFonts w:cs="Times New Roman"/>
          <w:szCs w:val="24"/>
        </w:rPr>
      </w:pPr>
      <w:r w:rsidRPr="00F86898">
        <w:rPr>
          <w:rFonts w:cs="Times New Roman"/>
          <w:szCs w:val="24"/>
        </w:rPr>
        <w:t xml:space="preserve">Для роли Гость, </w:t>
      </w:r>
      <w:r w:rsidR="00B15BDE" w:rsidRPr="00F86898">
        <w:rPr>
          <w:rFonts w:cs="Times New Roman"/>
          <w:szCs w:val="24"/>
        </w:rPr>
        <w:t xml:space="preserve">Зарегистрированный пользователь (если он не авторизовался в </w:t>
      </w:r>
      <w:r w:rsidR="004D576C" w:rsidRPr="002D6115">
        <w:rPr>
          <w:rStyle w:val="af4"/>
        </w:rPr>
        <w:t>ЛК</w:t>
      </w:r>
      <w:r w:rsidR="00250387" w:rsidRPr="00F86898">
        <w:rPr>
          <w:rFonts w:cs="Times New Roman"/>
          <w:szCs w:val="24"/>
        </w:rPr>
        <w:t>)</w:t>
      </w:r>
      <w:r w:rsidR="00EB2523" w:rsidRPr="00F86898">
        <w:rPr>
          <w:rFonts w:cs="Times New Roman"/>
          <w:szCs w:val="24"/>
        </w:rPr>
        <w:t>:</w:t>
      </w:r>
    </w:p>
    <w:p w14:paraId="6FFBFAF9" w14:textId="6FF23CAC" w:rsidR="00566111" w:rsidRPr="00F86898" w:rsidDel="00E92AFB" w:rsidRDefault="00566111" w:rsidP="00674A30">
      <w:pPr>
        <w:ind w:firstLine="0"/>
        <w:jc w:val="both"/>
        <w:rPr>
          <w:del w:id="286" w:author="Александр С" w:date="2023-09-12T16:37:00Z"/>
          <w:rFonts w:cs="Times New Roman"/>
          <w:szCs w:val="24"/>
        </w:rPr>
      </w:pPr>
      <w:ins w:id="287" w:author="Максакова Светлана Олеговна" w:date="2023-09-07T12:57:00Z">
        <w:del w:id="288" w:author="Александр С" w:date="2023-09-12T16:37:00Z">
          <w:r w:rsidRPr="00566111" w:rsidDel="00E92AFB">
            <w:rPr>
              <w:rFonts w:cs="Times New Roman"/>
              <w:szCs w:val="24"/>
              <w:highlight w:val="cyan"/>
              <w:rPrChange w:id="289" w:author="Максакова Светлана Олеговна" w:date="2023-09-07T12:58:00Z">
                <w:rPr>
                  <w:rFonts w:cs="Times New Roman"/>
                  <w:szCs w:val="24"/>
                </w:rPr>
              </w:rPrChange>
            </w:rPr>
            <w:delText xml:space="preserve">До кнопки оплатить поставить сообщение </w:delText>
          </w:r>
        </w:del>
      </w:ins>
      <w:ins w:id="290" w:author="Максакова Светлана Олеговна" w:date="2023-09-07T12:58:00Z">
        <w:del w:id="291" w:author="Александр С" w:date="2023-09-12T16:37:00Z">
          <w:r w:rsidRPr="00566111" w:rsidDel="00E92AFB">
            <w:rPr>
              <w:rFonts w:cs="Times New Roman"/>
              <w:szCs w:val="24"/>
              <w:highlight w:val="cyan"/>
              <w:rPrChange w:id="292" w:author="Максакова Светлана Олеговна" w:date="2023-09-07T12:58:00Z">
                <w:rPr>
                  <w:rFonts w:cs="Times New Roman"/>
                  <w:szCs w:val="24"/>
                </w:rPr>
              </w:rPrChange>
            </w:rPr>
            <w:delText>«индивидуальными условиями можете воспользоваться»</w:delText>
          </w:r>
        </w:del>
      </w:ins>
    </w:p>
    <w:p w14:paraId="431D8EA3" w14:textId="442DF79E" w:rsidR="00942E44" w:rsidRDefault="009C1757">
      <w:pPr>
        <w:pStyle w:val="a5"/>
        <w:ind w:firstLine="0"/>
        <w:jc w:val="both"/>
        <w:rPr>
          <w:ins w:id="293" w:author="Александр С" w:date="2023-09-12T16:29:00Z"/>
          <w:rFonts w:cs="Times New Roman"/>
          <w:szCs w:val="24"/>
        </w:rPr>
        <w:pPrChange w:id="294" w:author="Александр С" w:date="2023-09-12T16:37:00Z">
          <w:pPr>
            <w:pStyle w:val="a5"/>
            <w:numPr>
              <w:numId w:val="16"/>
            </w:numPr>
            <w:ind w:hanging="360"/>
            <w:jc w:val="both"/>
          </w:pPr>
        </w:pPrChange>
      </w:pPr>
      <w:commentRangeStart w:id="295"/>
      <w:r w:rsidRPr="00674A30">
        <w:rPr>
          <w:rFonts w:cs="Times New Roman"/>
          <w:szCs w:val="24"/>
        </w:rPr>
        <w:t>П</w:t>
      </w:r>
      <w:r w:rsidR="004D576C" w:rsidRPr="00674A30">
        <w:rPr>
          <w:rFonts w:cs="Times New Roman"/>
          <w:szCs w:val="24"/>
        </w:rPr>
        <w:t>осле нажатия кнопки «</w:t>
      </w:r>
      <w:r w:rsidR="004D576C" w:rsidRPr="00674A30">
        <w:rPr>
          <w:rFonts w:cs="Times New Roman"/>
          <w:b/>
          <w:szCs w:val="24"/>
        </w:rPr>
        <w:t>Оплатить</w:t>
      </w:r>
      <w:r w:rsidR="004D576C" w:rsidRPr="00674A30">
        <w:rPr>
          <w:rFonts w:cs="Times New Roman"/>
          <w:szCs w:val="24"/>
        </w:rPr>
        <w:t>»</w:t>
      </w:r>
      <w:r w:rsidR="00DC1991" w:rsidRPr="00674A30">
        <w:rPr>
          <w:rFonts w:cs="Times New Roman"/>
          <w:szCs w:val="24"/>
        </w:rPr>
        <w:t xml:space="preserve"> </w:t>
      </w:r>
      <w:r w:rsidR="00250387" w:rsidRPr="00674A30">
        <w:rPr>
          <w:rFonts w:cs="Times New Roman"/>
          <w:szCs w:val="24"/>
        </w:rPr>
        <w:t>срабатывает механизм</w:t>
      </w:r>
      <w:ins w:id="296" w:author="Александр С" w:date="2023-09-12T16:37:00Z">
        <w:r w:rsidR="00E92AFB">
          <w:rPr>
            <w:rFonts w:cs="Times New Roman"/>
            <w:szCs w:val="24"/>
          </w:rPr>
          <w:t>:</w:t>
        </w:r>
      </w:ins>
      <w:r w:rsidR="00250387" w:rsidRPr="00674A30">
        <w:rPr>
          <w:rFonts w:cs="Times New Roman"/>
          <w:szCs w:val="24"/>
        </w:rPr>
        <w:t xml:space="preserve"> </w:t>
      </w:r>
    </w:p>
    <w:p w14:paraId="162A99E9" w14:textId="03F33C27" w:rsidR="00942E44" w:rsidRDefault="00942E44" w:rsidP="004D0951">
      <w:pPr>
        <w:pStyle w:val="a5"/>
        <w:numPr>
          <w:ilvl w:val="0"/>
          <w:numId w:val="16"/>
        </w:numPr>
        <w:jc w:val="both"/>
        <w:rPr>
          <w:ins w:id="297" w:author="Александр С" w:date="2023-09-12T16:29:00Z"/>
          <w:rFonts w:cs="Times New Roman"/>
          <w:szCs w:val="24"/>
        </w:rPr>
      </w:pPr>
      <w:ins w:id="298" w:author="Александр С" w:date="2023-09-12T16:29:00Z">
        <w:r>
          <w:rPr>
            <w:rFonts w:cs="Times New Roman"/>
            <w:szCs w:val="24"/>
          </w:rPr>
          <w:t xml:space="preserve">Подтверждение номера по СМС </w:t>
        </w:r>
      </w:ins>
    </w:p>
    <w:p w14:paraId="25574D01" w14:textId="4793A2D5" w:rsidR="00942E44" w:rsidRDefault="00942E44" w:rsidP="004D0951">
      <w:pPr>
        <w:pStyle w:val="a5"/>
        <w:numPr>
          <w:ilvl w:val="0"/>
          <w:numId w:val="16"/>
        </w:numPr>
        <w:jc w:val="both"/>
        <w:rPr>
          <w:ins w:id="299" w:author="Александр С" w:date="2023-09-12T16:30:00Z"/>
          <w:rFonts w:cs="Times New Roman"/>
          <w:szCs w:val="24"/>
        </w:rPr>
      </w:pPr>
      <w:ins w:id="300" w:author="Александр С" w:date="2023-09-12T16:30:00Z">
        <w:r>
          <w:rPr>
            <w:rFonts w:cs="Times New Roman"/>
            <w:szCs w:val="24"/>
          </w:rPr>
          <w:t xml:space="preserve">Параллельно </w:t>
        </w:r>
      </w:ins>
      <w:ins w:id="301" w:author="Александр С" w:date="2023-09-12T16:32:00Z">
        <w:r w:rsidR="00E92AFB">
          <w:rPr>
            <w:rFonts w:cs="Times New Roman"/>
            <w:szCs w:val="24"/>
          </w:rPr>
          <w:t>отправляются регистрационные</w:t>
        </w:r>
      </w:ins>
      <w:ins w:id="302" w:author="Александр С" w:date="2023-09-12T16:30:00Z">
        <w:r w:rsidR="00E92AFB">
          <w:rPr>
            <w:rFonts w:cs="Times New Roman"/>
            <w:szCs w:val="24"/>
          </w:rPr>
          <w:t xml:space="preserve"> данные в МИС</w:t>
        </w:r>
      </w:ins>
    </w:p>
    <w:p w14:paraId="28AEC35D" w14:textId="23B5B188" w:rsidR="00E92AFB" w:rsidRDefault="00E92AFB" w:rsidP="004D0951">
      <w:pPr>
        <w:pStyle w:val="a5"/>
        <w:numPr>
          <w:ilvl w:val="0"/>
          <w:numId w:val="16"/>
        </w:numPr>
        <w:jc w:val="both"/>
        <w:rPr>
          <w:ins w:id="303" w:author="Александр С" w:date="2023-09-12T16:32:00Z"/>
          <w:rFonts w:cs="Times New Roman"/>
          <w:szCs w:val="24"/>
        </w:rPr>
      </w:pPr>
      <w:ins w:id="304" w:author="Александр С" w:date="2023-09-12T16:30:00Z">
        <w:r>
          <w:rPr>
            <w:rFonts w:cs="Times New Roman"/>
            <w:szCs w:val="24"/>
          </w:rPr>
          <w:t xml:space="preserve">После подтверждения номера телефона для первичного </w:t>
        </w:r>
      </w:ins>
      <w:ins w:id="305" w:author="Александр С" w:date="2023-09-12T16:31:00Z">
        <w:r>
          <w:rPr>
            <w:rFonts w:cs="Times New Roman"/>
            <w:szCs w:val="24"/>
          </w:rPr>
          <w:t xml:space="preserve">Клиента рассчитывается скидка для повторного выводится информационное окно с предложением перейти в ЛК (с </w:t>
        </w:r>
      </w:ins>
      <w:ins w:id="306" w:author="Александр С" w:date="2023-09-12T16:32:00Z">
        <w:r>
          <w:rPr>
            <w:rFonts w:cs="Times New Roman"/>
            <w:szCs w:val="24"/>
          </w:rPr>
          <w:t>с</w:t>
        </w:r>
      </w:ins>
      <w:ins w:id="307" w:author="Александр С" w:date="2023-09-12T16:31:00Z">
        <w:r>
          <w:rPr>
            <w:rFonts w:cs="Times New Roman"/>
            <w:szCs w:val="24"/>
          </w:rPr>
          <w:t>сылкой)</w:t>
        </w:r>
      </w:ins>
    </w:p>
    <w:p w14:paraId="0AE3370B" w14:textId="3804FF36" w:rsidR="00E92AFB" w:rsidRDefault="00E92AFB" w:rsidP="004D0951">
      <w:pPr>
        <w:pStyle w:val="a5"/>
        <w:numPr>
          <w:ilvl w:val="0"/>
          <w:numId w:val="16"/>
        </w:numPr>
        <w:jc w:val="both"/>
        <w:rPr>
          <w:ins w:id="308" w:author="Александр С" w:date="2023-09-12T16:33:00Z"/>
          <w:rFonts w:cs="Times New Roman"/>
          <w:szCs w:val="24"/>
        </w:rPr>
      </w:pPr>
      <w:ins w:id="309" w:author="Александр С" w:date="2023-09-12T16:33:00Z">
        <w:r>
          <w:rPr>
            <w:rFonts w:cs="Times New Roman"/>
            <w:szCs w:val="24"/>
          </w:rPr>
          <w:t>Клиент переходит на оплату (если не ушел в ЛК)</w:t>
        </w:r>
      </w:ins>
    </w:p>
    <w:p w14:paraId="32BF9EA6" w14:textId="6C3DE703" w:rsidR="00E92AFB" w:rsidRDefault="00E92AFB" w:rsidP="004D0951">
      <w:pPr>
        <w:pStyle w:val="a5"/>
        <w:numPr>
          <w:ilvl w:val="0"/>
          <w:numId w:val="16"/>
        </w:numPr>
        <w:jc w:val="both"/>
        <w:rPr>
          <w:ins w:id="310" w:author="Александр С" w:date="2023-09-12T16:29:00Z"/>
          <w:rFonts w:cs="Times New Roman"/>
          <w:szCs w:val="24"/>
        </w:rPr>
      </w:pPr>
      <w:ins w:id="311" w:author="Александр С" w:date="2023-09-12T16:33:00Z">
        <w:r>
          <w:rPr>
            <w:rFonts w:cs="Times New Roman"/>
            <w:szCs w:val="24"/>
          </w:rPr>
          <w:t xml:space="preserve">Параллельно в МИС происходит </w:t>
        </w:r>
      </w:ins>
      <w:ins w:id="312" w:author="Александр С" w:date="2023-09-12T16:34:00Z">
        <w:r>
          <w:rPr>
            <w:rFonts w:cs="Times New Roman"/>
            <w:szCs w:val="24"/>
          </w:rPr>
          <w:t xml:space="preserve">передача по записи </w:t>
        </w:r>
      </w:ins>
      <w:ins w:id="313" w:author="Александр С" w:date="2023-09-12T16:35:00Z">
        <w:r>
          <w:rPr>
            <w:rFonts w:cs="Times New Roman"/>
            <w:szCs w:val="24"/>
          </w:rPr>
          <w:t>(создание карточки (при необходимости), запись на номерок</w:t>
        </w:r>
      </w:ins>
      <w:ins w:id="314" w:author="Александр С" w:date="2023-09-12T16:36:00Z">
        <w:r>
          <w:rPr>
            <w:rFonts w:cs="Times New Roman"/>
            <w:szCs w:val="24"/>
          </w:rPr>
          <w:t>, создание услуг на номерок, создание отложенного платежа)</w:t>
        </w:r>
      </w:ins>
    </w:p>
    <w:p w14:paraId="7FD2E535" w14:textId="062D60FC" w:rsidR="00EB2523" w:rsidRPr="00674A30" w:rsidDel="001869AA" w:rsidRDefault="00250387" w:rsidP="004D0951">
      <w:pPr>
        <w:pStyle w:val="a5"/>
        <w:numPr>
          <w:ilvl w:val="0"/>
          <w:numId w:val="16"/>
        </w:numPr>
        <w:jc w:val="both"/>
        <w:rPr>
          <w:del w:id="315" w:author="Александр С" w:date="2023-09-12T16:42:00Z"/>
          <w:rFonts w:cs="Times New Roman"/>
          <w:szCs w:val="24"/>
        </w:rPr>
      </w:pPr>
      <w:del w:id="316" w:author="Александр С" w:date="2023-09-12T16:42:00Z">
        <w:r w:rsidRPr="00674A30" w:rsidDel="001869AA">
          <w:rPr>
            <w:rFonts w:cs="Times New Roman"/>
            <w:szCs w:val="24"/>
          </w:rPr>
          <w:delText>интеграции</w:delText>
        </w:r>
        <w:r w:rsidR="00EB2523" w:rsidRPr="00674A30" w:rsidDel="001869AA">
          <w:rPr>
            <w:rFonts w:cs="Times New Roman"/>
            <w:szCs w:val="24"/>
          </w:rPr>
          <w:delText xml:space="preserve"> </w:delText>
        </w:r>
      </w:del>
      <w:del w:id="317" w:author="Александр С" w:date="2023-09-12T16:29:00Z">
        <w:r w:rsidR="00EB2523" w:rsidRPr="00674A30" w:rsidDel="00942E44">
          <w:rPr>
            <w:rFonts w:cs="Times New Roman"/>
            <w:szCs w:val="24"/>
          </w:rPr>
          <w:delText xml:space="preserve">(статус </w:delText>
        </w:r>
        <w:r w:rsidR="00EB2523" w:rsidRPr="002D6115" w:rsidDel="00942E44">
          <w:rPr>
            <w:rStyle w:val="af4"/>
          </w:rPr>
          <w:delText>«Отложенный платеж»</w:delText>
        </w:r>
        <w:r w:rsidR="00EB2523" w:rsidRPr="00674A30" w:rsidDel="00942E44">
          <w:rPr>
            <w:rFonts w:cs="Times New Roman"/>
            <w:szCs w:val="24"/>
          </w:rPr>
          <w:delText>)</w:delText>
        </w:r>
      </w:del>
      <w:del w:id="318" w:author="Александр С" w:date="2023-09-12T16:42:00Z">
        <w:r w:rsidR="00EB2523" w:rsidRPr="00674A30" w:rsidDel="001869AA">
          <w:rPr>
            <w:rFonts w:cs="Times New Roman"/>
            <w:szCs w:val="24"/>
          </w:rPr>
          <w:delText xml:space="preserve"> и регистрационные данные и по Записи </w:delText>
        </w:r>
        <w:r w:rsidRPr="00674A30" w:rsidDel="001869AA">
          <w:rPr>
            <w:rFonts w:cs="Times New Roman"/>
            <w:szCs w:val="24"/>
          </w:rPr>
          <w:delText>предаются в информационную систему Заказчика.</w:delText>
        </w:r>
        <w:r w:rsidR="001648CE" w:rsidRPr="00674A30" w:rsidDel="001869AA">
          <w:rPr>
            <w:rFonts w:cs="Times New Roman"/>
            <w:szCs w:val="24"/>
          </w:rPr>
          <w:delText xml:space="preserve"> </w:delText>
        </w:r>
      </w:del>
    </w:p>
    <w:p w14:paraId="4016DEC0" w14:textId="78B3656C" w:rsidR="00D034AF" w:rsidRPr="00674A30" w:rsidDel="001869AA" w:rsidRDefault="001648CE" w:rsidP="004D0951">
      <w:pPr>
        <w:pStyle w:val="a5"/>
        <w:numPr>
          <w:ilvl w:val="0"/>
          <w:numId w:val="16"/>
        </w:numPr>
        <w:jc w:val="both"/>
        <w:rPr>
          <w:del w:id="319" w:author="Александр С" w:date="2023-09-12T16:42:00Z"/>
          <w:rFonts w:cs="Times New Roman"/>
          <w:szCs w:val="24"/>
        </w:rPr>
      </w:pPr>
      <w:del w:id="320" w:author="Александр С" w:date="2023-09-12T16:42:00Z">
        <w:r w:rsidRPr="00674A30" w:rsidDel="001869AA">
          <w:rPr>
            <w:rFonts w:cs="Times New Roman"/>
            <w:szCs w:val="24"/>
          </w:rPr>
          <w:delText>В</w:delText>
        </w:r>
        <w:r w:rsidR="004D576C" w:rsidRPr="00674A30" w:rsidDel="001869AA">
          <w:rPr>
            <w:rFonts w:cs="Times New Roman"/>
            <w:szCs w:val="24"/>
          </w:rPr>
          <w:delText xml:space="preserve"> </w:delText>
        </w:r>
        <w:r w:rsidR="004D576C" w:rsidRPr="002D6115" w:rsidDel="001869AA">
          <w:rPr>
            <w:rStyle w:val="af4"/>
          </w:rPr>
          <w:delText>МИС</w:delText>
        </w:r>
        <w:r w:rsidR="004D576C" w:rsidRPr="00674A30" w:rsidDel="001869AA">
          <w:rPr>
            <w:rFonts w:cs="Times New Roman"/>
            <w:szCs w:val="24"/>
          </w:rPr>
          <w:delText xml:space="preserve"> происходит проверка есть ли карточка в </w:delText>
        </w:r>
        <w:r w:rsidR="004D576C" w:rsidRPr="002D6115" w:rsidDel="001869AA">
          <w:rPr>
            <w:rStyle w:val="af4"/>
          </w:rPr>
          <w:delText>МИС</w:delText>
        </w:r>
        <w:r w:rsidR="004D576C" w:rsidRPr="00674A30" w:rsidDel="001869AA">
          <w:rPr>
            <w:rFonts w:cs="Times New Roman"/>
            <w:szCs w:val="24"/>
          </w:rPr>
          <w:delText xml:space="preserve"> по внесённым данным</w:delText>
        </w:r>
        <w:r w:rsidR="00DC1991" w:rsidRPr="00674A30" w:rsidDel="001869AA">
          <w:rPr>
            <w:rFonts w:cs="Times New Roman"/>
            <w:szCs w:val="24"/>
          </w:rPr>
          <w:delText xml:space="preserve"> </w:delText>
        </w:r>
        <w:r w:rsidR="00A26C1B" w:rsidRPr="00674A30" w:rsidDel="001869AA">
          <w:rPr>
            <w:rFonts w:cs="Times New Roman"/>
            <w:szCs w:val="24"/>
          </w:rPr>
          <w:delText>и,</w:delText>
        </w:r>
        <w:r w:rsidR="00DC1991" w:rsidRPr="00674A30" w:rsidDel="001869AA">
          <w:rPr>
            <w:rFonts w:cs="Times New Roman"/>
            <w:szCs w:val="24"/>
          </w:rPr>
          <w:delText xml:space="preserve"> е</w:delText>
        </w:r>
        <w:r w:rsidR="004D576C" w:rsidRPr="00674A30" w:rsidDel="001869AA">
          <w:rPr>
            <w:rFonts w:cs="Times New Roman"/>
            <w:szCs w:val="24"/>
          </w:rPr>
          <w:delText xml:space="preserve">сли </w:delText>
        </w:r>
        <w:r w:rsidR="00DC1991" w:rsidRPr="00674A30" w:rsidDel="001869AA">
          <w:rPr>
            <w:rFonts w:cs="Times New Roman"/>
            <w:szCs w:val="24"/>
          </w:rPr>
          <w:delText xml:space="preserve">в </w:delText>
        </w:r>
        <w:r w:rsidR="004D576C" w:rsidRPr="002D6115" w:rsidDel="001869AA">
          <w:rPr>
            <w:rStyle w:val="af4"/>
          </w:rPr>
          <w:delText>МИС</w:delText>
        </w:r>
        <w:r w:rsidR="004D576C" w:rsidRPr="00674A30" w:rsidDel="001869AA">
          <w:rPr>
            <w:rFonts w:cs="Times New Roman"/>
            <w:szCs w:val="24"/>
          </w:rPr>
          <w:delText xml:space="preserve"> </w:delText>
        </w:r>
        <w:r w:rsidR="00DC1991" w:rsidRPr="00674A30" w:rsidDel="001869AA">
          <w:rPr>
            <w:rFonts w:cs="Times New Roman"/>
            <w:szCs w:val="24"/>
          </w:rPr>
          <w:delText xml:space="preserve">нет карточки, тогда она </w:delText>
        </w:r>
        <w:r w:rsidR="004D576C" w:rsidRPr="00674A30" w:rsidDel="001869AA">
          <w:rPr>
            <w:rFonts w:cs="Times New Roman"/>
            <w:szCs w:val="24"/>
          </w:rPr>
          <w:delText>создае</w:delText>
        </w:r>
        <w:r w:rsidR="00DC1991" w:rsidRPr="00674A30" w:rsidDel="001869AA">
          <w:rPr>
            <w:rFonts w:cs="Times New Roman"/>
            <w:szCs w:val="24"/>
          </w:rPr>
          <w:delText xml:space="preserve">тся и </w:delText>
        </w:r>
        <w:r w:rsidR="00D034AF" w:rsidRPr="00674A30" w:rsidDel="001869AA">
          <w:rPr>
            <w:rFonts w:cs="Times New Roman"/>
            <w:szCs w:val="24"/>
          </w:rPr>
          <w:delText>привязывается к</w:delText>
        </w:r>
        <w:r w:rsidR="00DC1991" w:rsidRPr="00674A30" w:rsidDel="001869AA">
          <w:rPr>
            <w:rFonts w:cs="Times New Roman"/>
            <w:szCs w:val="24"/>
          </w:rPr>
          <w:delText xml:space="preserve"> времени посещения в расписании,</w:delText>
        </w:r>
        <w:r w:rsidR="004D576C" w:rsidRPr="00674A30" w:rsidDel="001869AA">
          <w:rPr>
            <w:rFonts w:cs="Times New Roman"/>
            <w:szCs w:val="24"/>
          </w:rPr>
          <w:delText xml:space="preserve"> добавля</w:delText>
        </w:r>
        <w:r w:rsidR="00DC1991" w:rsidRPr="00674A30" w:rsidDel="001869AA">
          <w:rPr>
            <w:rFonts w:cs="Times New Roman"/>
            <w:szCs w:val="24"/>
          </w:rPr>
          <w:delText>ются</w:delText>
        </w:r>
        <w:r w:rsidR="004D576C" w:rsidRPr="00674A30" w:rsidDel="001869AA">
          <w:rPr>
            <w:rFonts w:cs="Times New Roman"/>
            <w:szCs w:val="24"/>
          </w:rPr>
          <w:delText xml:space="preserve"> услуги </w:delText>
        </w:r>
        <w:r w:rsidR="00DC1991" w:rsidRPr="00674A30" w:rsidDel="001869AA">
          <w:rPr>
            <w:rFonts w:cs="Times New Roman"/>
            <w:szCs w:val="24"/>
          </w:rPr>
          <w:delText>и</w:delText>
        </w:r>
        <w:r w:rsidR="004D576C" w:rsidRPr="00674A30" w:rsidDel="001869AA">
          <w:rPr>
            <w:rFonts w:cs="Times New Roman"/>
            <w:szCs w:val="24"/>
          </w:rPr>
          <w:delText xml:space="preserve"> создае</w:delText>
        </w:r>
        <w:r w:rsidRPr="00674A30" w:rsidDel="001869AA">
          <w:rPr>
            <w:rFonts w:cs="Times New Roman"/>
            <w:szCs w:val="24"/>
          </w:rPr>
          <w:delText xml:space="preserve">тся </w:delText>
        </w:r>
        <w:r w:rsidR="004D576C" w:rsidRPr="00674A30" w:rsidDel="001869AA">
          <w:rPr>
            <w:rFonts w:cs="Times New Roman"/>
            <w:szCs w:val="24"/>
          </w:rPr>
          <w:delText>отложенный платёж.</w:delText>
        </w:r>
        <w:commentRangeEnd w:id="295"/>
        <w:r w:rsidR="00B76363" w:rsidDel="001869AA">
          <w:rPr>
            <w:rStyle w:val="ae"/>
          </w:rPr>
          <w:commentReference w:id="295"/>
        </w:r>
      </w:del>
    </w:p>
    <w:p w14:paraId="1AE64218" w14:textId="77777777" w:rsidR="00674A30" w:rsidRDefault="00674A30" w:rsidP="00674A30">
      <w:pPr>
        <w:ind w:firstLine="0"/>
        <w:jc w:val="both"/>
        <w:rPr>
          <w:rFonts w:cs="Times New Roman"/>
          <w:szCs w:val="24"/>
        </w:rPr>
      </w:pPr>
    </w:p>
    <w:p w14:paraId="56D53D83" w14:textId="49960262" w:rsidR="00A26C1B" w:rsidRPr="00674A30" w:rsidRDefault="00A26C1B" w:rsidP="00674A30">
      <w:pPr>
        <w:ind w:firstLine="0"/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>Далее если Клиент оплатил и банк вернул подтверждение</w:t>
      </w:r>
      <w:r w:rsidR="003D512C" w:rsidRPr="00674A30">
        <w:rPr>
          <w:rFonts w:cs="Times New Roman"/>
          <w:szCs w:val="24"/>
        </w:rPr>
        <w:t xml:space="preserve"> (факт оплаты передается в </w:t>
      </w:r>
      <w:r w:rsidR="003D512C" w:rsidRPr="002D6115">
        <w:rPr>
          <w:rStyle w:val="af4"/>
        </w:rPr>
        <w:t>МИС</w:t>
      </w:r>
      <w:r w:rsidR="003D512C" w:rsidRPr="00674A30">
        <w:rPr>
          <w:rFonts w:cs="Times New Roman"/>
          <w:szCs w:val="24"/>
        </w:rPr>
        <w:t>)</w:t>
      </w:r>
      <w:r w:rsidRPr="00674A30">
        <w:rPr>
          <w:rFonts w:cs="Times New Roman"/>
          <w:szCs w:val="24"/>
        </w:rPr>
        <w:t>:</w:t>
      </w:r>
    </w:p>
    <w:p w14:paraId="32D63717" w14:textId="07BDACF4" w:rsidR="0097600F" w:rsidRPr="00674A30" w:rsidRDefault="00904D84" w:rsidP="004D0951">
      <w:pPr>
        <w:pStyle w:val="a5"/>
        <w:numPr>
          <w:ilvl w:val="0"/>
          <w:numId w:val="16"/>
        </w:numPr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 xml:space="preserve">В </w:t>
      </w:r>
      <w:r w:rsidR="0097600F" w:rsidRPr="002D6115">
        <w:rPr>
          <w:rStyle w:val="af4"/>
        </w:rPr>
        <w:t>МИС</w:t>
      </w:r>
      <w:r w:rsidR="0097600F" w:rsidRPr="00674A30">
        <w:rPr>
          <w:rFonts w:cs="Times New Roman"/>
          <w:szCs w:val="24"/>
        </w:rPr>
        <w:t xml:space="preserve"> платеж переводится из отложенного в нормальный.</w:t>
      </w:r>
    </w:p>
    <w:p w14:paraId="76A0CC50" w14:textId="40570246" w:rsidR="00A26C1B" w:rsidRPr="00674A30" w:rsidDel="001869AA" w:rsidRDefault="00A26C1B" w:rsidP="004D0951">
      <w:pPr>
        <w:pStyle w:val="a5"/>
        <w:numPr>
          <w:ilvl w:val="0"/>
          <w:numId w:val="16"/>
        </w:numPr>
        <w:jc w:val="both"/>
        <w:rPr>
          <w:del w:id="321" w:author="Александр С" w:date="2023-09-12T16:47:00Z"/>
          <w:rFonts w:cs="Times New Roman"/>
          <w:szCs w:val="24"/>
        </w:rPr>
      </w:pPr>
      <w:r w:rsidRPr="00674A30">
        <w:rPr>
          <w:rFonts w:cs="Times New Roman"/>
          <w:szCs w:val="24"/>
        </w:rPr>
        <w:t xml:space="preserve">Для Роли Гость создается профиль в </w:t>
      </w:r>
      <w:r w:rsidRPr="002D6115">
        <w:rPr>
          <w:rStyle w:val="af4"/>
        </w:rPr>
        <w:t>ЛК</w:t>
      </w:r>
      <w:r w:rsidRPr="00674A30">
        <w:rPr>
          <w:rFonts w:cs="Times New Roman"/>
          <w:szCs w:val="24"/>
        </w:rPr>
        <w:t xml:space="preserve"> </w:t>
      </w:r>
      <w:r w:rsidR="00670771" w:rsidRPr="00674A30">
        <w:rPr>
          <w:rFonts w:cs="Times New Roman"/>
          <w:szCs w:val="24"/>
        </w:rPr>
        <w:t xml:space="preserve">с данными по оплате и записи. </w:t>
      </w:r>
      <w:commentRangeStart w:id="322"/>
      <w:r w:rsidR="0097600F" w:rsidRPr="00674A30">
        <w:rPr>
          <w:rFonts w:cs="Times New Roman"/>
          <w:szCs w:val="24"/>
        </w:rPr>
        <w:t xml:space="preserve">Из </w:t>
      </w:r>
      <w:del w:id="323" w:author="Александр С" w:date="2023-09-12T16:44:00Z">
        <w:r w:rsidR="0097600F" w:rsidRPr="00674A30" w:rsidDel="001869AA">
          <w:rPr>
            <w:rFonts w:cs="Times New Roman"/>
            <w:szCs w:val="24"/>
          </w:rPr>
          <w:delText xml:space="preserve">МИС </w:delText>
        </w:r>
      </w:del>
      <w:ins w:id="324" w:author="Александр С" w:date="2023-09-12T16:44:00Z">
        <w:r w:rsidR="001869AA">
          <w:rPr>
            <w:rFonts w:cs="Times New Roman"/>
            <w:szCs w:val="24"/>
          </w:rPr>
          <w:t xml:space="preserve">ЛК </w:t>
        </w:r>
      </w:ins>
      <w:r w:rsidR="0097600F" w:rsidRPr="00674A30">
        <w:rPr>
          <w:rFonts w:cs="Times New Roman"/>
          <w:szCs w:val="24"/>
        </w:rPr>
        <w:t>предается ИД</w:t>
      </w:r>
      <w:ins w:id="325" w:author="Александр С" w:date="2023-09-12T16:45:00Z">
        <w:r w:rsidR="001869AA">
          <w:rPr>
            <w:rFonts w:cs="Times New Roman"/>
            <w:szCs w:val="24"/>
          </w:rPr>
          <w:t xml:space="preserve"> </w:t>
        </w:r>
      </w:ins>
      <w:r w:rsidR="0097600F" w:rsidRPr="00674A30">
        <w:rPr>
          <w:rFonts w:cs="Times New Roman"/>
          <w:szCs w:val="24"/>
        </w:rPr>
        <w:t xml:space="preserve"> </w:t>
      </w:r>
      <w:ins w:id="326" w:author="Александр С" w:date="2023-09-12T16:45:00Z">
        <w:r w:rsidR="001869AA">
          <w:rPr>
            <w:rFonts w:cs="Times New Roman"/>
            <w:szCs w:val="24"/>
          </w:rPr>
          <w:t xml:space="preserve"> пользователя</w:t>
        </w:r>
      </w:ins>
      <w:ins w:id="327" w:author="Александр С" w:date="2023-09-12T16:47:00Z">
        <w:r w:rsidR="001869AA">
          <w:rPr>
            <w:rFonts w:cs="Times New Roman"/>
            <w:szCs w:val="24"/>
          </w:rPr>
          <w:t xml:space="preserve"> ЛК</w:t>
        </w:r>
      </w:ins>
      <w:ins w:id="328" w:author="Александр С" w:date="2023-09-12T16:45:00Z">
        <w:r w:rsidR="001869AA">
          <w:rPr>
            <w:rFonts w:cs="Times New Roman"/>
            <w:szCs w:val="24"/>
          </w:rPr>
          <w:t xml:space="preserve"> в </w:t>
        </w:r>
      </w:ins>
      <w:ins w:id="329" w:author="Александр С" w:date="2023-09-12T16:46:00Z">
        <w:r w:rsidR="001869AA">
          <w:rPr>
            <w:rFonts w:cs="Times New Roman"/>
            <w:szCs w:val="24"/>
          </w:rPr>
          <w:t xml:space="preserve"> </w:t>
        </w:r>
      </w:ins>
      <w:ins w:id="330" w:author="Александр С" w:date="2023-09-12T16:45:00Z">
        <w:r w:rsidR="001869AA">
          <w:rPr>
            <w:rFonts w:cs="Times New Roman"/>
            <w:szCs w:val="24"/>
          </w:rPr>
          <w:t xml:space="preserve">МИС </w:t>
        </w:r>
      </w:ins>
      <w:del w:id="331" w:author="Александр С" w:date="2023-09-12T16:46:00Z">
        <w:r w:rsidR="0097600F" w:rsidRPr="00674A30" w:rsidDel="001869AA">
          <w:rPr>
            <w:rFonts w:cs="Times New Roman"/>
            <w:szCs w:val="24"/>
          </w:rPr>
          <w:delText xml:space="preserve">созданной карточки в </w:delText>
        </w:r>
      </w:del>
      <w:del w:id="332" w:author="Александр С" w:date="2023-09-12T16:45:00Z">
        <w:r w:rsidR="0097600F" w:rsidRPr="002D6115" w:rsidDel="001869AA">
          <w:rPr>
            <w:rStyle w:val="af4"/>
          </w:rPr>
          <w:delText>МИС</w:delText>
        </w:r>
        <w:r w:rsidR="00904D84" w:rsidRPr="00674A30" w:rsidDel="001869AA">
          <w:rPr>
            <w:rFonts w:cs="Times New Roman"/>
            <w:szCs w:val="24"/>
          </w:rPr>
          <w:delText xml:space="preserve"> </w:delText>
        </w:r>
      </w:del>
      <w:commentRangeEnd w:id="322"/>
      <w:del w:id="333" w:author="Александр С" w:date="2023-09-12T16:47:00Z">
        <w:r w:rsidR="00B76363" w:rsidDel="001869AA">
          <w:rPr>
            <w:rStyle w:val="ae"/>
          </w:rPr>
          <w:commentReference w:id="322"/>
        </w:r>
        <w:r w:rsidR="00904D84" w:rsidRPr="00674A30" w:rsidDel="001869AA">
          <w:rPr>
            <w:rFonts w:cs="Times New Roman"/>
            <w:szCs w:val="24"/>
          </w:rPr>
          <w:delText>и подтверждение записи.</w:delText>
        </w:r>
      </w:del>
    </w:p>
    <w:p w14:paraId="4B745655" w14:textId="0EF4D05D" w:rsidR="009C1757" w:rsidRPr="00674A30" w:rsidRDefault="00D63BED" w:rsidP="00674A30">
      <w:pPr>
        <w:ind w:firstLine="708"/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>–</w:t>
      </w:r>
      <w:r w:rsidR="009C1757" w:rsidRPr="00674A30">
        <w:rPr>
          <w:rFonts w:cs="Times New Roman"/>
          <w:szCs w:val="24"/>
        </w:rPr>
        <w:t xml:space="preserve"> </w:t>
      </w:r>
      <w:r w:rsidR="00670771" w:rsidRPr="00674A30">
        <w:rPr>
          <w:rFonts w:cs="Times New Roman"/>
          <w:szCs w:val="24"/>
        </w:rPr>
        <w:t xml:space="preserve">Способ оповещения о регистрации в </w:t>
      </w:r>
      <w:r w:rsidR="00670771" w:rsidRPr="002D6115">
        <w:rPr>
          <w:rStyle w:val="af4"/>
        </w:rPr>
        <w:t>ЛК</w:t>
      </w:r>
      <w:r w:rsidR="00670771" w:rsidRPr="00674A30">
        <w:rPr>
          <w:rFonts w:cs="Times New Roman"/>
          <w:szCs w:val="24"/>
        </w:rPr>
        <w:t xml:space="preserve"> и пароле см. в п.9</w:t>
      </w:r>
      <w:r w:rsidR="00433CAF" w:rsidRPr="00674A30">
        <w:rPr>
          <w:rFonts w:cs="Times New Roman"/>
          <w:szCs w:val="24"/>
        </w:rPr>
        <w:t>.</w:t>
      </w:r>
    </w:p>
    <w:p w14:paraId="01DB00F1" w14:textId="77777777" w:rsidR="00674A30" w:rsidRDefault="00674A30" w:rsidP="00D63BED">
      <w:pPr>
        <w:ind w:left="349" w:firstLine="0"/>
        <w:jc w:val="both"/>
        <w:rPr>
          <w:rFonts w:cs="Times New Roman"/>
          <w:szCs w:val="24"/>
        </w:rPr>
      </w:pPr>
    </w:p>
    <w:p w14:paraId="186FE1E4" w14:textId="0A16D45F" w:rsidR="003D512C" w:rsidRPr="00D63BED" w:rsidRDefault="0082557F" w:rsidP="00674A30">
      <w:pPr>
        <w:ind w:firstLine="0"/>
        <w:jc w:val="both"/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>Е</w:t>
      </w:r>
      <w:r w:rsidR="003D512C" w:rsidRPr="00D63BED">
        <w:rPr>
          <w:rFonts w:cs="Times New Roman"/>
          <w:szCs w:val="24"/>
        </w:rPr>
        <w:t>сли Клиент не оплатил</w:t>
      </w:r>
      <w:r w:rsidR="00E16D41" w:rsidRPr="00D63BED">
        <w:rPr>
          <w:rFonts w:cs="Times New Roman"/>
          <w:szCs w:val="24"/>
        </w:rPr>
        <w:t xml:space="preserve"> </w:t>
      </w:r>
      <w:r w:rsidRPr="00D63BED">
        <w:rPr>
          <w:rFonts w:cs="Times New Roman"/>
          <w:szCs w:val="24"/>
        </w:rPr>
        <w:t>в течение</w:t>
      </w:r>
      <w:r w:rsidR="00E16D41" w:rsidRPr="00D63BED">
        <w:rPr>
          <w:rFonts w:cs="Times New Roman"/>
          <w:szCs w:val="24"/>
        </w:rPr>
        <w:t xml:space="preserve"> </w:t>
      </w:r>
      <w:commentRangeStart w:id="334"/>
      <w:del w:id="335" w:author="Александр С" w:date="2023-09-12T16:47:00Z">
        <w:r w:rsidR="00E16D41" w:rsidRPr="00D63BED" w:rsidDel="001869AA">
          <w:rPr>
            <w:rFonts w:cs="Times New Roman"/>
            <w:szCs w:val="24"/>
          </w:rPr>
          <w:delText>30</w:delText>
        </w:r>
        <w:commentRangeEnd w:id="334"/>
        <w:r w:rsidR="001B2710" w:rsidDel="001869AA">
          <w:rPr>
            <w:rStyle w:val="ae"/>
          </w:rPr>
          <w:commentReference w:id="334"/>
        </w:r>
        <w:r w:rsidR="00E16D41" w:rsidRPr="00D63BED" w:rsidDel="001869AA">
          <w:rPr>
            <w:rFonts w:cs="Times New Roman"/>
            <w:szCs w:val="24"/>
          </w:rPr>
          <w:delText xml:space="preserve"> </w:delText>
        </w:r>
      </w:del>
      <w:ins w:id="336" w:author="Александр С" w:date="2023-09-12T16:47:00Z">
        <w:r w:rsidR="001869AA">
          <w:rPr>
            <w:rFonts w:cs="Times New Roman"/>
            <w:szCs w:val="24"/>
          </w:rPr>
          <w:t>15</w:t>
        </w:r>
        <w:r w:rsidR="001869AA" w:rsidRPr="00D63BED">
          <w:rPr>
            <w:rFonts w:cs="Times New Roman"/>
            <w:szCs w:val="24"/>
          </w:rPr>
          <w:t xml:space="preserve"> </w:t>
        </w:r>
      </w:ins>
      <w:r w:rsidR="00E16D41" w:rsidRPr="00D63BED">
        <w:rPr>
          <w:rFonts w:cs="Times New Roman"/>
          <w:szCs w:val="24"/>
        </w:rPr>
        <w:t>минут</w:t>
      </w:r>
      <w:r w:rsidR="00313833" w:rsidRPr="00D63BED">
        <w:rPr>
          <w:rFonts w:cs="Times New Roman"/>
          <w:szCs w:val="24"/>
        </w:rPr>
        <w:t xml:space="preserve"> (параметр из </w:t>
      </w:r>
      <w:r w:rsidR="00313833" w:rsidRPr="002D6115">
        <w:rPr>
          <w:rStyle w:val="af4"/>
        </w:rPr>
        <w:t>МИС</w:t>
      </w:r>
      <w:r w:rsidR="00313833" w:rsidRPr="00D63BED">
        <w:rPr>
          <w:rFonts w:cs="Times New Roman"/>
          <w:szCs w:val="24"/>
        </w:rPr>
        <w:t>)</w:t>
      </w:r>
      <w:r w:rsidR="004D576C" w:rsidRPr="00D63BED">
        <w:rPr>
          <w:rFonts w:cs="Times New Roman"/>
          <w:szCs w:val="24"/>
        </w:rPr>
        <w:t>:</w:t>
      </w:r>
    </w:p>
    <w:p w14:paraId="09DD9CD3" w14:textId="59FDE374" w:rsidR="003D512C" w:rsidRPr="00674A30" w:rsidRDefault="003D512C" w:rsidP="004D0951">
      <w:pPr>
        <w:pStyle w:val="a5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 xml:space="preserve">Факт неоплаты передается в </w:t>
      </w:r>
      <w:r w:rsidRPr="002D6115">
        <w:rPr>
          <w:rStyle w:val="af4"/>
        </w:rPr>
        <w:t>МИС</w:t>
      </w:r>
      <w:r w:rsidR="00AA6FB7" w:rsidRPr="00674A30">
        <w:rPr>
          <w:rFonts w:cs="Times New Roman"/>
          <w:szCs w:val="24"/>
        </w:rPr>
        <w:t>.</w:t>
      </w:r>
    </w:p>
    <w:p w14:paraId="3B6D16C7" w14:textId="2AC742C9" w:rsidR="00904D84" w:rsidRPr="00674A30" w:rsidRDefault="00904D84" w:rsidP="004D0951">
      <w:pPr>
        <w:pStyle w:val="a5"/>
        <w:numPr>
          <w:ilvl w:val="0"/>
          <w:numId w:val="17"/>
        </w:numPr>
        <w:jc w:val="both"/>
        <w:rPr>
          <w:rFonts w:cs="Times New Roman"/>
          <w:szCs w:val="24"/>
        </w:rPr>
      </w:pPr>
      <w:commentRangeStart w:id="337"/>
      <w:r w:rsidRPr="00674A30">
        <w:rPr>
          <w:rFonts w:cs="Times New Roman"/>
          <w:szCs w:val="24"/>
        </w:rPr>
        <w:t xml:space="preserve">Запись на прием/услуги в </w:t>
      </w:r>
      <w:r w:rsidRPr="002D6115">
        <w:rPr>
          <w:rStyle w:val="af4"/>
        </w:rPr>
        <w:t>МИС</w:t>
      </w:r>
      <w:del w:id="338" w:author="Александр С" w:date="2023-09-12T16:50:00Z">
        <w:r w:rsidRPr="00674A30" w:rsidDel="001869AA">
          <w:rPr>
            <w:rFonts w:cs="Times New Roman"/>
            <w:szCs w:val="24"/>
          </w:rPr>
          <w:delText xml:space="preserve"> не создается</w:delText>
        </w:r>
      </w:del>
      <w:ins w:id="339" w:author="Александр С" w:date="2023-09-12T16:50:00Z">
        <w:r w:rsidR="005878DA">
          <w:rPr>
            <w:rFonts w:cs="Times New Roman"/>
            <w:szCs w:val="24"/>
          </w:rPr>
          <w:t xml:space="preserve"> отменяются и </w:t>
        </w:r>
        <w:r w:rsidR="001869AA">
          <w:rPr>
            <w:rFonts w:cs="Times New Roman"/>
            <w:szCs w:val="24"/>
          </w:rPr>
          <w:t xml:space="preserve"> происходит</w:t>
        </w:r>
      </w:ins>
      <w:ins w:id="340" w:author="Александр С" w:date="2023-09-12T16:48:00Z">
        <w:r w:rsidR="001869AA">
          <w:rPr>
            <w:rFonts w:cs="Times New Roman"/>
            <w:szCs w:val="24"/>
          </w:rPr>
          <w:t xml:space="preserve"> очистка информационных объектов</w:t>
        </w:r>
      </w:ins>
      <w:r w:rsidR="00AA6FB7" w:rsidRPr="00674A30">
        <w:rPr>
          <w:rFonts w:cs="Times New Roman"/>
          <w:szCs w:val="24"/>
        </w:rPr>
        <w:t>.</w:t>
      </w:r>
      <w:commentRangeEnd w:id="337"/>
      <w:r w:rsidR="001B2710">
        <w:rPr>
          <w:rStyle w:val="ae"/>
        </w:rPr>
        <w:commentReference w:id="337"/>
      </w:r>
    </w:p>
    <w:p w14:paraId="731374EB" w14:textId="48B6C36D" w:rsidR="003D512C" w:rsidRPr="00674A30" w:rsidRDefault="003D512C" w:rsidP="004D0951">
      <w:pPr>
        <w:pStyle w:val="a5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2D6115">
        <w:rPr>
          <w:rStyle w:val="af4"/>
        </w:rPr>
        <w:t>ЛК</w:t>
      </w:r>
      <w:r w:rsidRPr="00674A30">
        <w:rPr>
          <w:rFonts w:cs="Times New Roman"/>
          <w:szCs w:val="24"/>
        </w:rPr>
        <w:t xml:space="preserve"> не создается</w:t>
      </w:r>
      <w:r w:rsidR="00AA6FB7" w:rsidRPr="00674A30">
        <w:rPr>
          <w:rFonts w:cs="Times New Roman"/>
          <w:szCs w:val="24"/>
        </w:rPr>
        <w:t>.</w:t>
      </w:r>
    </w:p>
    <w:p w14:paraId="4E0B5993" w14:textId="5588A857" w:rsidR="00E7180E" w:rsidRDefault="00374F05" w:rsidP="009431FD">
      <w:pPr>
        <w:pStyle w:val="1"/>
      </w:pPr>
      <w:bookmarkStart w:id="341" w:name="_Toc143178479"/>
      <w:r w:rsidRPr="00BD604D">
        <w:t xml:space="preserve">Личный </w:t>
      </w:r>
      <w:r w:rsidRPr="0079425F">
        <w:t>кабинет</w:t>
      </w:r>
      <w:r w:rsidRPr="00BD604D">
        <w:t xml:space="preserve"> Клиента</w:t>
      </w:r>
      <w:bookmarkEnd w:id="341"/>
      <w:r w:rsidRPr="00BD604D">
        <w:t xml:space="preserve"> </w:t>
      </w:r>
    </w:p>
    <w:p w14:paraId="24782B4E" w14:textId="73CB0E2F" w:rsidR="00E7180E" w:rsidRPr="00397BCD" w:rsidRDefault="00E7180E" w:rsidP="00F12671">
      <w:pPr>
        <w:jc w:val="both"/>
        <w:rPr>
          <w:rFonts w:cs="Times New Roman"/>
          <w:szCs w:val="24"/>
        </w:rPr>
      </w:pPr>
      <w:r w:rsidRPr="00397BCD">
        <w:rPr>
          <w:rFonts w:cs="Times New Roman"/>
          <w:szCs w:val="24"/>
        </w:rPr>
        <w:t>Личный кабинет Клиента (</w:t>
      </w:r>
      <w:r w:rsidRPr="00397BCD">
        <w:rPr>
          <w:rFonts w:cs="Times New Roman"/>
          <w:szCs w:val="24"/>
          <w:lang w:val="en-US"/>
        </w:rPr>
        <w:t>web</w:t>
      </w:r>
      <w:r w:rsidRPr="00397BCD">
        <w:rPr>
          <w:rFonts w:cs="Times New Roman"/>
          <w:szCs w:val="24"/>
        </w:rPr>
        <w:t xml:space="preserve">-портал) состоит из </w:t>
      </w:r>
      <w:r w:rsidR="00B650C9" w:rsidRPr="00397BCD">
        <w:rPr>
          <w:rFonts w:cs="Times New Roman"/>
          <w:szCs w:val="24"/>
        </w:rPr>
        <w:t>панели разделов (м</w:t>
      </w:r>
      <w:r w:rsidR="006E1527" w:rsidRPr="00397BCD">
        <w:rPr>
          <w:rFonts w:cs="Times New Roman"/>
          <w:szCs w:val="24"/>
        </w:rPr>
        <w:t xml:space="preserve">еню) и информационной области, содержащие панели </w:t>
      </w:r>
      <w:r w:rsidR="008B717E" w:rsidRPr="00397BCD">
        <w:rPr>
          <w:rFonts w:cs="Times New Roman"/>
          <w:szCs w:val="24"/>
        </w:rPr>
        <w:t>навигации/</w:t>
      </w:r>
      <w:r w:rsidR="006E1527" w:rsidRPr="00397BCD">
        <w:rPr>
          <w:rFonts w:cs="Times New Roman"/>
          <w:szCs w:val="24"/>
        </w:rPr>
        <w:t>действий</w:t>
      </w:r>
      <w:r w:rsidR="0082557F">
        <w:rPr>
          <w:rFonts w:cs="Times New Roman"/>
          <w:szCs w:val="24"/>
        </w:rPr>
        <w:t>.</w:t>
      </w:r>
    </w:p>
    <w:p w14:paraId="327AFD35" w14:textId="00121865" w:rsidR="00E423CA" w:rsidRPr="00BD604D" w:rsidRDefault="006E1527" w:rsidP="00F12671">
      <w:pPr>
        <w:pStyle w:val="2"/>
        <w:ind w:left="1429" w:hanging="720"/>
      </w:pPr>
      <w:bookmarkStart w:id="342" w:name="_Toc143178480"/>
      <w:r w:rsidRPr="00BD604D">
        <w:lastRenderedPageBreak/>
        <w:t>Главн</w:t>
      </w:r>
      <w:r w:rsidR="005B2C74" w:rsidRPr="00BD604D">
        <w:t>ая</w:t>
      </w:r>
      <w:r w:rsidRPr="00BD604D">
        <w:t xml:space="preserve"> </w:t>
      </w:r>
      <w:r w:rsidR="005B2C74" w:rsidRPr="00BD604D">
        <w:t>страница</w:t>
      </w:r>
      <w:r w:rsidRPr="00BD604D">
        <w:t>.</w:t>
      </w:r>
      <w:bookmarkEnd w:id="342"/>
    </w:p>
    <w:p w14:paraId="3A4DA311" w14:textId="77777777" w:rsidR="005B2C74" w:rsidRPr="005B2C74" w:rsidRDefault="005B2C74" w:rsidP="00F12671">
      <w:pPr>
        <w:jc w:val="both"/>
        <w:rPr>
          <w:rFonts w:cs="Times New Roman"/>
          <w:szCs w:val="24"/>
        </w:rPr>
      </w:pPr>
      <w:r w:rsidRPr="00397BCD">
        <w:rPr>
          <w:rFonts w:cs="Times New Roman"/>
          <w:b/>
          <w:szCs w:val="24"/>
        </w:rPr>
        <w:t>Главная страница</w:t>
      </w:r>
      <w:r w:rsidRPr="005B2C74">
        <w:rPr>
          <w:rFonts w:cs="Times New Roman"/>
          <w:szCs w:val="24"/>
        </w:rPr>
        <w:t xml:space="preserve"> содержит следующие разделы </w:t>
      </w:r>
      <w:r>
        <w:rPr>
          <w:rFonts w:cs="Times New Roman"/>
          <w:szCs w:val="24"/>
        </w:rPr>
        <w:t xml:space="preserve">(главное </w:t>
      </w:r>
      <w:r w:rsidRPr="005B2C74">
        <w:rPr>
          <w:rFonts w:cs="Times New Roman"/>
          <w:szCs w:val="24"/>
        </w:rPr>
        <w:t>меню</w:t>
      </w:r>
      <w:r>
        <w:rPr>
          <w:rFonts w:cs="Times New Roman"/>
          <w:szCs w:val="24"/>
        </w:rPr>
        <w:t>)</w:t>
      </w:r>
      <w:r w:rsidR="007839AF">
        <w:rPr>
          <w:rFonts w:cs="Times New Roman"/>
          <w:szCs w:val="24"/>
        </w:rPr>
        <w:t>:</w:t>
      </w:r>
    </w:p>
    <w:p w14:paraId="09A32CB4" w14:textId="6A4350A4" w:rsidR="003D512C" w:rsidRPr="00674A30" w:rsidRDefault="003D512C" w:rsidP="004D0951">
      <w:pPr>
        <w:pStyle w:val="a5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>Профиль</w:t>
      </w:r>
      <w:r w:rsidR="00D664F7" w:rsidRPr="00674A30">
        <w:rPr>
          <w:rFonts w:cs="Times New Roman"/>
          <w:szCs w:val="24"/>
        </w:rPr>
        <w:t>.</w:t>
      </w:r>
    </w:p>
    <w:p w14:paraId="14343517" w14:textId="4E064EA2" w:rsidR="003D512C" w:rsidRPr="00674A30" w:rsidRDefault="003D512C" w:rsidP="004D0951">
      <w:pPr>
        <w:pStyle w:val="a5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>Члены Семьи</w:t>
      </w:r>
      <w:r w:rsidR="00D664F7" w:rsidRPr="00674A30">
        <w:rPr>
          <w:rFonts w:cs="Times New Roman"/>
          <w:szCs w:val="24"/>
        </w:rPr>
        <w:t>.</w:t>
      </w:r>
    </w:p>
    <w:p w14:paraId="4F75960C" w14:textId="63036D8C" w:rsidR="005B2C74" w:rsidRPr="00674A30" w:rsidRDefault="005B2C74" w:rsidP="004D0951">
      <w:pPr>
        <w:pStyle w:val="a5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>Записаться на прием/</w:t>
      </w:r>
      <w:r w:rsidR="00A228D1" w:rsidRPr="00674A30">
        <w:rPr>
          <w:rFonts w:cs="Times New Roman"/>
          <w:szCs w:val="24"/>
        </w:rPr>
        <w:t>услуги</w:t>
      </w:r>
      <w:r w:rsidR="00D664F7" w:rsidRPr="00674A30">
        <w:rPr>
          <w:rFonts w:cs="Times New Roman"/>
          <w:szCs w:val="24"/>
        </w:rPr>
        <w:t>.</w:t>
      </w:r>
    </w:p>
    <w:p w14:paraId="3880512F" w14:textId="158E85C1" w:rsidR="005B2C74" w:rsidRPr="00674A30" w:rsidRDefault="005B2C74" w:rsidP="004D0951">
      <w:pPr>
        <w:pStyle w:val="a5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>Календарь событий</w:t>
      </w:r>
      <w:r w:rsidR="00D664F7" w:rsidRPr="00674A30">
        <w:rPr>
          <w:rFonts w:cs="Times New Roman"/>
          <w:szCs w:val="24"/>
        </w:rPr>
        <w:t>.</w:t>
      </w:r>
    </w:p>
    <w:p w14:paraId="2B4D4278" w14:textId="17ADF430" w:rsidR="00851B23" w:rsidRPr="00674A30" w:rsidRDefault="00851B23" w:rsidP="004D0951">
      <w:pPr>
        <w:pStyle w:val="a5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>Документы</w:t>
      </w:r>
      <w:r w:rsidR="00D664F7" w:rsidRPr="00674A30">
        <w:rPr>
          <w:rFonts w:cs="Times New Roman"/>
          <w:szCs w:val="24"/>
        </w:rPr>
        <w:t>.</w:t>
      </w:r>
    </w:p>
    <w:p w14:paraId="3E35A6D0" w14:textId="077D9C53" w:rsidR="00851B23" w:rsidRPr="00674A30" w:rsidRDefault="00377F31" w:rsidP="004D0951">
      <w:pPr>
        <w:pStyle w:val="a5"/>
        <w:numPr>
          <w:ilvl w:val="0"/>
          <w:numId w:val="18"/>
        </w:numPr>
        <w:jc w:val="both"/>
        <w:rPr>
          <w:rFonts w:cs="Times New Roman"/>
          <w:strike/>
          <w:szCs w:val="24"/>
        </w:rPr>
      </w:pPr>
      <w:r w:rsidRPr="00674A30">
        <w:rPr>
          <w:rFonts w:cs="Times New Roman"/>
          <w:szCs w:val="24"/>
        </w:rPr>
        <w:t>Электронная медицинская карта</w:t>
      </w:r>
      <w:r w:rsidR="00D664F7" w:rsidRPr="00674A30">
        <w:rPr>
          <w:rFonts w:cs="Times New Roman"/>
          <w:szCs w:val="24"/>
        </w:rPr>
        <w:t>.</w:t>
      </w:r>
    </w:p>
    <w:p w14:paraId="6B97DDA5" w14:textId="78E2C92E" w:rsidR="005B2C74" w:rsidRPr="00674A30" w:rsidRDefault="005B2C74" w:rsidP="004D0951">
      <w:pPr>
        <w:pStyle w:val="a5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674A30">
        <w:rPr>
          <w:rFonts w:cs="Times New Roman"/>
          <w:szCs w:val="24"/>
        </w:rPr>
        <w:t>Балансы/оплаты</w:t>
      </w:r>
      <w:r w:rsidR="00D664F7" w:rsidRPr="00674A30">
        <w:rPr>
          <w:rFonts w:cs="Times New Roman"/>
          <w:szCs w:val="24"/>
        </w:rPr>
        <w:t>.</w:t>
      </w:r>
    </w:p>
    <w:p w14:paraId="6A6C8925" w14:textId="06D48740" w:rsidR="008C7241" w:rsidRPr="00D22D3E" w:rsidRDefault="00800FBA" w:rsidP="004D0951">
      <w:pPr>
        <w:pStyle w:val="a5"/>
        <w:numPr>
          <w:ilvl w:val="0"/>
          <w:numId w:val="18"/>
        </w:numPr>
        <w:jc w:val="both"/>
        <w:rPr>
          <w:rFonts w:cs="Times New Roman"/>
          <w:szCs w:val="24"/>
          <w:highlight w:val="cyan"/>
          <w:rPrChange w:id="343" w:author="Максакова Светлана Олеговна" w:date="2023-09-07T13:01:00Z">
            <w:rPr>
              <w:rFonts w:cs="Times New Roman"/>
              <w:szCs w:val="24"/>
            </w:rPr>
          </w:rPrChange>
        </w:rPr>
      </w:pPr>
      <w:ins w:id="344" w:author="Александр С" w:date="2023-09-12T16:52:00Z">
        <w:r>
          <w:rPr>
            <w:rFonts w:cs="Times New Roman"/>
            <w:szCs w:val="24"/>
          </w:rPr>
          <w:t>Под раздел баланс</w:t>
        </w:r>
        <w:r w:rsidRPr="00800FBA">
          <w:rPr>
            <w:rFonts w:cs="Times New Roman"/>
            <w:szCs w:val="24"/>
            <w:rPrChange w:id="345" w:author="Александр С" w:date="2023-09-12T16:52:00Z">
              <w:rPr>
                <w:rFonts w:cs="Times New Roman"/>
                <w:szCs w:val="24"/>
                <w:lang w:val="en-US"/>
              </w:rPr>
            </w:rPrChange>
          </w:rPr>
          <w:t xml:space="preserve">/ </w:t>
        </w:r>
        <w:r>
          <w:rPr>
            <w:rFonts w:cs="Times New Roman"/>
            <w:szCs w:val="24"/>
          </w:rPr>
          <w:t xml:space="preserve">оплаты. </w:t>
        </w:r>
      </w:ins>
      <w:r w:rsidR="008C7241" w:rsidRPr="00674A30">
        <w:rPr>
          <w:rFonts w:cs="Times New Roman"/>
          <w:szCs w:val="24"/>
        </w:rPr>
        <w:t>Скидки (показыва</w:t>
      </w:r>
      <w:r w:rsidR="009369B9" w:rsidRPr="00674A30">
        <w:rPr>
          <w:rFonts w:cs="Times New Roman"/>
          <w:szCs w:val="24"/>
        </w:rPr>
        <w:t>ю</w:t>
      </w:r>
      <w:r w:rsidR="008C7241" w:rsidRPr="00674A30">
        <w:rPr>
          <w:rFonts w:cs="Times New Roman"/>
          <w:szCs w:val="24"/>
        </w:rPr>
        <w:t>тся в зависимости от наличия</w:t>
      </w:r>
      <w:r w:rsidR="00054C44" w:rsidRPr="00674A30">
        <w:rPr>
          <w:rFonts w:cs="Times New Roman"/>
          <w:szCs w:val="24"/>
        </w:rPr>
        <w:t xml:space="preserve"> для Клиента</w:t>
      </w:r>
      <w:r w:rsidR="00697F99" w:rsidRPr="00674A30">
        <w:rPr>
          <w:rFonts w:cs="Times New Roman"/>
          <w:szCs w:val="24"/>
        </w:rPr>
        <w:t xml:space="preserve"> «по умолчанию»</w:t>
      </w:r>
      <w:r w:rsidR="009369B9" w:rsidRPr="00674A30">
        <w:rPr>
          <w:rFonts w:cs="Times New Roman"/>
          <w:szCs w:val="24"/>
        </w:rPr>
        <w:t>, при переходе в данный раздел</w:t>
      </w:r>
      <w:r w:rsidR="008C7241" w:rsidRPr="00D22D3E">
        <w:rPr>
          <w:rFonts w:cs="Times New Roman"/>
          <w:szCs w:val="24"/>
          <w:highlight w:val="cyan"/>
          <w:rPrChange w:id="346" w:author="Максакова Светлана Олеговна" w:date="2023-09-07T13:01:00Z">
            <w:rPr>
              <w:rFonts w:cs="Times New Roman"/>
              <w:szCs w:val="24"/>
            </w:rPr>
          </w:rPrChange>
        </w:rPr>
        <w:t>)</w:t>
      </w:r>
      <w:r w:rsidR="00D664F7" w:rsidRPr="00D22D3E">
        <w:rPr>
          <w:rFonts w:cs="Times New Roman"/>
          <w:szCs w:val="24"/>
          <w:highlight w:val="cyan"/>
          <w:rPrChange w:id="347" w:author="Максакова Светлана Олеговна" w:date="2023-09-07T13:01:00Z">
            <w:rPr>
              <w:rFonts w:cs="Times New Roman"/>
              <w:szCs w:val="24"/>
            </w:rPr>
          </w:rPrChange>
        </w:rPr>
        <w:t>.</w:t>
      </w:r>
      <w:ins w:id="348" w:author="Максакова Светлана Олеговна" w:date="2023-09-07T13:01:00Z">
        <w:r w:rsidR="00D22D3E" w:rsidRPr="00D22D3E">
          <w:rPr>
            <w:rFonts w:cs="Times New Roman"/>
            <w:szCs w:val="24"/>
            <w:highlight w:val="cyan"/>
            <w:rPrChange w:id="349" w:author="Максакова Светлана Олеговна" w:date="2023-09-07T13:01:00Z">
              <w:rPr>
                <w:rFonts w:cs="Times New Roman"/>
                <w:szCs w:val="24"/>
              </w:rPr>
            </w:rPrChange>
          </w:rPr>
          <w:t>- включить в раздел балансы и оплаты. Не выделять отдельным разделом</w:t>
        </w:r>
      </w:ins>
    </w:p>
    <w:p w14:paraId="7B55E75B" w14:textId="2F3B0DC0" w:rsidR="00902D1C" w:rsidRPr="00674A30" w:rsidRDefault="00902D1C" w:rsidP="004D0951">
      <w:pPr>
        <w:pStyle w:val="a5"/>
        <w:numPr>
          <w:ilvl w:val="0"/>
          <w:numId w:val="18"/>
        </w:numPr>
        <w:jc w:val="both"/>
        <w:rPr>
          <w:rFonts w:cs="Times New Roman"/>
          <w:szCs w:val="24"/>
        </w:rPr>
      </w:pPr>
      <w:commentRangeStart w:id="350"/>
      <w:r w:rsidRPr="00D22D3E">
        <w:rPr>
          <w:rFonts w:cs="Times New Roman"/>
          <w:strike/>
          <w:szCs w:val="24"/>
          <w:rPrChange w:id="351" w:author="Максакова Светлана Олеговна" w:date="2023-09-07T13:03:00Z">
            <w:rPr>
              <w:rFonts w:cs="Times New Roman"/>
              <w:szCs w:val="24"/>
            </w:rPr>
          </w:rPrChange>
        </w:rPr>
        <w:t>Абонемент</w:t>
      </w:r>
      <w:commentRangeEnd w:id="350"/>
      <w:r w:rsidR="002E6F8F" w:rsidRPr="00D22D3E">
        <w:rPr>
          <w:rStyle w:val="ae"/>
          <w:strike/>
          <w:rPrChange w:id="352" w:author="Максакова Светлана Олеговна" w:date="2023-09-07T13:03:00Z">
            <w:rPr>
              <w:rStyle w:val="ae"/>
            </w:rPr>
          </w:rPrChange>
        </w:rPr>
        <w:commentReference w:id="350"/>
      </w:r>
      <w:ins w:id="353" w:author="Максакова Светлана Олеговна" w:date="2023-09-07T13:03:00Z">
        <w:r w:rsidR="00D22D3E" w:rsidRPr="00D22D3E">
          <w:rPr>
            <w:rFonts w:cs="Times New Roman"/>
            <w:strike/>
            <w:szCs w:val="24"/>
            <w:rPrChange w:id="354" w:author="Максакова Светлана Олеговна" w:date="2023-09-07T13:03:00Z">
              <w:rPr>
                <w:rFonts w:cs="Times New Roman"/>
                <w:szCs w:val="24"/>
              </w:rPr>
            </w:rPrChange>
          </w:rPr>
          <w:t xml:space="preserve"> </w:t>
        </w:r>
        <w:r w:rsidR="00D22D3E" w:rsidRPr="00D22D3E">
          <w:rPr>
            <w:rFonts w:cs="Times New Roman"/>
            <w:szCs w:val="24"/>
            <w:highlight w:val="cyan"/>
            <w:rPrChange w:id="355" w:author="Максакова Светлана Олеговна" w:date="2023-09-07T13:03:00Z">
              <w:rPr>
                <w:rFonts w:cs="Times New Roman"/>
                <w:szCs w:val="24"/>
              </w:rPr>
            </w:rPrChange>
          </w:rPr>
          <w:t>Комплексные продукты</w:t>
        </w:r>
      </w:ins>
      <w:r w:rsidRPr="00674A30">
        <w:rPr>
          <w:rFonts w:cs="Times New Roman"/>
          <w:szCs w:val="24"/>
        </w:rPr>
        <w:t xml:space="preserve"> </w:t>
      </w:r>
      <w:commentRangeStart w:id="356"/>
      <w:r w:rsidRPr="00674A30">
        <w:rPr>
          <w:rFonts w:cs="Times New Roman"/>
          <w:szCs w:val="24"/>
        </w:rPr>
        <w:t>(показывае</w:t>
      </w:r>
      <w:r w:rsidR="00697F99" w:rsidRPr="00674A30">
        <w:rPr>
          <w:rFonts w:cs="Times New Roman"/>
          <w:szCs w:val="24"/>
        </w:rPr>
        <w:t xml:space="preserve">тся в зависимости если когда-либо был заключен </w:t>
      </w:r>
      <w:r w:rsidR="00DD6539" w:rsidRPr="00674A30">
        <w:rPr>
          <w:rFonts w:cs="Times New Roman"/>
          <w:szCs w:val="24"/>
        </w:rPr>
        <w:t xml:space="preserve">или существует действующий </w:t>
      </w:r>
      <w:r w:rsidR="00697F99" w:rsidRPr="00674A30">
        <w:rPr>
          <w:rFonts w:cs="Times New Roman"/>
          <w:szCs w:val="24"/>
        </w:rPr>
        <w:t>договор для Клиента «по умолчанию»</w:t>
      </w:r>
      <w:r w:rsidRPr="00674A30">
        <w:rPr>
          <w:rFonts w:cs="Times New Roman"/>
          <w:szCs w:val="24"/>
        </w:rPr>
        <w:t xml:space="preserve">, при переходе в данный </w:t>
      </w:r>
      <w:r w:rsidR="00AB2BDC" w:rsidRPr="00674A30">
        <w:rPr>
          <w:rFonts w:cs="Times New Roman"/>
          <w:szCs w:val="24"/>
        </w:rPr>
        <w:t>раздел)</w:t>
      </w:r>
      <w:r w:rsidR="00D664F7" w:rsidRPr="00674A30">
        <w:rPr>
          <w:rFonts w:cs="Times New Roman"/>
          <w:szCs w:val="24"/>
        </w:rPr>
        <w:t>.</w:t>
      </w:r>
      <w:commentRangeEnd w:id="356"/>
      <w:r w:rsidR="001B2710">
        <w:rPr>
          <w:rStyle w:val="ae"/>
        </w:rPr>
        <w:commentReference w:id="356"/>
      </w:r>
    </w:p>
    <w:p w14:paraId="4FEED76F" w14:textId="77777777" w:rsidR="006A291A" w:rsidRPr="006A291A" w:rsidRDefault="006A291A" w:rsidP="006A291A">
      <w:pPr>
        <w:pStyle w:val="a5"/>
        <w:ind w:left="1287" w:firstLine="0"/>
        <w:jc w:val="both"/>
        <w:rPr>
          <w:rFonts w:cs="Times New Roman"/>
          <w:szCs w:val="24"/>
        </w:rPr>
      </w:pPr>
    </w:p>
    <w:p w14:paraId="4A68D2A2" w14:textId="0901E3C9" w:rsidR="00F0601E" w:rsidRPr="00CF1BD8" w:rsidRDefault="007839AF" w:rsidP="00F12671">
      <w:pPr>
        <w:jc w:val="both"/>
        <w:rPr>
          <w:rFonts w:cs="Times New Roman"/>
          <w:szCs w:val="24"/>
        </w:rPr>
      </w:pPr>
      <w:r w:rsidRPr="00CF1BD8">
        <w:rPr>
          <w:rFonts w:cs="Times New Roman"/>
          <w:szCs w:val="24"/>
        </w:rPr>
        <w:t xml:space="preserve">Информационная область </w:t>
      </w:r>
      <w:r w:rsidR="00397BCD" w:rsidRPr="00CF1BD8">
        <w:rPr>
          <w:rFonts w:cs="Times New Roman"/>
          <w:b/>
          <w:szCs w:val="24"/>
        </w:rPr>
        <w:t>Главной страницы</w:t>
      </w:r>
      <w:r w:rsidR="00397BCD" w:rsidRPr="00CF1BD8">
        <w:rPr>
          <w:rFonts w:cs="Times New Roman"/>
          <w:szCs w:val="24"/>
        </w:rPr>
        <w:t xml:space="preserve"> </w:t>
      </w:r>
      <w:r w:rsidRPr="00CF1BD8">
        <w:rPr>
          <w:rFonts w:cs="Times New Roman"/>
          <w:szCs w:val="24"/>
        </w:rPr>
        <w:t xml:space="preserve">содержит следующие </w:t>
      </w:r>
      <w:r w:rsidR="000B16A7" w:rsidRPr="00CF1BD8">
        <w:rPr>
          <w:rFonts w:cs="Times New Roman"/>
          <w:szCs w:val="24"/>
        </w:rPr>
        <w:t xml:space="preserve">блоки </w:t>
      </w:r>
      <w:r w:rsidR="008B717E" w:rsidRPr="00CF1BD8">
        <w:rPr>
          <w:rFonts w:cs="Times New Roman"/>
          <w:szCs w:val="24"/>
        </w:rPr>
        <w:t>панели навигации/действий</w:t>
      </w:r>
      <w:ins w:id="357" w:author="Александр С" w:date="2023-09-12T17:06:00Z">
        <w:r w:rsidR="006B00E6">
          <w:rPr>
            <w:rFonts w:cs="Times New Roman"/>
            <w:szCs w:val="24"/>
          </w:rPr>
          <w:t xml:space="preserve"> (</w:t>
        </w:r>
      </w:ins>
      <w:ins w:id="358" w:author="Александр С" w:date="2023-09-12T17:44:00Z">
        <w:r w:rsidR="000378C4">
          <w:rPr>
            <w:rFonts w:cs="Times New Roman"/>
            <w:szCs w:val="24"/>
          </w:rPr>
          <w:t xml:space="preserve">содержание </w:t>
        </w:r>
      </w:ins>
      <w:ins w:id="359" w:author="Александр С" w:date="2023-09-12T17:06:00Z">
        <w:r w:rsidR="006B00E6">
          <w:rPr>
            <w:rFonts w:cs="Times New Roman"/>
            <w:szCs w:val="24"/>
          </w:rPr>
          <w:t>будет утонено в процессе реализации проекта)</w:t>
        </w:r>
      </w:ins>
      <w:r w:rsidR="008B717E" w:rsidRPr="00CF1BD8">
        <w:rPr>
          <w:rFonts w:cs="Times New Roman"/>
          <w:szCs w:val="24"/>
        </w:rPr>
        <w:t>:</w:t>
      </w:r>
    </w:p>
    <w:p w14:paraId="49E2897D" w14:textId="2B872E09" w:rsidR="006B00E6" w:rsidRDefault="006B00E6" w:rsidP="004D0951">
      <w:pPr>
        <w:pStyle w:val="a5"/>
        <w:numPr>
          <w:ilvl w:val="0"/>
          <w:numId w:val="19"/>
        </w:numPr>
        <w:jc w:val="both"/>
        <w:rPr>
          <w:ins w:id="360" w:author="Александр С" w:date="2023-09-12T17:06:00Z"/>
          <w:rFonts w:cs="Times New Roman"/>
          <w:szCs w:val="24"/>
        </w:rPr>
      </w:pPr>
      <w:ins w:id="361" w:author="Александр С" w:date="2023-09-12T17:06:00Z">
        <w:r>
          <w:rPr>
            <w:rFonts w:cs="Times New Roman"/>
            <w:szCs w:val="24"/>
          </w:rPr>
          <w:t>Слайдер с рекламой с кликабельными ссылками</w:t>
        </w:r>
      </w:ins>
      <w:ins w:id="362" w:author="Александр С" w:date="2023-09-12T17:07:00Z">
        <w:r>
          <w:rPr>
            <w:rFonts w:cs="Times New Roman"/>
            <w:szCs w:val="24"/>
          </w:rPr>
          <w:t xml:space="preserve"> (верхний блок).</w:t>
        </w:r>
      </w:ins>
      <w:ins w:id="363" w:author="Александр С" w:date="2023-09-12T17:06:00Z">
        <w:r>
          <w:rPr>
            <w:rFonts w:cs="Times New Roman"/>
            <w:szCs w:val="24"/>
          </w:rPr>
          <w:t xml:space="preserve"> </w:t>
        </w:r>
      </w:ins>
    </w:p>
    <w:p w14:paraId="3265679F" w14:textId="2AC7B11E" w:rsidR="008B717E" w:rsidRPr="0087783E" w:rsidRDefault="008B717E" w:rsidP="004D0951">
      <w:pPr>
        <w:pStyle w:val="a5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>Записаться на прием/</w:t>
      </w:r>
      <w:r w:rsidR="008C7241" w:rsidRPr="0087783E">
        <w:rPr>
          <w:rFonts w:cs="Times New Roman"/>
          <w:szCs w:val="24"/>
        </w:rPr>
        <w:t>услуги</w:t>
      </w:r>
      <w:r w:rsidR="00D664F7" w:rsidRPr="0087783E">
        <w:rPr>
          <w:rFonts w:cs="Times New Roman"/>
          <w:szCs w:val="24"/>
        </w:rPr>
        <w:t>.</w:t>
      </w:r>
    </w:p>
    <w:p w14:paraId="2312C72D" w14:textId="35A13E68" w:rsidR="00C85AB3" w:rsidRPr="0087783E" w:rsidRDefault="008B717E" w:rsidP="004D0951">
      <w:pPr>
        <w:pStyle w:val="a5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>Планируемые посещения</w:t>
      </w:r>
      <w:r w:rsidR="00C85AB3" w:rsidRPr="0087783E">
        <w:rPr>
          <w:rFonts w:cs="Times New Roman"/>
          <w:szCs w:val="24"/>
        </w:rPr>
        <w:t>/</w:t>
      </w:r>
      <w:r w:rsidR="0073271D" w:rsidRPr="0087783E">
        <w:rPr>
          <w:rFonts w:cs="Times New Roman"/>
          <w:szCs w:val="24"/>
        </w:rPr>
        <w:t>отменить запись</w:t>
      </w:r>
      <w:r w:rsidR="00D664F7" w:rsidRPr="0087783E">
        <w:rPr>
          <w:rFonts w:cs="Times New Roman"/>
          <w:szCs w:val="24"/>
        </w:rPr>
        <w:t>.</w:t>
      </w:r>
    </w:p>
    <w:p w14:paraId="2D020955" w14:textId="05E3EF2E" w:rsidR="008B717E" w:rsidRPr="0087783E" w:rsidRDefault="008B717E" w:rsidP="004D0951">
      <w:pPr>
        <w:pStyle w:val="a5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>Запросы на документы</w:t>
      </w:r>
      <w:r w:rsidR="00D664F7" w:rsidRPr="0087783E">
        <w:rPr>
          <w:rFonts w:cs="Times New Roman"/>
          <w:szCs w:val="24"/>
        </w:rPr>
        <w:t>.</w:t>
      </w:r>
    </w:p>
    <w:p w14:paraId="422CC0BE" w14:textId="145B718F" w:rsidR="008B717E" w:rsidRPr="0087783E" w:rsidRDefault="008B717E" w:rsidP="004D0951">
      <w:pPr>
        <w:pStyle w:val="a5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>Балансы/</w:t>
      </w:r>
      <w:r w:rsidR="00D7571E" w:rsidRPr="0087783E">
        <w:rPr>
          <w:rFonts w:cs="Times New Roman"/>
          <w:szCs w:val="24"/>
        </w:rPr>
        <w:t>внести оплату или аванс</w:t>
      </w:r>
      <w:r w:rsidR="00D664F7" w:rsidRPr="0087783E">
        <w:rPr>
          <w:rFonts w:cs="Times New Roman"/>
          <w:szCs w:val="24"/>
        </w:rPr>
        <w:t>.</w:t>
      </w:r>
    </w:p>
    <w:p w14:paraId="755E72F5" w14:textId="47336333" w:rsidR="00C632B9" w:rsidRDefault="0073271D" w:rsidP="004D0951">
      <w:pPr>
        <w:pStyle w:val="a5"/>
        <w:numPr>
          <w:ilvl w:val="0"/>
          <w:numId w:val="19"/>
        </w:numPr>
        <w:jc w:val="both"/>
        <w:rPr>
          <w:ins w:id="364" w:author="Александр С" w:date="2023-09-13T14:05:00Z"/>
          <w:rFonts w:cs="Times New Roman"/>
          <w:szCs w:val="24"/>
        </w:rPr>
      </w:pPr>
      <w:r w:rsidRPr="0087783E">
        <w:rPr>
          <w:rFonts w:cs="Times New Roman"/>
          <w:szCs w:val="24"/>
        </w:rPr>
        <w:t>Получить онлайн консультацию</w:t>
      </w:r>
      <w:r w:rsidR="00A228D1" w:rsidRPr="0087783E">
        <w:rPr>
          <w:rFonts w:cs="Times New Roman"/>
          <w:szCs w:val="24"/>
        </w:rPr>
        <w:t xml:space="preserve"> (</w:t>
      </w:r>
      <w:r w:rsidR="0099494B" w:rsidRPr="0073271D">
        <w:rPr>
          <w:rStyle w:val="af4"/>
        </w:rPr>
        <w:t>Дополнительный функционал</w:t>
      </w:r>
      <w:r w:rsidR="00362493" w:rsidRPr="0087783E">
        <w:rPr>
          <w:rFonts w:cs="Times New Roman"/>
          <w:szCs w:val="24"/>
        </w:rPr>
        <w:t>)</w:t>
      </w:r>
      <w:r w:rsidR="00D664F7" w:rsidRPr="0087783E">
        <w:rPr>
          <w:rFonts w:cs="Times New Roman"/>
          <w:szCs w:val="24"/>
        </w:rPr>
        <w:t>.</w:t>
      </w:r>
    </w:p>
    <w:p w14:paraId="17C28C0E" w14:textId="77777777" w:rsidR="000B23CA" w:rsidRDefault="000B23CA" w:rsidP="000B23CA">
      <w:pPr>
        <w:pStyle w:val="a5"/>
        <w:numPr>
          <w:ilvl w:val="0"/>
          <w:numId w:val="19"/>
        </w:numPr>
        <w:jc w:val="both"/>
        <w:rPr>
          <w:ins w:id="365" w:author="Александр С" w:date="2023-09-13T14:05:00Z"/>
          <w:rFonts w:cs="Times New Roman"/>
          <w:szCs w:val="24"/>
        </w:rPr>
      </w:pPr>
      <w:ins w:id="366" w:author="Александр С" w:date="2023-09-13T14:05:00Z">
        <w:r>
          <w:rPr>
            <w:rFonts w:cs="Times New Roman"/>
            <w:szCs w:val="24"/>
          </w:rPr>
          <w:t xml:space="preserve">Вызов врача на дом </w:t>
        </w:r>
        <w:r w:rsidRPr="0087783E">
          <w:rPr>
            <w:rFonts w:cs="Times New Roman"/>
            <w:szCs w:val="24"/>
          </w:rPr>
          <w:t>(</w:t>
        </w:r>
        <w:r w:rsidRPr="0073271D">
          <w:rPr>
            <w:rStyle w:val="af4"/>
          </w:rPr>
          <w:t>Дополнительный функционал</w:t>
        </w:r>
        <w:r w:rsidRPr="0087783E">
          <w:rPr>
            <w:rFonts w:cs="Times New Roman"/>
            <w:szCs w:val="24"/>
          </w:rPr>
          <w:t>).</w:t>
        </w:r>
      </w:ins>
    </w:p>
    <w:p w14:paraId="19718900" w14:textId="64632A9E" w:rsidR="000B23CA" w:rsidRPr="000B23CA" w:rsidRDefault="000B23CA">
      <w:pPr>
        <w:jc w:val="both"/>
        <w:rPr>
          <w:rFonts w:cs="Times New Roman"/>
          <w:szCs w:val="24"/>
        </w:rPr>
        <w:pPrChange w:id="367" w:author="Александр С" w:date="2023-09-13T14:05:00Z">
          <w:pPr>
            <w:pStyle w:val="a5"/>
            <w:numPr>
              <w:numId w:val="19"/>
            </w:numPr>
            <w:ind w:hanging="360"/>
            <w:jc w:val="both"/>
          </w:pPr>
        </w:pPrChange>
      </w:pPr>
    </w:p>
    <w:p w14:paraId="49EB2213" w14:textId="12CE5E49" w:rsidR="006E1527" w:rsidRPr="00BD604D" w:rsidRDefault="00397BCD" w:rsidP="00F12671">
      <w:pPr>
        <w:pStyle w:val="2"/>
        <w:ind w:left="1429" w:hanging="720"/>
      </w:pPr>
      <w:bookmarkStart w:id="368" w:name="_Toc143178481"/>
      <w:r w:rsidRPr="002B06E5">
        <w:t>Главн</w:t>
      </w:r>
      <w:r w:rsidR="00BD604D" w:rsidRPr="002B06E5">
        <w:t>ая</w:t>
      </w:r>
      <w:r w:rsidRPr="002B06E5">
        <w:t xml:space="preserve"> страниц</w:t>
      </w:r>
      <w:r w:rsidR="00BD604D" w:rsidRPr="002B06E5">
        <w:t>а</w:t>
      </w:r>
      <w:r w:rsidR="00A30006" w:rsidRPr="002B06E5">
        <w:t xml:space="preserve"> - </w:t>
      </w:r>
      <w:r w:rsidRPr="002B06E5">
        <w:t>«</w:t>
      </w:r>
      <w:r w:rsidR="00A30006" w:rsidRPr="0079425F">
        <w:t>Записаться</w:t>
      </w:r>
      <w:r w:rsidR="006E1527" w:rsidRPr="002B06E5">
        <w:t xml:space="preserve"> на прием/</w:t>
      </w:r>
      <w:r w:rsidR="00A228D1">
        <w:t>услуги</w:t>
      </w:r>
      <w:r w:rsidRPr="002B06E5">
        <w:t>»</w:t>
      </w:r>
      <w:r w:rsidR="00A30006" w:rsidRPr="002B06E5">
        <w:t>.</w:t>
      </w:r>
      <w:bookmarkEnd w:id="368"/>
    </w:p>
    <w:p w14:paraId="420C7D33" w14:textId="007BD6B7" w:rsidR="0044374B" w:rsidRPr="0023736B" w:rsidRDefault="00A30006" w:rsidP="00F12671">
      <w:pPr>
        <w:jc w:val="both"/>
        <w:rPr>
          <w:rFonts w:cs="Times New Roman"/>
          <w:szCs w:val="24"/>
        </w:rPr>
      </w:pPr>
      <w:r w:rsidRPr="0023736B">
        <w:rPr>
          <w:rFonts w:cs="Times New Roman"/>
          <w:szCs w:val="24"/>
        </w:rPr>
        <w:t>При выполнении данной команды Клиентом запускается подпроцесс</w:t>
      </w:r>
      <w:r w:rsidRPr="0023736B">
        <w:rPr>
          <w:rFonts w:cs="Times New Roman"/>
          <w:b/>
          <w:szCs w:val="24"/>
        </w:rPr>
        <w:t xml:space="preserve"> «Выбор параметров Записи»</w:t>
      </w:r>
      <w:r w:rsidRPr="0023736B">
        <w:rPr>
          <w:rFonts w:cs="Times New Roman"/>
          <w:szCs w:val="24"/>
        </w:rPr>
        <w:t xml:space="preserve"> (п.</w:t>
      </w:r>
      <w:r w:rsidR="0099494B">
        <w:rPr>
          <w:rFonts w:cs="Times New Roman"/>
          <w:szCs w:val="24"/>
        </w:rPr>
        <w:t>4</w:t>
      </w:r>
      <w:r w:rsidRPr="0023736B">
        <w:rPr>
          <w:rFonts w:cs="Times New Roman"/>
          <w:szCs w:val="24"/>
        </w:rPr>
        <w:t>.3.)</w:t>
      </w:r>
      <w:r w:rsidR="00037DC2" w:rsidRPr="0023736B">
        <w:rPr>
          <w:rFonts w:cs="Times New Roman"/>
          <w:szCs w:val="24"/>
        </w:rPr>
        <w:t xml:space="preserve"> с ролью </w:t>
      </w:r>
      <w:r w:rsidR="00037DC2" w:rsidRPr="0023736B">
        <w:rPr>
          <w:rFonts w:cs="Times New Roman"/>
          <w:b/>
          <w:szCs w:val="24"/>
        </w:rPr>
        <w:t>Клиент</w:t>
      </w:r>
      <w:r w:rsidR="00A71D97" w:rsidRPr="0023736B">
        <w:rPr>
          <w:rFonts w:cs="Times New Roman"/>
          <w:b/>
          <w:szCs w:val="24"/>
        </w:rPr>
        <w:t xml:space="preserve">. </w:t>
      </w:r>
      <w:r w:rsidR="00037DC2" w:rsidRPr="0023736B">
        <w:rPr>
          <w:rFonts w:cs="Times New Roman"/>
          <w:szCs w:val="24"/>
        </w:rPr>
        <w:t xml:space="preserve"> </w:t>
      </w:r>
    </w:p>
    <w:p w14:paraId="742BDB13" w14:textId="404905B2" w:rsidR="00207138" w:rsidRPr="0023736B" w:rsidRDefault="00A71D97" w:rsidP="00F12671">
      <w:pPr>
        <w:jc w:val="both"/>
        <w:rPr>
          <w:rFonts w:cs="Times New Roman"/>
          <w:b/>
          <w:szCs w:val="24"/>
        </w:rPr>
      </w:pPr>
      <w:r w:rsidRPr="0023736B">
        <w:rPr>
          <w:rFonts w:cs="Times New Roman"/>
          <w:szCs w:val="24"/>
        </w:rPr>
        <w:t>О</w:t>
      </w:r>
      <w:r w:rsidR="00037DC2" w:rsidRPr="0023736B">
        <w:rPr>
          <w:rFonts w:cs="Times New Roman"/>
          <w:szCs w:val="24"/>
        </w:rPr>
        <w:t>тличия в данном подпроцессе от</w:t>
      </w:r>
      <w:r w:rsidR="0076494F" w:rsidRPr="0023736B">
        <w:rPr>
          <w:rFonts w:cs="Times New Roman"/>
          <w:szCs w:val="24"/>
        </w:rPr>
        <w:t xml:space="preserve"> сценария для</w:t>
      </w:r>
      <w:r w:rsidR="00037DC2" w:rsidRPr="0023736B">
        <w:rPr>
          <w:rFonts w:cs="Times New Roman"/>
          <w:szCs w:val="24"/>
        </w:rPr>
        <w:t xml:space="preserve"> роли </w:t>
      </w:r>
      <w:r w:rsidR="00A228D1" w:rsidRPr="0023736B">
        <w:rPr>
          <w:rFonts w:cs="Times New Roman"/>
          <w:b/>
          <w:szCs w:val="24"/>
        </w:rPr>
        <w:t>Гость</w:t>
      </w:r>
      <w:r w:rsidR="0087783E">
        <w:rPr>
          <w:rFonts w:cs="Times New Roman"/>
          <w:b/>
          <w:szCs w:val="24"/>
        </w:rPr>
        <w:t>:</w:t>
      </w:r>
    </w:p>
    <w:p w14:paraId="51806807" w14:textId="0FF2B339" w:rsidR="00A71D97" w:rsidRDefault="00A71D97" w:rsidP="004D0951">
      <w:pPr>
        <w:pStyle w:val="a5"/>
        <w:numPr>
          <w:ilvl w:val="0"/>
          <w:numId w:val="5"/>
        </w:numPr>
        <w:ind w:left="0" w:firstLine="567"/>
        <w:jc w:val="both"/>
        <w:rPr>
          <w:rFonts w:cs="Times New Roman"/>
          <w:szCs w:val="24"/>
        </w:rPr>
      </w:pPr>
      <w:r w:rsidRPr="0073271D">
        <w:rPr>
          <w:rFonts w:cs="Times New Roman"/>
          <w:szCs w:val="24"/>
        </w:rPr>
        <w:t xml:space="preserve">Параметр </w:t>
      </w:r>
      <w:r w:rsidRPr="0073271D">
        <w:rPr>
          <w:rFonts w:cs="Times New Roman"/>
          <w:b/>
          <w:szCs w:val="24"/>
        </w:rPr>
        <w:t>«Город»</w:t>
      </w:r>
      <w:r w:rsidRPr="0073271D">
        <w:rPr>
          <w:rFonts w:cs="Times New Roman"/>
          <w:szCs w:val="24"/>
        </w:rPr>
        <w:t xml:space="preserve"> указывается по умолчанию из регистрационных данных личного кабинета</w:t>
      </w:r>
      <w:r w:rsidR="00397BCD" w:rsidRPr="0073271D">
        <w:rPr>
          <w:rFonts w:cs="Times New Roman"/>
          <w:szCs w:val="24"/>
        </w:rPr>
        <w:t>.</w:t>
      </w:r>
    </w:p>
    <w:p w14:paraId="1F181264" w14:textId="77777777" w:rsidR="0087783E" w:rsidRPr="0073271D" w:rsidRDefault="0087783E" w:rsidP="0087783E">
      <w:pPr>
        <w:pStyle w:val="a5"/>
        <w:ind w:left="567" w:firstLine="0"/>
        <w:jc w:val="both"/>
        <w:rPr>
          <w:rFonts w:cs="Times New Roman"/>
          <w:szCs w:val="24"/>
        </w:rPr>
      </w:pPr>
    </w:p>
    <w:p w14:paraId="7551796B" w14:textId="079FBFC2" w:rsidR="0073271D" w:rsidRDefault="00A228D1" w:rsidP="004D0951">
      <w:pPr>
        <w:pStyle w:val="a5"/>
        <w:numPr>
          <w:ilvl w:val="0"/>
          <w:numId w:val="5"/>
        </w:numPr>
        <w:ind w:left="0" w:firstLine="567"/>
        <w:jc w:val="both"/>
        <w:rPr>
          <w:rFonts w:cs="Times New Roman"/>
          <w:szCs w:val="24"/>
        </w:rPr>
      </w:pPr>
      <w:commentRangeStart w:id="369"/>
      <w:r w:rsidRPr="0073271D">
        <w:rPr>
          <w:rFonts w:cs="Times New Roman"/>
          <w:szCs w:val="24"/>
        </w:rPr>
        <w:t xml:space="preserve">Параметр </w:t>
      </w:r>
      <w:r w:rsidRPr="0073271D">
        <w:t>«МЦ»</w:t>
      </w:r>
      <w:r w:rsidRPr="0073271D">
        <w:rPr>
          <w:rFonts w:cs="Times New Roman"/>
          <w:szCs w:val="24"/>
        </w:rPr>
        <w:t xml:space="preserve"> указывается </w:t>
      </w:r>
      <w:r w:rsidR="005B0B59" w:rsidRPr="0073271D">
        <w:rPr>
          <w:rFonts w:cs="Times New Roman"/>
          <w:szCs w:val="24"/>
        </w:rPr>
        <w:t>по умолчанию,</w:t>
      </w:r>
      <w:r w:rsidR="00CE047A" w:rsidRPr="0073271D">
        <w:rPr>
          <w:rFonts w:cs="Times New Roman"/>
          <w:szCs w:val="24"/>
        </w:rPr>
        <w:t xml:space="preserve"> </w:t>
      </w:r>
      <w:r w:rsidR="0073271D" w:rsidRPr="0073271D">
        <w:rPr>
          <w:rFonts w:cs="Times New Roman"/>
          <w:szCs w:val="24"/>
        </w:rPr>
        <w:t>по последнему событию,</w:t>
      </w:r>
      <w:r w:rsidR="00CE047A" w:rsidRPr="0073271D">
        <w:rPr>
          <w:rFonts w:cs="Times New Roman"/>
          <w:szCs w:val="24"/>
        </w:rPr>
        <w:t xml:space="preserve"> которое произошло</w:t>
      </w:r>
      <w:ins w:id="370" w:author="Александр С" w:date="2023-09-13T14:06:00Z">
        <w:r w:rsidR="000B23CA">
          <w:rPr>
            <w:rFonts w:cs="Times New Roman"/>
            <w:szCs w:val="24"/>
          </w:rPr>
          <w:t xml:space="preserve"> с сайта, которого была регистрация (первая запись)</w:t>
        </w:r>
        <w:r w:rsidR="000B23CA" w:rsidRPr="00D03F06">
          <w:rPr>
            <w:rFonts w:cs="Times New Roman"/>
            <w:szCs w:val="24"/>
          </w:rPr>
          <w:t xml:space="preserve">, </w:t>
        </w:r>
        <w:r w:rsidR="000B23CA">
          <w:rPr>
            <w:rFonts w:cs="Times New Roman"/>
            <w:szCs w:val="24"/>
          </w:rPr>
          <w:t>при последующих записях соответствующий МЦ получаем из МИС.</w:t>
        </w:r>
        <w:r w:rsidR="000B23CA" w:rsidRPr="00D03F06">
          <w:rPr>
            <w:rFonts w:cs="Times New Roman"/>
            <w:szCs w:val="24"/>
          </w:rPr>
          <w:t xml:space="preserve">  </w:t>
        </w:r>
        <w:r w:rsidR="000B23CA">
          <w:rPr>
            <w:rStyle w:val="ae"/>
          </w:rPr>
          <w:commentReference w:id="371"/>
        </w:r>
      </w:ins>
      <w:r w:rsidR="00CE047A" w:rsidRPr="0073271D">
        <w:rPr>
          <w:rFonts w:cs="Times New Roman"/>
          <w:szCs w:val="24"/>
        </w:rPr>
        <w:t>:</w:t>
      </w:r>
    </w:p>
    <w:p w14:paraId="2BD3AF20" w14:textId="0714D062" w:rsidR="0073271D" w:rsidRPr="0087783E" w:rsidDel="000B23CA" w:rsidRDefault="0073271D" w:rsidP="004D0951">
      <w:pPr>
        <w:pStyle w:val="a5"/>
        <w:numPr>
          <w:ilvl w:val="0"/>
          <w:numId w:val="20"/>
        </w:numPr>
        <w:jc w:val="both"/>
        <w:rPr>
          <w:del w:id="372" w:author="Александр С" w:date="2023-09-13T14:07:00Z"/>
          <w:rFonts w:cs="Times New Roman"/>
          <w:szCs w:val="24"/>
        </w:rPr>
      </w:pPr>
      <w:del w:id="373" w:author="Александр С" w:date="2023-09-13T14:07:00Z">
        <w:r w:rsidRPr="0087783E" w:rsidDel="000B23CA">
          <w:rPr>
            <w:rFonts w:cs="Times New Roman"/>
            <w:szCs w:val="24"/>
          </w:rPr>
          <w:delText>из последнего посещения/записи в МЦ</w:delText>
        </w:r>
        <w:r w:rsidR="00AA6FB7" w:rsidRPr="0087783E" w:rsidDel="000B23CA">
          <w:rPr>
            <w:rFonts w:cs="Times New Roman"/>
            <w:szCs w:val="24"/>
          </w:rPr>
          <w:delText>.</w:delText>
        </w:r>
      </w:del>
    </w:p>
    <w:p w14:paraId="72F237DD" w14:textId="0E284D2F" w:rsidR="0073271D" w:rsidDel="000B23CA" w:rsidRDefault="00C24897" w:rsidP="004D0951">
      <w:pPr>
        <w:pStyle w:val="a5"/>
        <w:numPr>
          <w:ilvl w:val="0"/>
          <w:numId w:val="20"/>
        </w:numPr>
        <w:jc w:val="both"/>
        <w:rPr>
          <w:del w:id="374" w:author="Александр С" w:date="2023-09-13T14:07:00Z"/>
          <w:rFonts w:cs="Times New Roman"/>
          <w:szCs w:val="24"/>
        </w:rPr>
      </w:pPr>
      <w:del w:id="375" w:author="Александр С" w:date="2023-09-13T14:07:00Z">
        <w:r w:rsidRPr="0087783E" w:rsidDel="000B23CA">
          <w:rPr>
            <w:rFonts w:cs="Times New Roman"/>
            <w:szCs w:val="24"/>
          </w:rPr>
          <w:delText>МЦ,</w:delText>
        </w:r>
        <w:r w:rsidR="0073271D" w:rsidRPr="0087783E" w:rsidDel="000B23CA">
          <w:rPr>
            <w:rFonts w:cs="Times New Roman"/>
            <w:szCs w:val="24"/>
          </w:rPr>
          <w:delText xml:space="preserve"> с которого произошла регистрация (по всем МЦ если запись была с корпоративного сайта)</w:delText>
        </w:r>
        <w:r w:rsidR="0087783E" w:rsidDel="000B23CA">
          <w:rPr>
            <w:rFonts w:cs="Times New Roman"/>
            <w:szCs w:val="24"/>
          </w:rPr>
          <w:delText>.</w:delText>
        </w:r>
        <w:commentRangeEnd w:id="369"/>
        <w:r w:rsidR="001B2710" w:rsidDel="000B23CA">
          <w:rPr>
            <w:rStyle w:val="ae"/>
          </w:rPr>
          <w:commentReference w:id="369"/>
        </w:r>
      </w:del>
    </w:p>
    <w:p w14:paraId="3027414F" w14:textId="77777777" w:rsidR="0087783E" w:rsidRPr="0087783E" w:rsidRDefault="0087783E" w:rsidP="0087783E">
      <w:pPr>
        <w:ind w:left="360" w:firstLine="0"/>
        <w:jc w:val="both"/>
        <w:rPr>
          <w:rFonts w:cs="Times New Roman"/>
          <w:szCs w:val="24"/>
        </w:rPr>
      </w:pPr>
    </w:p>
    <w:p w14:paraId="4623C5C2" w14:textId="4AF8406D" w:rsidR="00167E84" w:rsidRPr="0073271D" w:rsidRDefault="00167E84" w:rsidP="004D0951">
      <w:pPr>
        <w:pStyle w:val="a5"/>
        <w:numPr>
          <w:ilvl w:val="0"/>
          <w:numId w:val="5"/>
        </w:numPr>
        <w:ind w:left="0" w:firstLine="567"/>
        <w:jc w:val="both"/>
        <w:rPr>
          <w:rFonts w:cs="Times New Roman"/>
          <w:szCs w:val="24"/>
        </w:rPr>
      </w:pPr>
      <w:r w:rsidRPr="0073271D">
        <w:rPr>
          <w:rFonts w:cs="Times New Roman"/>
          <w:szCs w:val="24"/>
        </w:rPr>
        <w:t>Добавляется параметр выбора</w:t>
      </w:r>
      <w:r w:rsidR="0073271D" w:rsidRPr="0073271D">
        <w:rPr>
          <w:rFonts w:cs="Times New Roman"/>
          <w:szCs w:val="24"/>
        </w:rPr>
        <w:t xml:space="preserve">: </w:t>
      </w:r>
      <w:r w:rsidR="0073271D" w:rsidRPr="0073271D">
        <w:rPr>
          <w:rFonts w:cs="Times New Roman"/>
          <w:b/>
          <w:szCs w:val="24"/>
        </w:rPr>
        <w:t>на</w:t>
      </w:r>
      <w:r w:rsidRPr="0073271D">
        <w:rPr>
          <w:rFonts w:cs="Times New Roman"/>
          <w:b/>
          <w:szCs w:val="24"/>
        </w:rPr>
        <w:t xml:space="preserve"> кого осуществляется Запись</w:t>
      </w:r>
      <w:r w:rsidR="00A71D97" w:rsidRPr="0073271D">
        <w:rPr>
          <w:rFonts w:cs="Times New Roman"/>
          <w:b/>
          <w:szCs w:val="24"/>
        </w:rPr>
        <w:t xml:space="preserve">, </w:t>
      </w:r>
      <w:r w:rsidR="00A71D97" w:rsidRPr="0073271D">
        <w:rPr>
          <w:rFonts w:cs="Times New Roman"/>
          <w:szCs w:val="24"/>
        </w:rPr>
        <w:t>содержащий список:</w:t>
      </w:r>
    </w:p>
    <w:p w14:paraId="5FEE2C38" w14:textId="4056DF49" w:rsidR="003E3C95" w:rsidRPr="00D63BED" w:rsidRDefault="003E3C95" w:rsidP="004D0951">
      <w:pPr>
        <w:pStyle w:val="a5"/>
        <w:numPr>
          <w:ilvl w:val="0"/>
          <w:numId w:val="6"/>
        </w:numPr>
        <w:jc w:val="both"/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>По умолчанию указывается выбранный в профиле Пациент</w:t>
      </w:r>
      <w:r w:rsidR="009F4942" w:rsidRPr="00D63BED">
        <w:rPr>
          <w:rFonts w:cs="Times New Roman"/>
          <w:szCs w:val="24"/>
        </w:rPr>
        <w:t>.</w:t>
      </w:r>
    </w:p>
    <w:p w14:paraId="33FD0086" w14:textId="3E6B9B2D" w:rsidR="003E3C95" w:rsidRPr="00D63BED" w:rsidRDefault="00226B78" w:rsidP="004D0951">
      <w:pPr>
        <w:pStyle w:val="a5"/>
        <w:numPr>
          <w:ilvl w:val="0"/>
          <w:numId w:val="6"/>
        </w:numPr>
        <w:jc w:val="both"/>
        <w:rPr>
          <w:rFonts w:cs="Times New Roman"/>
          <w:szCs w:val="24"/>
        </w:rPr>
      </w:pPr>
      <w:r w:rsidRPr="00D63BED">
        <w:rPr>
          <w:rFonts w:cs="Times New Roman"/>
          <w:szCs w:val="24"/>
        </w:rPr>
        <w:t>На себя (данные заполнены при регистрации</w:t>
      </w:r>
      <w:r w:rsidR="003B7BEE" w:rsidRPr="00D63BED">
        <w:rPr>
          <w:rFonts w:cs="Times New Roman"/>
          <w:szCs w:val="24"/>
        </w:rPr>
        <w:t xml:space="preserve"> в личном кабинете</w:t>
      </w:r>
      <w:r w:rsidRPr="00D63BED">
        <w:rPr>
          <w:rFonts w:cs="Times New Roman"/>
          <w:szCs w:val="24"/>
        </w:rPr>
        <w:t>)</w:t>
      </w:r>
      <w:r w:rsidR="0048045B" w:rsidRPr="00D63BED">
        <w:rPr>
          <w:rFonts w:cs="Times New Roman"/>
          <w:szCs w:val="24"/>
        </w:rPr>
        <w:t xml:space="preserve"> </w:t>
      </w:r>
      <w:r w:rsidR="003E3C95" w:rsidRPr="00D63BED">
        <w:rPr>
          <w:rFonts w:cs="Times New Roman"/>
          <w:szCs w:val="24"/>
        </w:rPr>
        <w:t>/ На члена семьи</w:t>
      </w:r>
      <w:r w:rsidR="009F4942" w:rsidRPr="00D63BED">
        <w:rPr>
          <w:rFonts w:cs="Times New Roman"/>
          <w:szCs w:val="24"/>
        </w:rPr>
        <w:t>.</w:t>
      </w:r>
    </w:p>
    <w:p w14:paraId="6CE3F2C6" w14:textId="77777777" w:rsidR="00226B78" w:rsidRPr="0023736B" w:rsidRDefault="00226B78" w:rsidP="00F12671">
      <w:pPr>
        <w:jc w:val="both"/>
        <w:rPr>
          <w:rFonts w:cs="Times New Roman"/>
          <w:szCs w:val="24"/>
        </w:rPr>
      </w:pPr>
      <w:r w:rsidRPr="0023736B">
        <w:rPr>
          <w:rFonts w:cs="Times New Roman"/>
          <w:szCs w:val="24"/>
        </w:rPr>
        <w:t>Если члена семьи нет в списке – предлагается добавить информацию о родственнике.</w:t>
      </w:r>
    </w:p>
    <w:p w14:paraId="74CD115E" w14:textId="77777777" w:rsidR="0087783E" w:rsidRDefault="0087783E" w:rsidP="00F12671">
      <w:pPr>
        <w:jc w:val="both"/>
        <w:rPr>
          <w:rStyle w:val="af3"/>
        </w:rPr>
      </w:pPr>
    </w:p>
    <w:p w14:paraId="7FE595D4" w14:textId="7F51D5D8" w:rsidR="00226B78" w:rsidRPr="0023736B" w:rsidRDefault="00226B78" w:rsidP="00F12671">
      <w:pPr>
        <w:jc w:val="both"/>
        <w:rPr>
          <w:rFonts w:cs="Times New Roman"/>
          <w:szCs w:val="24"/>
        </w:rPr>
      </w:pPr>
      <w:r w:rsidRPr="0073271D">
        <w:rPr>
          <w:rStyle w:val="af3"/>
        </w:rPr>
        <w:lastRenderedPageBreak/>
        <w:t>Примечание.</w:t>
      </w:r>
      <w:r w:rsidRPr="0023736B">
        <w:rPr>
          <w:rFonts w:cs="Times New Roman"/>
          <w:szCs w:val="24"/>
        </w:rPr>
        <w:t xml:space="preserve"> При добавлении любого члена семьи </w:t>
      </w:r>
      <w:r w:rsidRPr="0073271D">
        <w:rPr>
          <w:rStyle w:val="af4"/>
        </w:rPr>
        <w:t>обязательно</w:t>
      </w:r>
      <w:r w:rsidRPr="0023736B">
        <w:rPr>
          <w:rFonts w:cs="Times New Roman"/>
          <w:szCs w:val="24"/>
        </w:rPr>
        <w:t xml:space="preserve"> кроме ФИО</w:t>
      </w:r>
      <w:r w:rsidR="0059742E" w:rsidRPr="0023736B">
        <w:rPr>
          <w:rFonts w:cs="Times New Roman"/>
          <w:szCs w:val="24"/>
        </w:rPr>
        <w:t>,</w:t>
      </w:r>
      <w:r w:rsidRPr="0023736B">
        <w:rPr>
          <w:rFonts w:cs="Times New Roman"/>
          <w:szCs w:val="24"/>
        </w:rPr>
        <w:t xml:space="preserve"> указываются следующие данные</w:t>
      </w:r>
      <w:r w:rsidR="00A10F68" w:rsidRPr="0023736B">
        <w:rPr>
          <w:rFonts w:cs="Times New Roman"/>
          <w:szCs w:val="24"/>
        </w:rPr>
        <w:t>:</w:t>
      </w:r>
      <w:r w:rsidRPr="0023736B">
        <w:rPr>
          <w:rFonts w:cs="Times New Roman"/>
          <w:szCs w:val="24"/>
        </w:rPr>
        <w:t xml:space="preserve"> </w:t>
      </w:r>
      <w:commentRangeStart w:id="376"/>
      <w:r w:rsidRPr="0023736B">
        <w:rPr>
          <w:rFonts w:cs="Times New Roman"/>
          <w:szCs w:val="24"/>
        </w:rPr>
        <w:t>дата, месяц и год рождения</w:t>
      </w:r>
      <w:r w:rsidR="00A228D1" w:rsidRPr="0023736B">
        <w:rPr>
          <w:rFonts w:cs="Times New Roman"/>
          <w:szCs w:val="24"/>
        </w:rPr>
        <w:t xml:space="preserve"> и пол</w:t>
      </w:r>
      <w:commentRangeEnd w:id="376"/>
      <w:r w:rsidR="001B2710">
        <w:rPr>
          <w:rStyle w:val="ae"/>
        </w:rPr>
        <w:commentReference w:id="376"/>
      </w:r>
      <w:r w:rsidR="00E50E22" w:rsidRPr="0023736B">
        <w:rPr>
          <w:rFonts w:cs="Times New Roman"/>
          <w:szCs w:val="24"/>
        </w:rPr>
        <w:t>.</w:t>
      </w:r>
      <w:ins w:id="377" w:author="Максакова Светлана Олеговна" w:date="2023-09-07T13:05:00Z">
        <w:r w:rsidR="00D22D3E">
          <w:rPr>
            <w:rFonts w:cs="Times New Roman"/>
            <w:szCs w:val="24"/>
          </w:rPr>
          <w:t xml:space="preserve"> </w:t>
        </w:r>
      </w:ins>
      <w:del w:id="378" w:author="Максакова Светлана Олеговна" w:date="2023-09-07T13:05:00Z">
        <w:r w:rsidR="00E50E22" w:rsidRPr="0023736B" w:rsidDel="00D22D3E">
          <w:rPr>
            <w:rFonts w:cs="Times New Roman"/>
            <w:szCs w:val="24"/>
          </w:rPr>
          <w:delText xml:space="preserve">  </w:delText>
        </w:r>
      </w:del>
      <w:r w:rsidR="00E50E22" w:rsidRPr="0023736B">
        <w:rPr>
          <w:rFonts w:cs="Times New Roman"/>
          <w:szCs w:val="24"/>
        </w:rPr>
        <w:t>Н</w:t>
      </w:r>
      <w:r w:rsidRPr="0023736B">
        <w:rPr>
          <w:rFonts w:cs="Times New Roman"/>
          <w:szCs w:val="24"/>
        </w:rPr>
        <w:t>а основании этих данных автоматически определяется возраст и статус ребенок/взрослый</w:t>
      </w:r>
      <w:r w:rsidR="00E50E22" w:rsidRPr="0023736B">
        <w:rPr>
          <w:rFonts w:cs="Times New Roman"/>
          <w:szCs w:val="24"/>
        </w:rPr>
        <w:t>.</w:t>
      </w:r>
      <w:r w:rsidRPr="0023736B">
        <w:rPr>
          <w:rFonts w:cs="Times New Roman"/>
          <w:szCs w:val="24"/>
        </w:rPr>
        <w:t xml:space="preserve"> </w:t>
      </w:r>
      <w:ins w:id="379" w:author="Максакова Светлана Олеговна" w:date="2023-09-07T13:07:00Z">
        <w:r w:rsidR="00D22D3E" w:rsidRPr="006261D5">
          <w:rPr>
            <w:rFonts w:cs="Times New Roman"/>
            <w:szCs w:val="24"/>
            <w:highlight w:val="cyan"/>
          </w:rPr>
          <w:t>Если 18+ то</w:t>
        </w:r>
      </w:ins>
      <w:ins w:id="380" w:author="Александр С" w:date="2023-09-13T14:09:00Z">
        <w:r w:rsidR="000B23CA">
          <w:rPr>
            <w:rFonts w:cs="Times New Roman"/>
            <w:szCs w:val="24"/>
            <w:highlight w:val="cyan"/>
          </w:rPr>
          <w:t xml:space="preserve">гда обязательным параметром указывается </w:t>
        </w:r>
      </w:ins>
      <w:ins w:id="381" w:author="Максакова Светлана Олеговна" w:date="2023-09-07T13:07:00Z">
        <w:del w:id="382" w:author="Александр С" w:date="2023-09-13T14:09:00Z">
          <w:r w:rsidR="00D22D3E" w:rsidRPr="006261D5" w:rsidDel="000B23CA">
            <w:rPr>
              <w:rFonts w:cs="Times New Roman"/>
              <w:szCs w:val="24"/>
              <w:highlight w:val="cyan"/>
            </w:rPr>
            <w:delText xml:space="preserve"> </w:delText>
          </w:r>
        </w:del>
        <w:r w:rsidR="00D22D3E" w:rsidRPr="006261D5">
          <w:rPr>
            <w:rFonts w:cs="Times New Roman"/>
            <w:szCs w:val="24"/>
            <w:highlight w:val="cyan"/>
          </w:rPr>
          <w:t>номер</w:t>
        </w:r>
        <w:r w:rsidR="00D22D3E">
          <w:rPr>
            <w:rFonts w:cs="Times New Roman"/>
            <w:szCs w:val="24"/>
          </w:rPr>
          <w:t xml:space="preserve"> </w:t>
        </w:r>
        <w:r w:rsidR="00D22D3E" w:rsidRPr="006261D5">
          <w:rPr>
            <w:rFonts w:cs="Times New Roman"/>
            <w:szCs w:val="24"/>
            <w:highlight w:val="cyan"/>
          </w:rPr>
          <w:t>телефона</w:t>
        </w:r>
        <w:r w:rsidR="00D22D3E">
          <w:rPr>
            <w:rFonts w:cs="Times New Roman"/>
            <w:szCs w:val="24"/>
            <w:highlight w:val="cyan"/>
          </w:rPr>
          <w:t xml:space="preserve"> с подтверждением смс</w:t>
        </w:r>
      </w:ins>
      <w:ins w:id="383" w:author="Александр С" w:date="2023-09-13T14:12:00Z">
        <w:r w:rsidR="000B23CA">
          <w:rPr>
            <w:rFonts w:cs="Times New Roman"/>
            <w:szCs w:val="24"/>
            <w:highlight w:val="cyan"/>
          </w:rPr>
          <w:t xml:space="preserve"> и </w:t>
        </w:r>
      </w:ins>
      <w:ins w:id="384" w:author="Александр С" w:date="2023-09-13T14:13:00Z">
        <w:r w:rsidR="000B23CA">
          <w:rPr>
            <w:rFonts w:cs="Times New Roman"/>
            <w:szCs w:val="24"/>
            <w:highlight w:val="cyan"/>
          </w:rPr>
          <w:t xml:space="preserve">следующие </w:t>
        </w:r>
      </w:ins>
      <w:ins w:id="385" w:author="Александр С" w:date="2023-09-13T14:12:00Z">
        <w:r w:rsidR="000B23CA">
          <w:rPr>
            <w:rFonts w:cs="Times New Roman"/>
            <w:szCs w:val="24"/>
            <w:highlight w:val="cyan"/>
          </w:rPr>
          <w:t>параметры</w:t>
        </w:r>
      </w:ins>
      <w:ins w:id="386" w:author="Александр С" w:date="2023-09-13T14:14:00Z">
        <w:r w:rsidR="000B23CA">
          <w:rPr>
            <w:rFonts w:cs="Times New Roman"/>
            <w:szCs w:val="24"/>
            <w:highlight w:val="cyan"/>
          </w:rPr>
          <w:t xml:space="preserve"> аналогично заполняемые при регистрации п.</w:t>
        </w:r>
      </w:ins>
      <w:ins w:id="387" w:author="Александр С" w:date="2023-09-13T14:15:00Z">
        <w:r w:rsidR="000B23CA">
          <w:rPr>
            <w:rFonts w:cs="Times New Roman"/>
            <w:szCs w:val="24"/>
            <w:highlight w:val="cyan"/>
          </w:rPr>
          <w:t>13</w:t>
        </w:r>
      </w:ins>
      <w:ins w:id="388" w:author="Александр С" w:date="2023-09-13T14:12:00Z">
        <w:r w:rsidR="000B23CA">
          <w:rPr>
            <w:rFonts w:cs="Times New Roman"/>
            <w:szCs w:val="24"/>
            <w:highlight w:val="cyan"/>
          </w:rPr>
          <w:t xml:space="preserve"> </w:t>
        </w:r>
      </w:ins>
      <w:ins w:id="389" w:author="Максакова Светлана Олеговна" w:date="2023-09-07T13:07:00Z">
        <w:r w:rsidR="00D22D3E" w:rsidRPr="006261D5">
          <w:rPr>
            <w:rFonts w:cs="Times New Roman"/>
            <w:szCs w:val="24"/>
            <w:highlight w:val="cyan"/>
          </w:rPr>
          <w:t>.</w:t>
        </w:r>
      </w:ins>
      <w:ins w:id="390" w:author="Максакова Светлана Олеговна" w:date="2023-09-07T13:10:00Z">
        <w:r w:rsidR="00194F51">
          <w:rPr>
            <w:rFonts w:cs="Times New Roman"/>
            <w:szCs w:val="24"/>
          </w:rPr>
          <w:t xml:space="preserve"> </w:t>
        </w:r>
        <w:r w:rsidR="00194F51" w:rsidRPr="00194F51">
          <w:rPr>
            <w:rFonts w:cs="Times New Roman"/>
            <w:szCs w:val="24"/>
            <w:highlight w:val="cyan"/>
            <w:rPrChange w:id="391" w:author="Максакова Светлана Олеговна" w:date="2023-09-07T13:11:00Z">
              <w:rPr>
                <w:rFonts w:cs="Times New Roman"/>
                <w:szCs w:val="24"/>
              </w:rPr>
            </w:rPrChange>
          </w:rPr>
          <w:t xml:space="preserve">При подтверждении </w:t>
        </w:r>
      </w:ins>
      <w:ins w:id="392" w:author="Максакова Светлана Олеговна" w:date="2023-09-07T13:11:00Z">
        <w:r w:rsidR="00194F51" w:rsidRPr="00194F51">
          <w:rPr>
            <w:rFonts w:cs="Times New Roman"/>
            <w:szCs w:val="24"/>
            <w:highlight w:val="cyan"/>
            <w:rPrChange w:id="393" w:author="Максакова Светлана Олеговна" w:date="2023-09-07T13:11:00Z">
              <w:rPr>
                <w:rFonts w:cs="Times New Roman"/>
                <w:szCs w:val="24"/>
              </w:rPr>
            </w:rPrChange>
          </w:rPr>
          <w:t>через смс - т</w:t>
        </w:r>
      </w:ins>
      <w:ins w:id="394" w:author="Максакова Светлана Олеговна" w:date="2023-09-07T13:10:00Z">
        <w:r w:rsidR="00194F51" w:rsidRPr="00194F51">
          <w:rPr>
            <w:rFonts w:cs="Times New Roman"/>
            <w:szCs w:val="24"/>
            <w:highlight w:val="cyan"/>
            <w:rPrChange w:id="395" w:author="Максакова Светлана Олеговна" w:date="2023-09-07T13:11:00Z">
              <w:rPr>
                <w:rFonts w:cs="Times New Roman"/>
                <w:szCs w:val="24"/>
              </w:rPr>
            </w:rPrChange>
          </w:rPr>
          <w:t>олько запись, просмотр данных через ИДС в МЦ</w:t>
        </w:r>
      </w:ins>
      <w:ins w:id="396" w:author="Максакова Светлана Олеговна" w:date="2023-09-07T13:09:00Z">
        <w:r w:rsidR="00D22D3E">
          <w:rPr>
            <w:rFonts w:cs="Times New Roman"/>
            <w:szCs w:val="24"/>
          </w:rPr>
          <w:t>(</w:t>
        </w:r>
        <w:r w:rsidR="00D22D3E" w:rsidRPr="00D22D3E">
          <w:rPr>
            <w:rFonts w:cs="Times New Roman"/>
            <w:color w:val="FF0000"/>
            <w:szCs w:val="24"/>
            <w:rPrChange w:id="397" w:author="Максакова Светлана Олеговна" w:date="2023-09-07T13:09:00Z">
              <w:rPr>
                <w:rFonts w:cs="Times New Roman"/>
                <w:szCs w:val="24"/>
              </w:rPr>
            </w:rPrChange>
          </w:rPr>
          <w:t>обсудить с юристом)</w:t>
        </w:r>
      </w:ins>
    </w:p>
    <w:p w14:paraId="403DE29E" w14:textId="77777777" w:rsidR="0087783E" w:rsidRDefault="0087783E" w:rsidP="00F12671">
      <w:pPr>
        <w:jc w:val="both"/>
        <w:rPr>
          <w:rFonts w:cs="Times New Roman"/>
          <w:szCs w:val="24"/>
        </w:rPr>
      </w:pPr>
    </w:p>
    <w:p w14:paraId="25B1E89E" w14:textId="7A20327D" w:rsidR="005E12B7" w:rsidRPr="00E50E22" w:rsidRDefault="005E12B7" w:rsidP="00F12671">
      <w:pPr>
        <w:jc w:val="both"/>
        <w:rPr>
          <w:rFonts w:cs="Times New Roman"/>
          <w:szCs w:val="24"/>
        </w:rPr>
      </w:pPr>
      <w:r w:rsidRPr="0023736B">
        <w:rPr>
          <w:rFonts w:cs="Times New Roman"/>
          <w:szCs w:val="24"/>
        </w:rPr>
        <w:t xml:space="preserve">Далее происходит переход на </w:t>
      </w:r>
      <w:r w:rsidR="005B0B59" w:rsidRPr="0073271D">
        <w:rPr>
          <w:rStyle w:val="af4"/>
        </w:rPr>
        <w:t>Шаг.2.</w:t>
      </w:r>
      <w:r w:rsidR="005B0B59" w:rsidRPr="0023736B">
        <w:rPr>
          <w:rFonts w:cs="Times New Roman"/>
          <w:szCs w:val="24"/>
        </w:rPr>
        <w:t xml:space="preserve">  «Информационная форма». п.</w:t>
      </w:r>
      <w:r w:rsidR="00C91D2F">
        <w:rPr>
          <w:rFonts w:cs="Times New Roman"/>
          <w:szCs w:val="24"/>
        </w:rPr>
        <w:t>4</w:t>
      </w:r>
      <w:r w:rsidR="005B0B59" w:rsidRPr="0023736B">
        <w:rPr>
          <w:rFonts w:cs="Times New Roman"/>
          <w:szCs w:val="24"/>
        </w:rPr>
        <w:t>.3</w:t>
      </w:r>
      <w:r w:rsidR="00E50E22" w:rsidRPr="0023736B">
        <w:rPr>
          <w:rFonts w:cs="Times New Roman"/>
          <w:b/>
          <w:szCs w:val="24"/>
        </w:rPr>
        <w:t xml:space="preserve"> </w:t>
      </w:r>
      <w:r w:rsidR="005B0B59" w:rsidRPr="0023736B">
        <w:rPr>
          <w:rFonts w:cs="Times New Roman"/>
          <w:szCs w:val="24"/>
        </w:rPr>
        <w:t xml:space="preserve">и </w:t>
      </w:r>
      <w:r w:rsidR="00410023" w:rsidRPr="0023736B">
        <w:rPr>
          <w:rFonts w:cs="Times New Roman"/>
          <w:szCs w:val="24"/>
        </w:rPr>
        <w:t>последующие шаги</w:t>
      </w:r>
      <w:r w:rsidR="00207138" w:rsidRPr="0023736B">
        <w:rPr>
          <w:rFonts w:cs="Times New Roman"/>
          <w:szCs w:val="24"/>
        </w:rPr>
        <w:t xml:space="preserve"> процесса </w:t>
      </w:r>
      <w:r w:rsidR="00AA37E5" w:rsidRPr="0023736B">
        <w:rPr>
          <w:rFonts w:cs="Times New Roman"/>
          <w:szCs w:val="24"/>
        </w:rPr>
        <w:t>аналогичны описанным в п.</w:t>
      </w:r>
      <w:r w:rsidR="00C91D2F">
        <w:rPr>
          <w:rFonts w:cs="Times New Roman"/>
          <w:szCs w:val="24"/>
        </w:rPr>
        <w:t>4</w:t>
      </w:r>
      <w:r w:rsidR="00AA37E5" w:rsidRPr="0023736B">
        <w:rPr>
          <w:rFonts w:cs="Times New Roman"/>
          <w:szCs w:val="24"/>
        </w:rPr>
        <w:t>.3</w:t>
      </w:r>
    </w:p>
    <w:p w14:paraId="6A11C336" w14:textId="1E3E1C88" w:rsidR="00A71D97" w:rsidRPr="00167E84" w:rsidRDefault="00452AA0" w:rsidP="00F12671">
      <w:pPr>
        <w:jc w:val="both"/>
        <w:rPr>
          <w:rFonts w:cs="Times New Roman"/>
          <w:b/>
          <w:szCs w:val="24"/>
        </w:rPr>
      </w:pPr>
      <w:r w:rsidRPr="007053BC">
        <w:rPr>
          <w:rFonts w:cs="Times New Roman"/>
          <w:szCs w:val="24"/>
        </w:rPr>
        <w:t xml:space="preserve">Также </w:t>
      </w:r>
      <w:r w:rsidR="00185DF0" w:rsidRPr="007053BC">
        <w:rPr>
          <w:rFonts w:cs="Times New Roman"/>
          <w:szCs w:val="24"/>
        </w:rPr>
        <w:t>при необходимости</w:t>
      </w:r>
      <w:r w:rsidRPr="007053BC">
        <w:rPr>
          <w:rFonts w:cs="Times New Roman"/>
          <w:szCs w:val="24"/>
        </w:rPr>
        <w:t>,</w:t>
      </w:r>
      <w:r w:rsidR="00185DF0" w:rsidRPr="007053BC">
        <w:rPr>
          <w:rFonts w:cs="Times New Roman"/>
          <w:szCs w:val="24"/>
        </w:rPr>
        <w:t xml:space="preserve"> предлагается осуществить </w:t>
      </w:r>
      <w:r w:rsidR="00397BCD" w:rsidRPr="007053BC">
        <w:rPr>
          <w:rFonts w:cs="Times New Roman"/>
          <w:szCs w:val="24"/>
        </w:rPr>
        <w:t>онлайн</w:t>
      </w:r>
      <w:r w:rsidR="00185DF0" w:rsidRPr="007053BC">
        <w:rPr>
          <w:rFonts w:cs="Times New Roman"/>
          <w:szCs w:val="24"/>
        </w:rPr>
        <w:t xml:space="preserve"> оплату </w:t>
      </w:r>
      <w:r w:rsidR="00397BCD" w:rsidRPr="007053BC">
        <w:rPr>
          <w:rFonts w:cs="Times New Roman"/>
          <w:szCs w:val="24"/>
        </w:rPr>
        <w:t>услуг</w:t>
      </w:r>
      <w:r w:rsidR="0059742E" w:rsidRPr="007053BC">
        <w:rPr>
          <w:rFonts w:cs="Times New Roman"/>
          <w:szCs w:val="24"/>
        </w:rPr>
        <w:t xml:space="preserve"> (под процесс </w:t>
      </w:r>
      <w:r w:rsidR="0059742E" w:rsidRPr="007053BC">
        <w:rPr>
          <w:rFonts w:cs="Times New Roman"/>
          <w:b/>
          <w:szCs w:val="24"/>
        </w:rPr>
        <w:t>«П</w:t>
      </w:r>
      <w:r w:rsidR="004F65C8">
        <w:rPr>
          <w:rFonts w:cs="Times New Roman"/>
          <w:b/>
          <w:szCs w:val="24"/>
        </w:rPr>
        <w:t>роведение</w:t>
      </w:r>
      <w:r w:rsidR="0059742E" w:rsidRPr="007053BC">
        <w:rPr>
          <w:rFonts w:cs="Times New Roman"/>
          <w:b/>
          <w:szCs w:val="24"/>
        </w:rPr>
        <w:t xml:space="preserve"> </w:t>
      </w:r>
      <w:r w:rsidR="004F65C8" w:rsidRPr="007053BC">
        <w:rPr>
          <w:rFonts w:cs="Times New Roman"/>
          <w:b/>
          <w:szCs w:val="24"/>
        </w:rPr>
        <w:t>платежа</w:t>
      </w:r>
      <w:r w:rsidR="004F65C8">
        <w:rPr>
          <w:rFonts w:cs="Times New Roman"/>
          <w:b/>
          <w:szCs w:val="24"/>
        </w:rPr>
        <w:t xml:space="preserve">, </w:t>
      </w:r>
      <w:r w:rsidR="004F65C8" w:rsidRPr="007053BC">
        <w:rPr>
          <w:rFonts w:cs="Times New Roman"/>
          <w:b/>
          <w:szCs w:val="24"/>
        </w:rPr>
        <w:t>проверка</w:t>
      </w:r>
      <w:r w:rsidR="0059742E" w:rsidRPr="007053BC">
        <w:rPr>
          <w:rFonts w:cs="Times New Roman"/>
          <w:b/>
          <w:szCs w:val="24"/>
        </w:rPr>
        <w:t xml:space="preserve"> задолженности»</w:t>
      </w:r>
      <w:r w:rsidRPr="007053BC">
        <w:rPr>
          <w:rFonts w:cs="Times New Roman"/>
          <w:b/>
          <w:szCs w:val="24"/>
        </w:rPr>
        <w:t>).</w:t>
      </w:r>
    </w:p>
    <w:p w14:paraId="467AEB13" w14:textId="51C561DA" w:rsidR="006B550E" w:rsidRPr="0079425F" w:rsidRDefault="006B550E" w:rsidP="00F12671">
      <w:pPr>
        <w:pStyle w:val="2"/>
        <w:ind w:left="1429" w:hanging="720"/>
      </w:pPr>
      <w:bookmarkStart w:id="398" w:name="_Toc143178482"/>
      <w:r w:rsidRPr="0079425F">
        <w:t>Главн</w:t>
      </w:r>
      <w:r w:rsidR="00BD604D" w:rsidRPr="0079425F">
        <w:t>ая</w:t>
      </w:r>
      <w:r w:rsidRPr="0079425F">
        <w:t xml:space="preserve"> страниц</w:t>
      </w:r>
      <w:r w:rsidR="00BD604D" w:rsidRPr="0079425F">
        <w:t>а</w:t>
      </w:r>
      <w:r w:rsidRPr="0079425F">
        <w:t xml:space="preserve"> –</w:t>
      </w:r>
      <w:r w:rsidR="0073271D" w:rsidRPr="0079425F">
        <w:t xml:space="preserve"> </w:t>
      </w:r>
      <w:r w:rsidRPr="0079425F">
        <w:t>«Планируемые посещения».</w:t>
      </w:r>
      <w:bookmarkEnd w:id="398"/>
    </w:p>
    <w:p w14:paraId="2D986B3A" w14:textId="482A5195" w:rsidR="00D30C83" w:rsidRDefault="00167E84" w:rsidP="00F1267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B550E">
        <w:rPr>
          <w:rFonts w:cs="Times New Roman"/>
          <w:szCs w:val="24"/>
        </w:rPr>
        <w:t>В данном блоке выводится</w:t>
      </w:r>
      <w:r w:rsidR="00D30C83">
        <w:rPr>
          <w:rFonts w:cs="Times New Roman"/>
          <w:szCs w:val="24"/>
        </w:rPr>
        <w:t>:</w:t>
      </w:r>
    </w:p>
    <w:p w14:paraId="4B564BA3" w14:textId="1F7A0D6D" w:rsidR="00D30C83" w:rsidRPr="0087783E" w:rsidRDefault="009C1757" w:rsidP="004D0951">
      <w:pPr>
        <w:pStyle w:val="a5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>В</w:t>
      </w:r>
      <w:r w:rsidR="006B550E" w:rsidRPr="0087783E">
        <w:rPr>
          <w:rFonts w:cs="Times New Roman"/>
          <w:szCs w:val="24"/>
        </w:rPr>
        <w:t xml:space="preserve"> виде гиперссылки краткая информация о ближайше</w:t>
      </w:r>
      <w:r w:rsidR="00D30C83" w:rsidRPr="0087783E">
        <w:rPr>
          <w:rFonts w:cs="Times New Roman"/>
          <w:szCs w:val="24"/>
        </w:rPr>
        <w:t>й</w:t>
      </w:r>
      <w:r w:rsidR="006B550E" w:rsidRPr="0087783E">
        <w:rPr>
          <w:rFonts w:cs="Times New Roman"/>
          <w:szCs w:val="24"/>
        </w:rPr>
        <w:t xml:space="preserve"> к текущей дате</w:t>
      </w:r>
      <w:r w:rsidR="00D30C83" w:rsidRPr="0087783E">
        <w:rPr>
          <w:rFonts w:cs="Times New Roman"/>
          <w:szCs w:val="24"/>
        </w:rPr>
        <w:t>,</w:t>
      </w:r>
      <w:r w:rsidR="006B550E" w:rsidRPr="0087783E">
        <w:rPr>
          <w:rFonts w:cs="Times New Roman"/>
          <w:szCs w:val="24"/>
        </w:rPr>
        <w:t xml:space="preserve"> записи </w:t>
      </w:r>
      <w:r w:rsidR="00D30C83" w:rsidRPr="0087783E">
        <w:rPr>
          <w:rFonts w:cs="Times New Roman"/>
          <w:szCs w:val="24"/>
        </w:rPr>
        <w:t>Клиента/члена семьи на</w:t>
      </w:r>
      <w:r w:rsidR="006B550E" w:rsidRPr="0087783E">
        <w:rPr>
          <w:rFonts w:cs="Times New Roman"/>
          <w:szCs w:val="24"/>
        </w:rPr>
        <w:t xml:space="preserve"> </w:t>
      </w:r>
      <w:r w:rsidR="006B550E" w:rsidRPr="0087783E">
        <w:rPr>
          <w:rFonts w:cs="Times New Roman"/>
          <w:b/>
          <w:szCs w:val="24"/>
        </w:rPr>
        <w:t xml:space="preserve">прием/исследование </w:t>
      </w:r>
      <w:r w:rsidR="006B550E" w:rsidRPr="0087783E">
        <w:rPr>
          <w:rFonts w:cs="Times New Roman"/>
          <w:szCs w:val="24"/>
        </w:rPr>
        <w:t>(при наличии такой записи)</w:t>
      </w:r>
      <w:r w:rsidR="00D30C83" w:rsidRPr="0087783E">
        <w:rPr>
          <w:rFonts w:cs="Times New Roman"/>
          <w:szCs w:val="24"/>
        </w:rPr>
        <w:t xml:space="preserve">. Кликнув </w:t>
      </w:r>
      <w:r w:rsidR="00F12671" w:rsidRPr="0087783E">
        <w:rPr>
          <w:rFonts w:cs="Times New Roman"/>
          <w:szCs w:val="24"/>
        </w:rPr>
        <w:t>на которую,</w:t>
      </w:r>
      <w:r w:rsidR="00D30C83" w:rsidRPr="0087783E">
        <w:rPr>
          <w:rFonts w:cs="Times New Roman"/>
          <w:szCs w:val="24"/>
        </w:rPr>
        <w:t xml:space="preserve"> можно посмотреть </w:t>
      </w:r>
      <w:r w:rsidR="00C02DC9" w:rsidRPr="0087783E">
        <w:rPr>
          <w:rFonts w:cs="Times New Roman"/>
          <w:szCs w:val="24"/>
        </w:rPr>
        <w:t>следующую</w:t>
      </w:r>
      <w:r w:rsidR="00D30C83" w:rsidRPr="0087783E">
        <w:rPr>
          <w:rFonts w:cs="Times New Roman"/>
          <w:szCs w:val="24"/>
        </w:rPr>
        <w:t xml:space="preserve"> информацию о записи: ФИО врача/вид </w:t>
      </w:r>
      <w:r w:rsidR="00AC3EFA" w:rsidRPr="0087783E">
        <w:rPr>
          <w:rFonts w:cs="Times New Roman"/>
          <w:szCs w:val="24"/>
        </w:rPr>
        <w:t>услуги</w:t>
      </w:r>
      <w:ins w:id="399" w:author="Максакова Светлана Олеговна" w:date="2023-09-07T13:11:00Z">
        <w:r w:rsidR="00194F51">
          <w:rPr>
            <w:rFonts w:cs="Times New Roman"/>
            <w:szCs w:val="24"/>
          </w:rPr>
          <w:t xml:space="preserve"> </w:t>
        </w:r>
        <w:del w:id="400" w:author="Александр С" w:date="2023-09-13T14:15:00Z">
          <w:r w:rsidR="00194F51" w:rsidRPr="00194F51" w:rsidDel="00843A24">
            <w:rPr>
              <w:rFonts w:cs="Times New Roman"/>
              <w:szCs w:val="24"/>
              <w:highlight w:val="cyan"/>
              <w:rPrChange w:id="401" w:author="Максакова Светлана Олеговна" w:date="2023-09-07T13:11:00Z">
                <w:rPr>
                  <w:rFonts w:cs="Times New Roman"/>
                  <w:szCs w:val="24"/>
                </w:rPr>
              </w:rPrChange>
            </w:rPr>
            <w:delText>+ инф</w:delText>
          </w:r>
        </w:del>
        <w:r w:rsidR="00194F51" w:rsidRPr="00194F51">
          <w:rPr>
            <w:rFonts w:cs="Times New Roman"/>
            <w:szCs w:val="24"/>
            <w:highlight w:val="cyan"/>
            <w:rPrChange w:id="402" w:author="Максакова Светлана Олеговна" w:date="2023-09-07T13:11:00Z">
              <w:rPr>
                <w:rFonts w:cs="Times New Roman"/>
                <w:szCs w:val="24"/>
              </w:rPr>
            </w:rPrChange>
          </w:rPr>
          <w:t xml:space="preserve"> </w:t>
        </w:r>
        <w:del w:id="403" w:author="Александр С" w:date="2023-09-13T14:15:00Z">
          <w:r w:rsidR="00194F51" w:rsidRPr="00194F51" w:rsidDel="00843A24">
            <w:rPr>
              <w:rFonts w:cs="Times New Roman"/>
              <w:szCs w:val="24"/>
              <w:highlight w:val="cyan"/>
              <w:rPrChange w:id="404" w:author="Максакова Светлана Олеговна" w:date="2023-09-07T13:11:00Z">
                <w:rPr>
                  <w:rFonts w:cs="Times New Roman"/>
                  <w:szCs w:val="24"/>
                </w:rPr>
              </w:rPrChange>
            </w:rPr>
            <w:delText>по ней</w:delText>
          </w:r>
        </w:del>
      </w:ins>
      <w:del w:id="405" w:author="Александр С" w:date="2023-09-13T14:15:00Z">
        <w:r w:rsidR="00D30C83" w:rsidRPr="0087783E" w:rsidDel="00843A24">
          <w:rPr>
            <w:rFonts w:cs="Times New Roman"/>
            <w:szCs w:val="24"/>
          </w:rPr>
          <w:delText>,</w:delText>
        </w:r>
      </w:del>
      <w:ins w:id="406" w:author="Александр С" w:date="2023-09-13T14:15:00Z">
        <w:r w:rsidR="00843A24">
          <w:rPr>
            <w:rFonts w:cs="Times New Roman"/>
            <w:szCs w:val="24"/>
          </w:rPr>
          <w:t>с возможностью прочитать информацию по услуге</w:t>
        </w:r>
      </w:ins>
      <w:r w:rsidR="00D30C83" w:rsidRPr="0087783E">
        <w:rPr>
          <w:rFonts w:cs="Times New Roman"/>
          <w:szCs w:val="24"/>
        </w:rPr>
        <w:t xml:space="preserve"> дат</w:t>
      </w:r>
      <w:r w:rsidR="00AC3EFA" w:rsidRPr="0087783E">
        <w:rPr>
          <w:rFonts w:cs="Times New Roman"/>
          <w:szCs w:val="24"/>
        </w:rPr>
        <w:t xml:space="preserve">а и время записи, адрес клиники и при желании </w:t>
      </w:r>
      <w:r w:rsidR="00AC3EFA" w:rsidRPr="0087783E">
        <w:rPr>
          <w:rFonts w:cs="Times New Roman"/>
          <w:b/>
          <w:szCs w:val="24"/>
        </w:rPr>
        <w:t>отменить</w:t>
      </w:r>
      <w:r w:rsidR="00AC3EFA" w:rsidRPr="0087783E">
        <w:rPr>
          <w:rFonts w:cs="Times New Roman"/>
          <w:szCs w:val="24"/>
        </w:rPr>
        <w:t xml:space="preserve"> </w:t>
      </w:r>
      <w:r w:rsidR="00AC3EFA" w:rsidRPr="0087783E">
        <w:rPr>
          <w:rFonts w:cs="Times New Roman"/>
          <w:b/>
          <w:szCs w:val="24"/>
        </w:rPr>
        <w:t>Запись</w:t>
      </w:r>
      <w:r w:rsidR="00AC3EFA" w:rsidRPr="0087783E">
        <w:rPr>
          <w:rFonts w:cs="Times New Roman"/>
          <w:szCs w:val="24"/>
        </w:rPr>
        <w:t>.</w:t>
      </w:r>
      <w:r w:rsidR="00D30C83" w:rsidRPr="0087783E">
        <w:rPr>
          <w:rFonts w:cs="Times New Roman"/>
          <w:szCs w:val="24"/>
        </w:rPr>
        <w:t xml:space="preserve"> </w:t>
      </w:r>
    </w:p>
    <w:p w14:paraId="48A09590" w14:textId="17965541" w:rsidR="00A8739B" w:rsidRPr="0087783E" w:rsidRDefault="00D30C83" w:rsidP="004D0951">
      <w:pPr>
        <w:pStyle w:val="a5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 xml:space="preserve">В виде команды </w:t>
      </w:r>
      <w:r w:rsidRPr="0087783E">
        <w:rPr>
          <w:rFonts w:cs="Times New Roman"/>
          <w:b/>
          <w:szCs w:val="24"/>
        </w:rPr>
        <w:t>«</w:t>
      </w:r>
      <w:r w:rsidR="003B7BEE" w:rsidRPr="0087783E">
        <w:rPr>
          <w:rFonts w:cs="Times New Roman"/>
          <w:b/>
          <w:szCs w:val="24"/>
        </w:rPr>
        <w:t>К</w:t>
      </w:r>
      <w:r w:rsidRPr="0087783E">
        <w:rPr>
          <w:rFonts w:cs="Times New Roman"/>
          <w:b/>
          <w:szCs w:val="24"/>
        </w:rPr>
        <w:t>алендарь событий»</w:t>
      </w:r>
      <w:r w:rsidR="00C02DC9" w:rsidRPr="0087783E">
        <w:rPr>
          <w:rFonts w:cs="Times New Roman"/>
          <w:szCs w:val="24"/>
        </w:rPr>
        <w:t>,</w:t>
      </w:r>
      <w:r w:rsidRPr="0087783E">
        <w:rPr>
          <w:rFonts w:cs="Times New Roman"/>
          <w:szCs w:val="24"/>
        </w:rPr>
        <w:t xml:space="preserve"> выполнив которую </w:t>
      </w:r>
      <w:r w:rsidR="00C02DC9" w:rsidRPr="0087783E">
        <w:rPr>
          <w:rFonts w:cs="Times New Roman"/>
          <w:szCs w:val="24"/>
        </w:rPr>
        <w:t xml:space="preserve">осуществляется переход в раздел </w:t>
      </w:r>
      <w:r w:rsidR="00C02DC9" w:rsidRPr="0087783E">
        <w:rPr>
          <w:rFonts w:cs="Times New Roman"/>
          <w:b/>
          <w:szCs w:val="24"/>
        </w:rPr>
        <w:t>«Календарь событий»</w:t>
      </w:r>
      <w:r w:rsidR="00C02DC9" w:rsidRPr="0087783E">
        <w:rPr>
          <w:rFonts w:cs="Times New Roman"/>
          <w:szCs w:val="24"/>
        </w:rPr>
        <w:t>, где на</w:t>
      </w:r>
      <w:r w:rsidRPr="0087783E">
        <w:rPr>
          <w:rFonts w:cs="Times New Roman"/>
          <w:szCs w:val="24"/>
        </w:rPr>
        <w:t xml:space="preserve"> календар</w:t>
      </w:r>
      <w:r w:rsidR="00C02DC9" w:rsidRPr="0087783E">
        <w:rPr>
          <w:rFonts w:cs="Times New Roman"/>
          <w:szCs w:val="24"/>
        </w:rPr>
        <w:t>е</w:t>
      </w:r>
      <w:r w:rsidRPr="00F655E1">
        <w:t xml:space="preserve"> </w:t>
      </w:r>
      <w:r w:rsidRPr="0087783E">
        <w:rPr>
          <w:rFonts w:cs="Times New Roman"/>
          <w:szCs w:val="24"/>
        </w:rPr>
        <w:t>отображаются все имеющиеся</w:t>
      </w:r>
      <w:r w:rsidR="00987C98" w:rsidRPr="0087783E">
        <w:rPr>
          <w:rFonts w:cs="Times New Roman"/>
          <w:szCs w:val="24"/>
        </w:rPr>
        <w:t xml:space="preserve"> текущие</w:t>
      </w:r>
      <w:r w:rsidRPr="0087783E">
        <w:rPr>
          <w:rFonts w:cs="Times New Roman"/>
          <w:szCs w:val="24"/>
        </w:rPr>
        <w:t xml:space="preserve"> записи на </w:t>
      </w:r>
      <w:r w:rsidRPr="0087783E">
        <w:rPr>
          <w:rFonts w:cs="Times New Roman"/>
          <w:b/>
          <w:szCs w:val="24"/>
        </w:rPr>
        <w:t xml:space="preserve">прием/исследование </w:t>
      </w:r>
      <w:r w:rsidRPr="0087783E">
        <w:rPr>
          <w:rFonts w:cs="Times New Roman"/>
          <w:szCs w:val="24"/>
        </w:rPr>
        <w:t>Клиента</w:t>
      </w:r>
      <w:r w:rsidR="006B550E" w:rsidRPr="0087783E">
        <w:rPr>
          <w:rFonts w:cs="Times New Roman"/>
          <w:szCs w:val="24"/>
        </w:rPr>
        <w:t>/члена семьи</w:t>
      </w:r>
      <w:r w:rsidRPr="0087783E">
        <w:rPr>
          <w:rFonts w:cs="Times New Roman"/>
          <w:szCs w:val="24"/>
        </w:rPr>
        <w:t xml:space="preserve">. </w:t>
      </w:r>
      <w:r w:rsidR="00A8739B" w:rsidRPr="0087783E">
        <w:rPr>
          <w:rFonts w:cs="Times New Roman"/>
          <w:szCs w:val="24"/>
        </w:rPr>
        <w:t>Кликнув на которые</w:t>
      </w:r>
      <w:r w:rsidR="00C02DC9" w:rsidRPr="0087783E">
        <w:rPr>
          <w:rFonts w:cs="Times New Roman"/>
          <w:szCs w:val="24"/>
        </w:rPr>
        <w:t>,</w:t>
      </w:r>
      <w:r w:rsidR="00A8739B" w:rsidRPr="0087783E">
        <w:rPr>
          <w:rFonts w:cs="Times New Roman"/>
          <w:szCs w:val="24"/>
        </w:rPr>
        <w:t xml:space="preserve"> можно посмотреть подробную информацию о записи: ФИО врача/вид исследования, вид обращения, дата и время записи, адрес клиники</w:t>
      </w:r>
      <w:r w:rsidR="00945B93" w:rsidRPr="0087783E">
        <w:rPr>
          <w:rFonts w:cs="Times New Roman"/>
          <w:szCs w:val="24"/>
        </w:rPr>
        <w:t xml:space="preserve"> и при желании </w:t>
      </w:r>
      <w:r w:rsidR="00945B93" w:rsidRPr="0087783E">
        <w:rPr>
          <w:rFonts w:cs="Times New Roman"/>
          <w:b/>
          <w:szCs w:val="24"/>
        </w:rPr>
        <w:t>отменить</w:t>
      </w:r>
      <w:r w:rsidR="00945B93" w:rsidRPr="0087783E">
        <w:rPr>
          <w:rFonts w:cs="Times New Roman"/>
          <w:szCs w:val="24"/>
        </w:rPr>
        <w:t xml:space="preserve"> </w:t>
      </w:r>
      <w:r w:rsidR="00945B93" w:rsidRPr="0087783E">
        <w:rPr>
          <w:rFonts w:cs="Times New Roman"/>
          <w:b/>
          <w:szCs w:val="24"/>
        </w:rPr>
        <w:t>Запись</w:t>
      </w:r>
      <w:r w:rsidR="00945B93" w:rsidRPr="0087783E">
        <w:rPr>
          <w:rFonts w:cs="Times New Roman"/>
          <w:szCs w:val="24"/>
        </w:rPr>
        <w:t>.</w:t>
      </w:r>
      <w:r w:rsidR="00A8739B" w:rsidRPr="0087783E">
        <w:rPr>
          <w:rFonts w:cs="Times New Roman"/>
          <w:szCs w:val="24"/>
        </w:rPr>
        <w:t xml:space="preserve"> </w:t>
      </w:r>
    </w:p>
    <w:p w14:paraId="53969DFD" w14:textId="4EEE38CD" w:rsidR="003D79F1" w:rsidRPr="00BD604D" w:rsidRDefault="003D79F1" w:rsidP="00F12671">
      <w:pPr>
        <w:pStyle w:val="2"/>
        <w:ind w:left="1429" w:hanging="720"/>
      </w:pPr>
      <w:bookmarkStart w:id="407" w:name="_Toc143178483"/>
      <w:r w:rsidRPr="002B06E5">
        <w:t>Главн</w:t>
      </w:r>
      <w:r w:rsidR="00BD604D" w:rsidRPr="002B06E5">
        <w:t>ая</w:t>
      </w:r>
      <w:r w:rsidRPr="002B06E5">
        <w:t xml:space="preserve"> страниц</w:t>
      </w:r>
      <w:r w:rsidR="00BD604D" w:rsidRPr="002B06E5">
        <w:t>а</w:t>
      </w:r>
      <w:r w:rsidRPr="002B06E5">
        <w:t xml:space="preserve"> – «документы».</w:t>
      </w:r>
      <w:bookmarkEnd w:id="407"/>
    </w:p>
    <w:p w14:paraId="14CBE9D4" w14:textId="20E40506" w:rsidR="00455933" w:rsidRPr="0087783E" w:rsidRDefault="009C1757" w:rsidP="004D0951">
      <w:pPr>
        <w:pStyle w:val="a5"/>
        <w:numPr>
          <w:ilvl w:val="0"/>
          <w:numId w:val="22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>В</w:t>
      </w:r>
      <w:r w:rsidR="00455933" w:rsidRPr="0087783E">
        <w:rPr>
          <w:rFonts w:cs="Times New Roman"/>
          <w:szCs w:val="24"/>
        </w:rPr>
        <w:t xml:space="preserve"> виде гиперссылки краткая информация о последнем запросе на документы Клиента/члена семьи (при наличии такой записи). Кликнув </w:t>
      </w:r>
      <w:r w:rsidR="00F12671" w:rsidRPr="0087783E">
        <w:rPr>
          <w:rFonts w:cs="Times New Roman"/>
          <w:szCs w:val="24"/>
        </w:rPr>
        <w:t>на которую,</w:t>
      </w:r>
      <w:r w:rsidR="00455933" w:rsidRPr="0087783E">
        <w:rPr>
          <w:rFonts w:cs="Times New Roman"/>
          <w:szCs w:val="24"/>
        </w:rPr>
        <w:t xml:space="preserve"> можно посмотреть краткую информацию о запросе на документы, статус выполнения запроса, или если данный тип документа позволяет - при наличии готовности документа </w:t>
      </w:r>
      <w:ins w:id="408" w:author="Александр С" w:date="2023-09-13T14:19:00Z">
        <w:r w:rsidR="00843A24">
          <w:rPr>
            <w:rFonts w:cs="Times New Roman"/>
            <w:szCs w:val="24"/>
          </w:rPr>
          <w:t xml:space="preserve">с указанием способа получения </w:t>
        </w:r>
      </w:ins>
      <w:r w:rsidR="00455933" w:rsidRPr="0087783E">
        <w:rPr>
          <w:rFonts w:cs="Times New Roman"/>
          <w:szCs w:val="24"/>
        </w:rPr>
        <w:t>– посмотреть/скачать</w:t>
      </w:r>
      <w:del w:id="409" w:author="Александр С" w:date="2023-09-13T14:19:00Z">
        <w:r w:rsidR="00455933" w:rsidRPr="0087783E" w:rsidDel="00843A24">
          <w:rPr>
            <w:rFonts w:cs="Times New Roman"/>
            <w:szCs w:val="24"/>
          </w:rPr>
          <w:delText>.</w:delText>
        </w:r>
      </w:del>
      <w:ins w:id="410" w:author="Александр С" w:date="2023-09-13T14:19:00Z">
        <w:r w:rsidR="00843A24">
          <w:rPr>
            <w:rFonts w:cs="Times New Roman"/>
            <w:szCs w:val="24"/>
          </w:rPr>
          <w:t xml:space="preserve"> Или </w:t>
        </w:r>
      </w:ins>
      <w:del w:id="411" w:author="Александр С" w:date="2023-09-13T14:19:00Z">
        <w:r w:rsidR="00455933" w:rsidRPr="0087783E" w:rsidDel="00843A24">
          <w:rPr>
            <w:rFonts w:cs="Times New Roman"/>
            <w:szCs w:val="24"/>
          </w:rPr>
          <w:delText xml:space="preserve"> </w:delText>
        </w:r>
      </w:del>
      <w:ins w:id="412" w:author="Максакова Светлана Олеговна" w:date="2023-09-07T13:12:00Z">
        <w:del w:id="413" w:author="Александр С" w:date="2023-09-13T14:19:00Z">
          <w:r w:rsidR="00194F51" w:rsidRPr="00194F51" w:rsidDel="00843A24">
            <w:rPr>
              <w:rFonts w:cs="Times New Roman"/>
              <w:szCs w:val="24"/>
              <w:highlight w:val="cyan"/>
              <w:rPrChange w:id="414" w:author="Максакова Светлана Олеговна" w:date="2023-09-07T13:12:00Z">
                <w:rPr>
                  <w:rFonts w:cs="Times New Roman"/>
                  <w:szCs w:val="24"/>
                </w:rPr>
              </w:rPrChange>
            </w:rPr>
            <w:delText>+</w:delText>
          </w:r>
        </w:del>
        <w:r w:rsidR="00194F51" w:rsidRPr="00194F51">
          <w:rPr>
            <w:rFonts w:cs="Times New Roman"/>
            <w:szCs w:val="24"/>
            <w:highlight w:val="cyan"/>
            <w:rPrChange w:id="415" w:author="Максакова Светлана Олеговна" w:date="2023-09-07T13:12:00Z">
              <w:rPr>
                <w:rFonts w:cs="Times New Roman"/>
                <w:szCs w:val="24"/>
              </w:rPr>
            </w:rPrChange>
          </w:rPr>
          <w:t xml:space="preserve"> получени</w:t>
        </w:r>
        <w:del w:id="416" w:author="Александр С" w:date="2023-09-13T14:20:00Z">
          <w:r w:rsidR="00194F51" w:rsidRPr="00194F51" w:rsidDel="00843A24">
            <w:rPr>
              <w:rFonts w:cs="Times New Roman"/>
              <w:szCs w:val="24"/>
              <w:highlight w:val="cyan"/>
              <w:rPrChange w:id="417" w:author="Максакова Светлана Олеговна" w:date="2023-09-07T13:12:00Z">
                <w:rPr>
                  <w:rFonts w:cs="Times New Roman"/>
                  <w:szCs w:val="24"/>
                </w:rPr>
              </w:rPrChange>
            </w:rPr>
            <w:delText>е</w:delText>
          </w:r>
        </w:del>
      </w:ins>
      <w:ins w:id="418" w:author="Александр С" w:date="2023-09-13T14:20:00Z">
        <w:r w:rsidR="00843A24">
          <w:rPr>
            <w:rFonts w:cs="Times New Roman"/>
            <w:szCs w:val="24"/>
            <w:highlight w:val="cyan"/>
          </w:rPr>
          <w:t>ть</w:t>
        </w:r>
      </w:ins>
      <w:ins w:id="419" w:author="Максакова Светлана Олеговна" w:date="2023-09-07T13:12:00Z">
        <w:r w:rsidR="00194F51" w:rsidRPr="00194F51">
          <w:rPr>
            <w:rFonts w:cs="Times New Roman"/>
            <w:szCs w:val="24"/>
            <w:highlight w:val="cyan"/>
            <w:rPrChange w:id="420" w:author="Максакова Светлана Олеговна" w:date="2023-09-07T13:12:00Z">
              <w:rPr>
                <w:rFonts w:cs="Times New Roman"/>
                <w:szCs w:val="24"/>
              </w:rPr>
            </w:rPrChange>
          </w:rPr>
          <w:t xml:space="preserve"> в МЦ</w:t>
        </w:r>
      </w:ins>
    </w:p>
    <w:p w14:paraId="715A5C8D" w14:textId="0C744FE5" w:rsidR="00D06FD3" w:rsidRDefault="00455933" w:rsidP="004D0951">
      <w:pPr>
        <w:pStyle w:val="a5"/>
        <w:numPr>
          <w:ilvl w:val="0"/>
          <w:numId w:val="22"/>
        </w:numPr>
        <w:jc w:val="both"/>
        <w:rPr>
          <w:ins w:id="421" w:author="Максакова Светлана Олеговна" w:date="2023-09-07T13:11:00Z"/>
          <w:rFonts w:cs="Times New Roman"/>
          <w:szCs w:val="24"/>
        </w:rPr>
      </w:pPr>
      <w:r w:rsidRPr="0087783E">
        <w:rPr>
          <w:rFonts w:cs="Times New Roman"/>
          <w:szCs w:val="24"/>
        </w:rPr>
        <w:t xml:space="preserve">В виде команды </w:t>
      </w:r>
      <w:r w:rsidRPr="0087783E">
        <w:rPr>
          <w:rFonts w:cs="Times New Roman"/>
          <w:b/>
          <w:szCs w:val="24"/>
        </w:rPr>
        <w:t>«Все Документы»</w:t>
      </w:r>
      <w:r w:rsidRPr="0087783E">
        <w:rPr>
          <w:rFonts w:cs="Times New Roman"/>
          <w:szCs w:val="24"/>
        </w:rPr>
        <w:t>, выполнив которую, осуществляется переход в раздел «</w:t>
      </w:r>
      <w:r w:rsidRPr="0087783E">
        <w:rPr>
          <w:rFonts w:cs="Times New Roman"/>
          <w:b/>
          <w:szCs w:val="24"/>
        </w:rPr>
        <w:t xml:space="preserve">Документы» – подменю «История запросов документов», </w:t>
      </w:r>
      <w:r w:rsidRPr="0087783E">
        <w:rPr>
          <w:rFonts w:cs="Times New Roman"/>
          <w:szCs w:val="24"/>
        </w:rPr>
        <w:t>где</w:t>
      </w:r>
      <w:r w:rsidRPr="00F655E1">
        <w:t xml:space="preserve"> </w:t>
      </w:r>
      <w:r w:rsidRPr="0087783E">
        <w:rPr>
          <w:rFonts w:cs="Times New Roman"/>
          <w:szCs w:val="24"/>
        </w:rPr>
        <w:t xml:space="preserve">на форме выводятся виде списка все имеющиеся запросы Клиента на документы </w:t>
      </w:r>
      <w:r w:rsidR="00F12671" w:rsidRPr="0087783E">
        <w:rPr>
          <w:rFonts w:cs="Times New Roman"/>
          <w:szCs w:val="24"/>
        </w:rPr>
        <w:t>со статусом</w:t>
      </w:r>
      <w:r w:rsidRPr="0087783E">
        <w:rPr>
          <w:rFonts w:cs="Times New Roman"/>
          <w:szCs w:val="24"/>
        </w:rPr>
        <w:t xml:space="preserve"> состояния. </w:t>
      </w:r>
      <w:r w:rsidRPr="0087783E">
        <w:rPr>
          <w:rFonts w:cs="Times New Roman"/>
          <w:b/>
          <w:szCs w:val="24"/>
        </w:rPr>
        <w:t xml:space="preserve">  </w:t>
      </w:r>
      <w:r w:rsidRPr="0087783E">
        <w:rPr>
          <w:rFonts w:cs="Times New Roman"/>
          <w:szCs w:val="24"/>
        </w:rPr>
        <w:t xml:space="preserve">Кликнув </w:t>
      </w:r>
      <w:r w:rsidR="00F12671" w:rsidRPr="0087783E">
        <w:rPr>
          <w:rFonts w:cs="Times New Roman"/>
          <w:szCs w:val="24"/>
        </w:rPr>
        <w:t>на которые,</w:t>
      </w:r>
      <w:r w:rsidRPr="0087783E">
        <w:rPr>
          <w:rFonts w:cs="Times New Roman"/>
          <w:szCs w:val="24"/>
        </w:rPr>
        <w:t xml:space="preserve"> можно посмотреть информацию о запросе о </w:t>
      </w:r>
      <w:del w:id="422" w:author="Александр С" w:date="2023-09-13T14:27:00Z">
        <w:r w:rsidRPr="0087783E" w:rsidDel="00EB6352">
          <w:rPr>
            <w:rFonts w:cs="Times New Roman"/>
            <w:szCs w:val="24"/>
          </w:rPr>
          <w:delText>документе</w:delText>
        </w:r>
      </w:del>
      <w:ins w:id="423" w:author="Александр С" w:date="2023-09-13T14:27:00Z">
        <w:r w:rsidR="00EB6352" w:rsidRPr="0087783E">
          <w:rPr>
            <w:rFonts w:cs="Times New Roman"/>
            <w:szCs w:val="24"/>
          </w:rPr>
          <w:t>документ</w:t>
        </w:r>
        <w:r w:rsidR="00EB6352">
          <w:rPr>
            <w:rFonts w:cs="Times New Roman"/>
            <w:szCs w:val="24"/>
          </w:rPr>
          <w:t>а с указанием МЦ в котором его можно получить</w:t>
        </w:r>
      </w:ins>
      <w:r w:rsidRPr="0087783E">
        <w:rPr>
          <w:rFonts w:cs="Times New Roman"/>
          <w:szCs w:val="24"/>
        </w:rPr>
        <w:t xml:space="preserve"> или если тип документа и его готовность позволяет – посмотреть скачать</w:t>
      </w:r>
      <w:ins w:id="424" w:author="Александр С" w:date="2023-09-13T14:24:00Z">
        <w:r w:rsidR="00843A24">
          <w:rPr>
            <w:rFonts w:cs="Times New Roman"/>
            <w:szCs w:val="24"/>
          </w:rPr>
          <w:t xml:space="preserve">. </w:t>
        </w:r>
      </w:ins>
      <w:del w:id="425" w:author="Александр С" w:date="2023-09-13T14:24:00Z">
        <w:r w:rsidRPr="0087783E" w:rsidDel="00843A24">
          <w:rPr>
            <w:rFonts w:cs="Times New Roman"/>
            <w:szCs w:val="24"/>
          </w:rPr>
          <w:delText>.</w:delText>
        </w:r>
      </w:del>
      <w:del w:id="426" w:author="Александр С" w:date="2023-09-13T14:27:00Z">
        <w:r w:rsidRPr="0087783E" w:rsidDel="00EB6352">
          <w:rPr>
            <w:rFonts w:cs="Times New Roman"/>
            <w:szCs w:val="24"/>
          </w:rPr>
          <w:delText xml:space="preserve">  </w:delText>
        </w:r>
      </w:del>
    </w:p>
    <w:p w14:paraId="1A3912B9" w14:textId="18D65F90" w:rsidR="00194F51" w:rsidRPr="00194F51" w:rsidDel="00EB6352" w:rsidRDefault="00194F51" w:rsidP="004D0951">
      <w:pPr>
        <w:pStyle w:val="a5"/>
        <w:numPr>
          <w:ilvl w:val="0"/>
          <w:numId w:val="22"/>
        </w:numPr>
        <w:jc w:val="both"/>
        <w:rPr>
          <w:del w:id="427" w:author="Александр С" w:date="2023-09-13T14:28:00Z"/>
          <w:rFonts w:cs="Times New Roman"/>
          <w:szCs w:val="24"/>
          <w:highlight w:val="cyan"/>
          <w:rPrChange w:id="428" w:author="Максакова Светлана Олеговна" w:date="2023-09-07T13:12:00Z">
            <w:rPr>
              <w:del w:id="429" w:author="Александр С" w:date="2023-09-13T14:28:00Z"/>
              <w:rFonts w:cs="Times New Roman"/>
              <w:szCs w:val="24"/>
            </w:rPr>
          </w:rPrChange>
        </w:rPr>
      </w:pPr>
      <w:ins w:id="430" w:author="Максакова Светлана Олеговна" w:date="2023-09-07T13:11:00Z">
        <w:del w:id="431" w:author="Александр С" w:date="2023-09-13T14:28:00Z">
          <w:r w:rsidRPr="00194F51" w:rsidDel="00EB6352">
            <w:rPr>
              <w:rFonts w:cs="Times New Roman"/>
              <w:szCs w:val="24"/>
              <w:highlight w:val="cyan"/>
              <w:rPrChange w:id="432" w:author="Максакова Светлана Олеговна" w:date="2023-09-07T13:12:00Z">
                <w:rPr>
                  <w:rFonts w:cs="Times New Roman"/>
                  <w:szCs w:val="24"/>
                </w:rPr>
              </w:rPrChange>
            </w:rPr>
            <w:delText>Статусы</w:delText>
          </w:r>
        </w:del>
      </w:ins>
      <w:ins w:id="433" w:author="Максакова Светлана Олеговна" w:date="2023-09-07T13:12:00Z">
        <w:del w:id="434" w:author="Александр С" w:date="2023-09-13T14:28:00Z">
          <w:r w:rsidDel="00EB6352">
            <w:rPr>
              <w:rFonts w:cs="Times New Roman"/>
              <w:szCs w:val="24"/>
              <w:highlight w:val="cyan"/>
            </w:rPr>
            <w:delText>?</w:delText>
          </w:r>
        </w:del>
      </w:ins>
    </w:p>
    <w:p w14:paraId="2BB6054A" w14:textId="095C0A2B" w:rsidR="00AC549E" w:rsidRPr="0079425F" w:rsidRDefault="00AC549E" w:rsidP="00F12671">
      <w:pPr>
        <w:pStyle w:val="2"/>
        <w:ind w:left="1429" w:hanging="720"/>
      </w:pPr>
      <w:bookmarkStart w:id="435" w:name="_Toc143178484"/>
      <w:r w:rsidRPr="0079425F">
        <w:t>Главн</w:t>
      </w:r>
      <w:r w:rsidR="00BD604D" w:rsidRPr="0079425F">
        <w:t>ая</w:t>
      </w:r>
      <w:r w:rsidRPr="0079425F">
        <w:t xml:space="preserve"> страниц</w:t>
      </w:r>
      <w:r w:rsidR="00BD604D" w:rsidRPr="0079425F">
        <w:t>а</w:t>
      </w:r>
      <w:r w:rsidRPr="0079425F">
        <w:t xml:space="preserve"> – «</w:t>
      </w:r>
      <w:r w:rsidR="009857E1" w:rsidRPr="0079425F">
        <w:t>Баланс</w:t>
      </w:r>
      <w:r w:rsidRPr="0079425F">
        <w:t>».</w:t>
      </w:r>
      <w:bookmarkEnd w:id="435"/>
    </w:p>
    <w:p w14:paraId="6E7A6EDC" w14:textId="77777777" w:rsidR="007044AE" w:rsidRPr="00C1122F" w:rsidRDefault="007044AE" w:rsidP="00FF5F8C">
      <w:pPr>
        <w:ind w:firstLine="0"/>
        <w:jc w:val="both"/>
        <w:rPr>
          <w:rFonts w:cs="Times New Roman"/>
          <w:szCs w:val="24"/>
        </w:rPr>
      </w:pPr>
      <w:r w:rsidRPr="00C1122F">
        <w:rPr>
          <w:rFonts w:cs="Times New Roman"/>
          <w:szCs w:val="24"/>
        </w:rPr>
        <w:t>В данном блоке выводится:</w:t>
      </w:r>
    </w:p>
    <w:p w14:paraId="634387B5" w14:textId="13C308B1" w:rsidR="000D69A9" w:rsidRPr="0087783E" w:rsidRDefault="00C40E1E" w:rsidP="004D0951">
      <w:pPr>
        <w:pStyle w:val="a5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 xml:space="preserve">Информация по текущему </w:t>
      </w:r>
      <w:r w:rsidR="000D69A9" w:rsidRPr="0087783E">
        <w:rPr>
          <w:rFonts w:cs="Times New Roman"/>
          <w:szCs w:val="24"/>
        </w:rPr>
        <w:t>балансу Клиента</w:t>
      </w:r>
      <w:r w:rsidRPr="0087783E">
        <w:rPr>
          <w:rFonts w:cs="Times New Roman"/>
          <w:szCs w:val="24"/>
        </w:rPr>
        <w:t xml:space="preserve"> и задолженности</w:t>
      </w:r>
      <w:r w:rsidR="00B80ED2" w:rsidRPr="0087783E">
        <w:rPr>
          <w:rFonts w:cs="Times New Roman"/>
          <w:szCs w:val="24"/>
        </w:rPr>
        <w:t>.</w:t>
      </w:r>
      <w:r w:rsidRPr="0087783E">
        <w:rPr>
          <w:rFonts w:cs="Times New Roman"/>
          <w:szCs w:val="24"/>
        </w:rPr>
        <w:t xml:space="preserve"> </w:t>
      </w:r>
      <w:r w:rsidR="00B80ED2" w:rsidRPr="0087783E">
        <w:rPr>
          <w:rFonts w:cs="Times New Roman"/>
          <w:szCs w:val="24"/>
        </w:rPr>
        <w:t>П</w:t>
      </w:r>
      <w:r w:rsidR="000D69A9" w:rsidRPr="0087783E">
        <w:rPr>
          <w:rFonts w:cs="Times New Roman"/>
          <w:szCs w:val="24"/>
        </w:rPr>
        <w:t>оказывает текущ</w:t>
      </w:r>
      <w:r w:rsidR="00C1122F" w:rsidRPr="0087783E">
        <w:rPr>
          <w:rFonts w:cs="Times New Roman"/>
          <w:szCs w:val="24"/>
        </w:rPr>
        <w:t>ий баланс и</w:t>
      </w:r>
      <w:r w:rsidR="000D69A9" w:rsidRPr="0087783E">
        <w:rPr>
          <w:rFonts w:cs="Times New Roman"/>
          <w:szCs w:val="24"/>
        </w:rPr>
        <w:t xml:space="preserve"> задолженность</w:t>
      </w:r>
      <w:r w:rsidR="00B80ED2" w:rsidRPr="0087783E">
        <w:rPr>
          <w:rFonts w:cs="Times New Roman"/>
          <w:szCs w:val="24"/>
        </w:rPr>
        <w:t xml:space="preserve"> Клиента по умолчанию</w:t>
      </w:r>
      <w:r w:rsidR="000D69A9" w:rsidRPr="0087783E">
        <w:rPr>
          <w:rFonts w:cs="Times New Roman"/>
          <w:szCs w:val="24"/>
        </w:rPr>
        <w:t>. Данные по этому</w:t>
      </w:r>
      <w:r w:rsidR="00246419" w:rsidRPr="0087783E">
        <w:rPr>
          <w:rFonts w:cs="Times New Roman"/>
          <w:szCs w:val="24"/>
        </w:rPr>
        <w:t xml:space="preserve"> полю получаем запросом из МИС </w:t>
      </w:r>
      <w:r w:rsidR="000D69A9" w:rsidRPr="0087783E">
        <w:rPr>
          <w:rFonts w:cs="Times New Roman"/>
          <w:szCs w:val="24"/>
        </w:rPr>
        <w:t xml:space="preserve">или задолженности – МИС предает пустое и данное поле не отображается.  </w:t>
      </w:r>
      <w:ins w:id="436" w:author="Максакова Светлана Олеговна" w:date="2023-09-07T13:12:00Z">
        <w:r w:rsidR="00194F51" w:rsidRPr="00194F51">
          <w:rPr>
            <w:rFonts w:cs="Times New Roman"/>
            <w:szCs w:val="24"/>
            <w:highlight w:val="cyan"/>
            <w:rPrChange w:id="437" w:author="Максакова Светлана Олеговна" w:date="2023-09-07T13:12:00Z">
              <w:rPr>
                <w:rFonts w:cs="Times New Roman"/>
                <w:szCs w:val="24"/>
              </w:rPr>
            </w:rPrChange>
          </w:rPr>
          <w:t>(учет юрлиц)</w:t>
        </w:r>
      </w:ins>
    </w:p>
    <w:p w14:paraId="4CDC08BC" w14:textId="288B0505" w:rsidR="00C91D2F" w:rsidRPr="0087783E" w:rsidRDefault="007044AE" w:rsidP="004D0951">
      <w:pPr>
        <w:pStyle w:val="a5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lastRenderedPageBreak/>
        <w:t xml:space="preserve">В виде команды </w:t>
      </w:r>
      <w:r w:rsidRPr="0087783E">
        <w:rPr>
          <w:rFonts w:cs="Times New Roman"/>
          <w:b/>
          <w:szCs w:val="24"/>
        </w:rPr>
        <w:t>«</w:t>
      </w:r>
      <w:r w:rsidR="00C40E1E" w:rsidRPr="0087783E">
        <w:rPr>
          <w:rFonts w:cs="Times New Roman"/>
          <w:b/>
          <w:szCs w:val="24"/>
        </w:rPr>
        <w:t>Внести аванс</w:t>
      </w:r>
      <w:r w:rsidRPr="0087783E">
        <w:rPr>
          <w:rFonts w:cs="Times New Roman"/>
          <w:b/>
          <w:szCs w:val="24"/>
        </w:rPr>
        <w:t>»</w:t>
      </w:r>
      <w:r w:rsidRPr="0087783E">
        <w:rPr>
          <w:rFonts w:cs="Times New Roman"/>
          <w:szCs w:val="24"/>
        </w:rPr>
        <w:t xml:space="preserve">, выполнив которую, осуществляется переход </w:t>
      </w:r>
      <w:r w:rsidR="00C40E1E" w:rsidRPr="0087783E">
        <w:rPr>
          <w:rFonts w:cs="Times New Roman"/>
          <w:szCs w:val="24"/>
        </w:rPr>
        <w:t>на форму оплат</w:t>
      </w:r>
      <w:r w:rsidR="000D69A9" w:rsidRPr="0087783E">
        <w:rPr>
          <w:rFonts w:cs="Times New Roman"/>
          <w:szCs w:val="24"/>
        </w:rPr>
        <w:t xml:space="preserve"> и вносится аванс</w:t>
      </w:r>
      <w:r w:rsidR="00C40E1E" w:rsidRPr="0087783E">
        <w:rPr>
          <w:rFonts w:cs="Times New Roman"/>
          <w:szCs w:val="24"/>
        </w:rPr>
        <w:t xml:space="preserve">. </w:t>
      </w:r>
      <w:bookmarkStart w:id="438" w:name="_Toc143178485"/>
      <w:ins w:id="439" w:author="Максакова Светлана Олеговна" w:date="2023-09-07T13:12:00Z">
        <w:r w:rsidR="00194F51" w:rsidRPr="00194F51">
          <w:rPr>
            <w:rFonts w:cs="Times New Roman"/>
            <w:color w:val="FF0000"/>
            <w:szCs w:val="24"/>
            <w:rPrChange w:id="440" w:author="Максакова Светлана Олеговна" w:date="2023-09-07T13:13:00Z">
              <w:rPr>
                <w:rFonts w:cs="Times New Roman"/>
                <w:szCs w:val="24"/>
              </w:rPr>
            </w:rPrChange>
          </w:rPr>
          <w:t>(</w:t>
        </w:r>
      </w:ins>
      <w:ins w:id="441" w:author="Максакова Светлана Олеговна" w:date="2023-09-07T13:13:00Z">
        <w:r w:rsidR="00194F51" w:rsidRPr="00194F51">
          <w:rPr>
            <w:rFonts w:cs="Times New Roman"/>
            <w:color w:val="FF0000"/>
            <w:szCs w:val="24"/>
            <w:rPrChange w:id="442" w:author="Максакова Светлана Олеговна" w:date="2023-09-07T13:13:00Z">
              <w:rPr>
                <w:rFonts w:cs="Times New Roman"/>
                <w:szCs w:val="24"/>
              </w:rPr>
            </w:rPrChange>
          </w:rPr>
          <w:t>?обсудить с финслужбой?</w:t>
        </w:r>
      </w:ins>
      <w:ins w:id="443" w:author="Максакова Светлана Олеговна" w:date="2023-09-07T13:12:00Z">
        <w:r w:rsidR="00194F51" w:rsidRPr="00194F51">
          <w:rPr>
            <w:rFonts w:cs="Times New Roman"/>
            <w:color w:val="FF0000"/>
            <w:szCs w:val="24"/>
            <w:rPrChange w:id="444" w:author="Максакова Светлана Олеговна" w:date="2023-09-07T13:13:00Z">
              <w:rPr>
                <w:rFonts w:cs="Times New Roman"/>
                <w:szCs w:val="24"/>
              </w:rPr>
            </w:rPrChange>
          </w:rPr>
          <w:t>)</w:t>
        </w:r>
      </w:ins>
    </w:p>
    <w:p w14:paraId="0B2A4A67" w14:textId="6D60C9D5" w:rsidR="006A462E" w:rsidRPr="00F12671" w:rsidRDefault="006A462E" w:rsidP="00F12671">
      <w:pPr>
        <w:pStyle w:val="2"/>
        <w:ind w:left="1429" w:hanging="720"/>
      </w:pPr>
      <w:r w:rsidRPr="00C91D2F">
        <w:t>Записаться на прием</w:t>
      </w:r>
      <w:r w:rsidR="00582A15" w:rsidRPr="00C91D2F">
        <w:t>/исследования</w:t>
      </w:r>
      <w:r w:rsidRPr="00C91D2F">
        <w:t>.</w:t>
      </w:r>
      <w:bookmarkEnd w:id="438"/>
    </w:p>
    <w:p w14:paraId="5509FA47" w14:textId="3B616BFB" w:rsidR="000E4BF4" w:rsidRPr="00DD054A" w:rsidRDefault="00DD054A" w:rsidP="00F12671">
      <w:pPr>
        <w:jc w:val="both"/>
        <w:rPr>
          <w:rFonts w:cs="Times New Roman"/>
          <w:szCs w:val="24"/>
        </w:rPr>
      </w:pPr>
      <w:r w:rsidRPr="00DD054A">
        <w:rPr>
          <w:rFonts w:cs="Times New Roman"/>
          <w:szCs w:val="24"/>
        </w:rPr>
        <w:t>Данный раздел главного меню предоставляет Клиенту возможность запис</w:t>
      </w:r>
      <w:r w:rsidR="00582A15">
        <w:rPr>
          <w:rFonts w:cs="Times New Roman"/>
          <w:szCs w:val="24"/>
        </w:rPr>
        <w:t>аться</w:t>
      </w:r>
      <w:r w:rsidRPr="00DD054A">
        <w:rPr>
          <w:rFonts w:cs="Times New Roman"/>
          <w:szCs w:val="24"/>
        </w:rPr>
        <w:t xml:space="preserve"> на прием/исследование</w:t>
      </w:r>
      <w:r w:rsidR="000E4BF4">
        <w:rPr>
          <w:rFonts w:cs="Times New Roman"/>
          <w:szCs w:val="24"/>
        </w:rPr>
        <w:t xml:space="preserve"> (см. рисунок ниже) и в зависимости от выбора запускает подпроцесс</w:t>
      </w:r>
      <w:r w:rsidR="000E4BF4" w:rsidRPr="00226B78">
        <w:rPr>
          <w:rFonts w:cs="Times New Roman"/>
          <w:b/>
          <w:szCs w:val="24"/>
        </w:rPr>
        <w:t xml:space="preserve"> «Выбор параметров Записи»</w:t>
      </w:r>
      <w:r w:rsidR="000E4BF4" w:rsidRPr="00A30006">
        <w:rPr>
          <w:rFonts w:cs="Times New Roman"/>
          <w:szCs w:val="24"/>
        </w:rPr>
        <w:t xml:space="preserve"> (п.</w:t>
      </w:r>
      <w:r w:rsidR="00C91D2F">
        <w:rPr>
          <w:rFonts w:cs="Times New Roman"/>
          <w:szCs w:val="24"/>
        </w:rPr>
        <w:t>4</w:t>
      </w:r>
      <w:r w:rsidR="000E4BF4" w:rsidRPr="00A30006">
        <w:rPr>
          <w:rFonts w:cs="Times New Roman"/>
          <w:szCs w:val="24"/>
        </w:rPr>
        <w:t>.3.)</w:t>
      </w:r>
      <w:r w:rsidR="000E4BF4">
        <w:rPr>
          <w:rFonts w:cs="Times New Roman"/>
          <w:szCs w:val="24"/>
        </w:rPr>
        <w:t xml:space="preserve"> с ролью </w:t>
      </w:r>
      <w:r w:rsidR="000E4BF4" w:rsidRPr="00037DC2">
        <w:rPr>
          <w:rFonts w:cs="Times New Roman"/>
          <w:b/>
          <w:szCs w:val="24"/>
        </w:rPr>
        <w:t>Клиент</w:t>
      </w:r>
      <w:r w:rsidR="000E4BF4">
        <w:rPr>
          <w:rFonts w:cs="Times New Roman"/>
          <w:b/>
          <w:szCs w:val="24"/>
        </w:rPr>
        <w:t xml:space="preserve">. </w:t>
      </w:r>
      <w:r w:rsidR="000E4BF4">
        <w:rPr>
          <w:rFonts w:cs="Times New Roman"/>
          <w:szCs w:val="24"/>
        </w:rPr>
        <w:t xml:space="preserve"> </w:t>
      </w:r>
    </w:p>
    <w:p w14:paraId="3C9C54CF" w14:textId="77777777" w:rsidR="0087783E" w:rsidRDefault="0087783E" w:rsidP="00F12671">
      <w:pPr>
        <w:jc w:val="both"/>
        <w:rPr>
          <w:rFonts w:cs="Times New Roman"/>
          <w:szCs w:val="24"/>
        </w:rPr>
      </w:pPr>
    </w:p>
    <w:p w14:paraId="7AD34776" w14:textId="6260F4CD" w:rsidR="00DD054A" w:rsidRDefault="00DD054A" w:rsidP="0087783E">
      <w:pPr>
        <w:ind w:firstLine="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Отличия в данном подпроцессе от сценария для роли </w:t>
      </w:r>
      <w:r w:rsidRPr="00037DC2">
        <w:rPr>
          <w:rFonts w:cs="Times New Roman"/>
          <w:b/>
          <w:szCs w:val="24"/>
        </w:rPr>
        <w:t>Гость</w:t>
      </w:r>
      <w:r>
        <w:rPr>
          <w:rFonts w:cs="Times New Roman"/>
          <w:b/>
          <w:szCs w:val="24"/>
        </w:rPr>
        <w:t>:</w:t>
      </w:r>
    </w:p>
    <w:p w14:paraId="1669799F" w14:textId="25DBC365" w:rsidR="00DD054A" w:rsidRPr="0087783E" w:rsidRDefault="00DD054A" w:rsidP="004D0951">
      <w:pPr>
        <w:pStyle w:val="a5"/>
        <w:numPr>
          <w:ilvl w:val="0"/>
          <w:numId w:val="25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 xml:space="preserve">Параметр </w:t>
      </w:r>
      <w:r w:rsidRPr="0087783E">
        <w:rPr>
          <w:rFonts w:cs="Times New Roman"/>
          <w:b/>
          <w:szCs w:val="24"/>
        </w:rPr>
        <w:t>«Город»</w:t>
      </w:r>
      <w:r w:rsidRPr="0087783E">
        <w:rPr>
          <w:rFonts w:cs="Times New Roman"/>
          <w:szCs w:val="24"/>
        </w:rPr>
        <w:t xml:space="preserve"> указывается по умолчанию из регистрационных данных личного кабинета.</w:t>
      </w:r>
    </w:p>
    <w:p w14:paraId="28369B30" w14:textId="77777777" w:rsidR="0087783E" w:rsidRDefault="0087783E" w:rsidP="0087783E">
      <w:pPr>
        <w:ind w:firstLine="0"/>
        <w:jc w:val="both"/>
        <w:rPr>
          <w:rFonts w:cs="Times New Roman"/>
          <w:szCs w:val="24"/>
        </w:rPr>
      </w:pPr>
    </w:p>
    <w:p w14:paraId="676B970F" w14:textId="550ED3FF" w:rsidR="00DD054A" w:rsidRPr="0087783E" w:rsidRDefault="00DD054A" w:rsidP="004D0951">
      <w:pPr>
        <w:pStyle w:val="a5"/>
        <w:numPr>
          <w:ilvl w:val="0"/>
          <w:numId w:val="25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>Добавляется параметр выбора</w:t>
      </w:r>
      <w:r w:rsidR="00F12671" w:rsidRPr="0087783E">
        <w:rPr>
          <w:rFonts w:cs="Times New Roman"/>
          <w:szCs w:val="24"/>
        </w:rPr>
        <w:t xml:space="preserve">: </w:t>
      </w:r>
      <w:r w:rsidR="00F12671" w:rsidRPr="0087783E">
        <w:rPr>
          <w:rFonts w:cs="Times New Roman"/>
          <w:b/>
          <w:szCs w:val="24"/>
        </w:rPr>
        <w:t>на</w:t>
      </w:r>
      <w:r w:rsidRPr="0087783E">
        <w:rPr>
          <w:rFonts w:cs="Times New Roman"/>
          <w:b/>
          <w:szCs w:val="24"/>
        </w:rPr>
        <w:t xml:space="preserve"> кого осуществляется </w:t>
      </w:r>
      <w:r w:rsidR="00F12671" w:rsidRPr="0087783E">
        <w:rPr>
          <w:rFonts w:cs="Times New Roman"/>
          <w:b/>
          <w:szCs w:val="24"/>
        </w:rPr>
        <w:t>з</w:t>
      </w:r>
      <w:r w:rsidRPr="0087783E">
        <w:rPr>
          <w:rFonts w:cs="Times New Roman"/>
          <w:b/>
          <w:szCs w:val="24"/>
        </w:rPr>
        <w:t xml:space="preserve">апись, </w:t>
      </w:r>
      <w:r w:rsidRPr="0087783E">
        <w:rPr>
          <w:rFonts w:cs="Times New Roman"/>
          <w:szCs w:val="24"/>
        </w:rPr>
        <w:t>содержащий список:</w:t>
      </w:r>
    </w:p>
    <w:p w14:paraId="1094BAE0" w14:textId="4A0CE761" w:rsidR="00440945" w:rsidRPr="0087783E" w:rsidRDefault="00440945" w:rsidP="004D0951">
      <w:pPr>
        <w:pStyle w:val="a5"/>
        <w:numPr>
          <w:ilvl w:val="0"/>
          <w:numId w:val="24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>По умолчанию указывается выбранный в профиле Пациент</w:t>
      </w:r>
      <w:r w:rsidR="00D732B6" w:rsidRPr="0087783E">
        <w:rPr>
          <w:rFonts w:cs="Times New Roman"/>
          <w:szCs w:val="24"/>
        </w:rPr>
        <w:t>.</w:t>
      </w:r>
    </w:p>
    <w:p w14:paraId="34D1E670" w14:textId="36840D17" w:rsidR="00440945" w:rsidRPr="0087783E" w:rsidRDefault="00440945" w:rsidP="004D0951">
      <w:pPr>
        <w:pStyle w:val="a5"/>
        <w:numPr>
          <w:ilvl w:val="0"/>
          <w:numId w:val="24"/>
        </w:numPr>
        <w:jc w:val="both"/>
        <w:rPr>
          <w:rFonts w:cs="Times New Roman"/>
          <w:szCs w:val="24"/>
        </w:rPr>
      </w:pPr>
      <w:r w:rsidRPr="0087783E">
        <w:rPr>
          <w:rFonts w:cs="Times New Roman"/>
          <w:szCs w:val="24"/>
        </w:rPr>
        <w:t>На себя (данные заполнены при регистрации в личном кабинете)</w:t>
      </w:r>
      <w:r w:rsidR="00656D48" w:rsidRPr="0087783E">
        <w:rPr>
          <w:rFonts w:cs="Times New Roman"/>
          <w:szCs w:val="24"/>
        </w:rPr>
        <w:t xml:space="preserve"> </w:t>
      </w:r>
      <w:r w:rsidRPr="0087783E">
        <w:rPr>
          <w:rFonts w:cs="Times New Roman"/>
          <w:szCs w:val="24"/>
        </w:rPr>
        <w:t>/ На члена семьи</w:t>
      </w:r>
      <w:r w:rsidR="00D732B6" w:rsidRPr="0087783E">
        <w:rPr>
          <w:rFonts w:cs="Times New Roman"/>
          <w:szCs w:val="24"/>
        </w:rPr>
        <w:t>.</w:t>
      </w:r>
    </w:p>
    <w:p w14:paraId="73821FF7" w14:textId="02F4841D" w:rsidR="00440945" w:rsidRPr="000D1129" w:rsidRDefault="00440945" w:rsidP="00F12671">
      <w:pPr>
        <w:jc w:val="both"/>
        <w:rPr>
          <w:rFonts w:cs="Times New Roman"/>
          <w:szCs w:val="24"/>
        </w:rPr>
      </w:pPr>
      <w:r w:rsidRPr="000D1129">
        <w:rPr>
          <w:rFonts w:cs="Times New Roman"/>
          <w:szCs w:val="24"/>
        </w:rPr>
        <w:t>Если члена семьи нет в списке – предлагается добавить информацию о родственнике.</w:t>
      </w:r>
    </w:p>
    <w:p w14:paraId="268B28DB" w14:textId="77777777" w:rsidR="0087783E" w:rsidRPr="003C6FCB" w:rsidRDefault="0087783E" w:rsidP="00F12671">
      <w:pPr>
        <w:jc w:val="both"/>
        <w:rPr>
          <w:rStyle w:val="af3"/>
        </w:rPr>
      </w:pPr>
    </w:p>
    <w:p w14:paraId="6211394B" w14:textId="690F6F7E" w:rsidR="00440945" w:rsidRDefault="00440945" w:rsidP="00F12671">
      <w:pPr>
        <w:jc w:val="both"/>
        <w:rPr>
          <w:rFonts w:cs="Times New Roman"/>
          <w:szCs w:val="24"/>
        </w:rPr>
      </w:pPr>
      <w:r w:rsidRPr="0087783E">
        <w:rPr>
          <w:rStyle w:val="af3"/>
        </w:rPr>
        <w:t>Примечание.</w:t>
      </w:r>
      <w:r w:rsidRPr="000D1129">
        <w:rPr>
          <w:rFonts w:cs="Times New Roman"/>
          <w:szCs w:val="24"/>
        </w:rPr>
        <w:t xml:space="preserve"> При добавлении любого члена семьи </w:t>
      </w:r>
      <w:r w:rsidRPr="000D1129">
        <w:rPr>
          <w:rFonts w:cs="Times New Roman"/>
          <w:szCs w:val="24"/>
          <w:u w:val="single"/>
        </w:rPr>
        <w:t>обязательно</w:t>
      </w:r>
      <w:r w:rsidRPr="000D1129">
        <w:rPr>
          <w:rFonts w:cs="Times New Roman"/>
          <w:szCs w:val="24"/>
        </w:rPr>
        <w:t xml:space="preserve"> кроме ФИО, указываются следующие данные</w:t>
      </w:r>
      <w:del w:id="445" w:author="Александр С" w:date="2023-09-13T14:32:00Z">
        <w:r w:rsidRPr="000D1129" w:rsidDel="00EB6352">
          <w:rPr>
            <w:rFonts w:cs="Times New Roman"/>
            <w:szCs w:val="24"/>
          </w:rPr>
          <w:delText xml:space="preserve">: </w:delText>
        </w:r>
        <w:commentRangeStart w:id="446"/>
        <w:r w:rsidRPr="000D1129" w:rsidDel="00EB6352">
          <w:rPr>
            <w:rFonts w:cs="Times New Roman"/>
            <w:szCs w:val="24"/>
          </w:rPr>
          <w:delText xml:space="preserve">дата, месяц и год рождения и пол.  </w:delText>
        </w:r>
        <w:commentRangeEnd w:id="446"/>
        <w:r w:rsidR="001B2710" w:rsidDel="00EB6352">
          <w:rPr>
            <w:rStyle w:val="ae"/>
          </w:rPr>
          <w:commentReference w:id="446"/>
        </w:r>
      </w:del>
      <w:ins w:id="447" w:author="Александр С" w:date="2023-09-13T14:32:00Z">
        <w:r w:rsidR="00EB6352">
          <w:rPr>
            <w:rFonts w:cs="Times New Roman"/>
            <w:szCs w:val="24"/>
          </w:rPr>
          <w:t xml:space="preserve"> Указанные в п.13 настоящего документа.</w:t>
        </w:r>
      </w:ins>
    </w:p>
    <w:p w14:paraId="389815BA" w14:textId="31846F01" w:rsidR="00DD054A" w:rsidRPr="0087783E" w:rsidRDefault="00DD054A" w:rsidP="00F1267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87E04">
        <w:rPr>
          <w:rFonts w:cs="Times New Roman"/>
          <w:szCs w:val="24"/>
        </w:rPr>
        <w:t>Далее происходит переход на «</w:t>
      </w:r>
      <w:r w:rsidRPr="00787E04">
        <w:rPr>
          <w:rFonts w:cs="Times New Roman"/>
          <w:b/>
          <w:szCs w:val="24"/>
        </w:rPr>
        <w:t xml:space="preserve">Параметры выбора» </w:t>
      </w:r>
      <w:r w:rsidRPr="00787E04">
        <w:rPr>
          <w:rFonts w:cs="Times New Roman"/>
          <w:szCs w:val="24"/>
        </w:rPr>
        <w:t xml:space="preserve">с учетом </w:t>
      </w:r>
      <w:r w:rsidR="006A1197" w:rsidRPr="00787E04">
        <w:rPr>
          <w:rFonts w:cs="Times New Roman"/>
          <w:szCs w:val="24"/>
        </w:rPr>
        <w:t>возраста</w:t>
      </w:r>
      <w:r w:rsidRPr="00787E04">
        <w:rPr>
          <w:rFonts w:cs="Times New Roman"/>
          <w:szCs w:val="24"/>
        </w:rPr>
        <w:t>, шаги процесса аналогичны описанным в п.</w:t>
      </w:r>
      <w:r w:rsidR="00C91D2F">
        <w:rPr>
          <w:rFonts w:cs="Times New Roman"/>
          <w:szCs w:val="24"/>
        </w:rPr>
        <w:t>4</w:t>
      </w:r>
      <w:r w:rsidRPr="00787E04">
        <w:rPr>
          <w:rFonts w:cs="Times New Roman"/>
          <w:szCs w:val="24"/>
        </w:rPr>
        <w:t>.3</w:t>
      </w:r>
      <w:r w:rsidR="0087783E">
        <w:rPr>
          <w:rFonts w:cs="Times New Roman"/>
          <w:szCs w:val="24"/>
        </w:rPr>
        <w:t>.</w:t>
      </w:r>
    </w:p>
    <w:p w14:paraId="3D86456E" w14:textId="2545BB2C" w:rsidR="00DD054A" w:rsidRDefault="00DD054A" w:rsidP="00F12671">
      <w:pPr>
        <w:jc w:val="both"/>
        <w:rPr>
          <w:rFonts w:cs="Times New Roman"/>
          <w:b/>
          <w:szCs w:val="24"/>
        </w:rPr>
      </w:pPr>
      <w:r w:rsidRPr="00787E04">
        <w:rPr>
          <w:rFonts w:cs="Times New Roman"/>
          <w:szCs w:val="24"/>
        </w:rPr>
        <w:t xml:space="preserve">Также при необходимости, предлагается осуществить онлайн оплату услуг (под процесс </w:t>
      </w:r>
      <w:r w:rsidRPr="00787E04">
        <w:rPr>
          <w:rFonts w:cs="Times New Roman"/>
          <w:b/>
          <w:szCs w:val="24"/>
        </w:rPr>
        <w:t>«Подтверждение платежа</w:t>
      </w:r>
      <w:r w:rsidR="00656D48">
        <w:rPr>
          <w:rFonts w:cs="Times New Roman"/>
          <w:b/>
          <w:szCs w:val="24"/>
        </w:rPr>
        <w:t xml:space="preserve"> </w:t>
      </w:r>
      <w:r w:rsidRPr="00787E04">
        <w:rPr>
          <w:rFonts w:cs="Times New Roman"/>
          <w:b/>
          <w:szCs w:val="24"/>
        </w:rPr>
        <w:t>- проверка задолженности»).</w:t>
      </w:r>
      <w:ins w:id="448" w:author="Александр С" w:date="2023-09-13T14:38:00Z">
        <w:r w:rsidR="0004156C">
          <w:rPr>
            <w:rFonts w:cs="Times New Roman"/>
            <w:b/>
            <w:szCs w:val="24"/>
          </w:rPr>
          <w:t xml:space="preserve"> Дополнительно происходит </w:t>
        </w:r>
      </w:ins>
      <w:ins w:id="449" w:author="Максакова Светлана Олеговна" w:date="2023-09-07T13:13:00Z">
        <w:del w:id="450" w:author="Александр С" w:date="2023-09-13T14:38:00Z">
          <w:r w:rsidR="00194F51" w:rsidDel="0004156C">
            <w:rPr>
              <w:rFonts w:cs="Times New Roman"/>
              <w:b/>
              <w:szCs w:val="24"/>
            </w:rPr>
            <w:delText xml:space="preserve"> </w:delText>
          </w:r>
        </w:del>
        <w:commentRangeStart w:id="451"/>
        <w:r w:rsidR="00194F51" w:rsidRPr="00194F51">
          <w:rPr>
            <w:rFonts w:cs="Times New Roman"/>
            <w:b/>
            <w:szCs w:val="24"/>
            <w:highlight w:val="cyan"/>
            <w:rPrChange w:id="452" w:author="Максакова Светлана Олеговна" w:date="2023-09-07T13:14:00Z">
              <w:rPr>
                <w:rFonts w:cs="Times New Roman"/>
                <w:b/>
                <w:szCs w:val="24"/>
              </w:rPr>
            </w:rPrChange>
          </w:rPr>
          <w:t xml:space="preserve">ПРОВЕРКА ПО АБОНЕМЕНТУ/Компл.прод </w:t>
        </w:r>
      </w:ins>
      <w:ins w:id="453" w:author="Александр С" w:date="2023-09-13T14:38:00Z">
        <w:r w:rsidR="0004156C">
          <w:rPr>
            <w:rFonts w:cs="Times New Roman"/>
            <w:b/>
            <w:szCs w:val="24"/>
            <w:highlight w:val="cyan"/>
          </w:rPr>
          <w:t>и вы</w:t>
        </w:r>
      </w:ins>
      <w:ins w:id="454" w:author="Александр С" w:date="2023-09-13T14:39:00Z">
        <w:r w:rsidR="0004156C">
          <w:rPr>
            <w:rFonts w:cs="Times New Roman"/>
            <w:b/>
            <w:szCs w:val="24"/>
            <w:highlight w:val="cyan"/>
          </w:rPr>
          <w:t>в</w:t>
        </w:r>
      </w:ins>
      <w:ins w:id="455" w:author="Александр С" w:date="2023-09-13T14:38:00Z">
        <w:r w:rsidR="0004156C">
          <w:rPr>
            <w:rFonts w:cs="Times New Roman"/>
            <w:b/>
            <w:szCs w:val="24"/>
            <w:highlight w:val="cyan"/>
          </w:rPr>
          <w:t xml:space="preserve">одится </w:t>
        </w:r>
      </w:ins>
      <w:ins w:id="456" w:author="Максакова Светлана Олеговна" w:date="2023-09-07T13:13:00Z">
        <w:r w:rsidR="00194F51" w:rsidRPr="00194F51">
          <w:rPr>
            <w:rFonts w:cs="Times New Roman"/>
            <w:b/>
            <w:szCs w:val="24"/>
            <w:highlight w:val="cyan"/>
            <w:rPrChange w:id="457" w:author="Максакова Светлана Олеговна" w:date="2023-09-07T13:14:00Z">
              <w:rPr>
                <w:rFonts w:cs="Times New Roman"/>
                <w:b/>
                <w:szCs w:val="24"/>
              </w:rPr>
            </w:rPrChange>
          </w:rPr>
          <w:t xml:space="preserve">– отдельная кнопка </w:t>
        </w:r>
      </w:ins>
      <w:ins w:id="458" w:author="Александр С" w:date="2023-09-13T14:41:00Z">
        <w:r w:rsidR="0004156C">
          <w:rPr>
            <w:rFonts w:cs="Times New Roman"/>
            <w:b/>
            <w:szCs w:val="24"/>
            <w:highlight w:val="cyan"/>
          </w:rPr>
          <w:t>(</w:t>
        </w:r>
      </w:ins>
      <w:ins w:id="459" w:author="Максакова Светлана Олеговна" w:date="2023-09-07T13:13:00Z">
        <w:r w:rsidR="00194F51" w:rsidRPr="00194F51">
          <w:rPr>
            <w:rFonts w:cs="Times New Roman"/>
            <w:b/>
            <w:szCs w:val="24"/>
            <w:highlight w:val="cyan"/>
            <w:rPrChange w:id="460" w:author="Максакова Светлана Олеговна" w:date="2023-09-07T13:14:00Z">
              <w:rPr>
                <w:rFonts w:cs="Times New Roman"/>
                <w:b/>
                <w:szCs w:val="24"/>
              </w:rPr>
            </w:rPrChange>
          </w:rPr>
          <w:t>выводить по т</w:t>
        </w:r>
        <w:del w:id="461" w:author="Александр С" w:date="2023-09-13T14:37:00Z">
          <w:r w:rsidR="00194F51" w:rsidRPr="00194F51" w:rsidDel="0004156C">
            <w:rPr>
              <w:rFonts w:cs="Times New Roman"/>
              <w:b/>
              <w:szCs w:val="24"/>
              <w:highlight w:val="cyan"/>
              <w:rPrChange w:id="462" w:author="Максакова Светлана Олеговна" w:date="2023-09-07T13:14:00Z">
                <w:rPr>
                  <w:rFonts w:cs="Times New Roman"/>
                  <w:b/>
                  <w:szCs w:val="24"/>
                </w:rPr>
              </w:rPrChange>
            </w:rPr>
            <w:delText>ри</w:delText>
          </w:r>
        </w:del>
      </w:ins>
      <w:ins w:id="463" w:author="Максакова Светлана Олеговна" w:date="2023-09-07T13:14:00Z">
        <w:del w:id="464" w:author="Александр С" w:date="2023-09-13T14:37:00Z">
          <w:r w:rsidR="00194F51" w:rsidRPr="00194F51" w:rsidDel="0004156C">
            <w:rPr>
              <w:rFonts w:cs="Times New Roman"/>
              <w:b/>
              <w:szCs w:val="24"/>
              <w:highlight w:val="cyan"/>
              <w:rPrChange w:id="465" w:author="Максакова Светлана Олеговна" w:date="2023-09-07T13:14:00Z">
                <w:rPr>
                  <w:rFonts w:cs="Times New Roman"/>
                  <w:b/>
                  <w:szCs w:val="24"/>
                </w:rPr>
              </w:rPrChange>
            </w:rPr>
            <w:delText>г</w:delText>
          </w:r>
        </w:del>
      </w:ins>
      <w:ins w:id="466" w:author="Максакова Светлана Олеговна" w:date="2023-09-07T13:13:00Z">
        <w:del w:id="467" w:author="Александр С" w:date="2023-09-13T14:37:00Z">
          <w:r w:rsidR="00194F51" w:rsidRPr="00194F51" w:rsidDel="0004156C">
            <w:rPr>
              <w:rFonts w:cs="Times New Roman"/>
              <w:b/>
              <w:szCs w:val="24"/>
              <w:highlight w:val="cyan"/>
              <w:rPrChange w:id="468" w:author="Максакова Светлана Олеговна" w:date="2023-09-07T13:14:00Z">
                <w:rPr>
                  <w:rFonts w:cs="Times New Roman"/>
                  <w:b/>
                  <w:szCs w:val="24"/>
                </w:rPr>
              </w:rPrChange>
            </w:rPr>
            <w:delText>геру</w:delText>
          </w:r>
        </w:del>
      </w:ins>
      <w:ins w:id="469" w:author="Александр С" w:date="2023-09-13T14:37:00Z">
        <w:r w:rsidR="0004156C">
          <w:rPr>
            <w:rFonts w:cs="Times New Roman"/>
            <w:b/>
            <w:szCs w:val="24"/>
            <w:highlight w:val="cyan"/>
          </w:rPr>
          <w:t>данным</w:t>
        </w:r>
      </w:ins>
      <w:ins w:id="470" w:author="Максакова Светлана Олеговна" w:date="2023-09-07T13:13:00Z">
        <w:r w:rsidR="00194F51" w:rsidRPr="00194F51">
          <w:rPr>
            <w:rFonts w:cs="Times New Roman"/>
            <w:b/>
            <w:szCs w:val="24"/>
            <w:highlight w:val="cyan"/>
            <w:rPrChange w:id="471" w:author="Максакова Светлана Олеговна" w:date="2023-09-07T13:14:00Z">
              <w:rPr>
                <w:rFonts w:cs="Times New Roman"/>
                <w:b/>
                <w:szCs w:val="24"/>
              </w:rPr>
            </w:rPrChange>
          </w:rPr>
          <w:t xml:space="preserve"> из </w:t>
        </w:r>
      </w:ins>
      <w:ins w:id="472" w:author="Максакова Светлана Олеговна" w:date="2023-09-07T13:14:00Z">
        <w:r w:rsidR="00194F51" w:rsidRPr="00194F51">
          <w:rPr>
            <w:rFonts w:cs="Times New Roman"/>
            <w:b/>
            <w:szCs w:val="24"/>
            <w:highlight w:val="cyan"/>
            <w:rPrChange w:id="473" w:author="Максакова Светлана Олеговна" w:date="2023-09-07T13:14:00Z">
              <w:rPr>
                <w:rFonts w:cs="Times New Roman"/>
                <w:b/>
                <w:szCs w:val="24"/>
              </w:rPr>
            </w:rPrChange>
          </w:rPr>
          <w:t>МИС</w:t>
        </w:r>
      </w:ins>
      <w:commentRangeEnd w:id="451"/>
      <w:r w:rsidR="008E7092">
        <w:rPr>
          <w:rStyle w:val="ae"/>
        </w:rPr>
        <w:commentReference w:id="451"/>
      </w:r>
      <w:ins w:id="474" w:author="Александр С" w:date="2023-09-13T14:39:00Z">
        <w:r w:rsidR="0004156C">
          <w:rPr>
            <w:rFonts w:cs="Times New Roman"/>
            <w:b/>
            <w:szCs w:val="24"/>
          </w:rPr>
          <w:t xml:space="preserve"> при наличии</w:t>
        </w:r>
      </w:ins>
      <w:ins w:id="475" w:author="Александр С" w:date="2023-09-13T14:41:00Z">
        <w:r w:rsidR="0004156C">
          <w:rPr>
            <w:rFonts w:cs="Times New Roman"/>
            <w:b/>
            <w:szCs w:val="24"/>
          </w:rPr>
          <w:t>).</w:t>
        </w:r>
      </w:ins>
      <w:ins w:id="476" w:author="Александр С" w:date="2023-09-13T14:39:00Z">
        <w:r w:rsidR="0004156C">
          <w:rPr>
            <w:rFonts w:cs="Times New Roman"/>
            <w:b/>
            <w:szCs w:val="24"/>
          </w:rPr>
          <w:t xml:space="preserve"> </w:t>
        </w:r>
      </w:ins>
    </w:p>
    <w:p w14:paraId="63226407" w14:textId="26B67812" w:rsidR="001C3A07" w:rsidRDefault="001C3A07" w:rsidP="00F12671">
      <w:pPr>
        <w:jc w:val="both"/>
        <w:rPr>
          <w:rFonts w:cs="Times New Roman"/>
          <w:b/>
          <w:szCs w:val="24"/>
        </w:rPr>
      </w:pPr>
      <w:r w:rsidRPr="00787E04">
        <w:rPr>
          <w:rFonts w:cs="Times New Roman"/>
          <w:szCs w:val="24"/>
        </w:rPr>
        <w:t xml:space="preserve">Информацию о записи, (номер, </w:t>
      </w:r>
      <w:del w:id="477" w:author="Александр С" w:date="2023-09-13T14:42:00Z">
        <w:r w:rsidRPr="00194F51" w:rsidDel="0004156C">
          <w:rPr>
            <w:rFonts w:cs="Times New Roman"/>
            <w:szCs w:val="24"/>
            <w:highlight w:val="cyan"/>
            <w:rPrChange w:id="478" w:author="Максакова Светлана Олеговна" w:date="2023-09-07T13:15:00Z">
              <w:rPr>
                <w:rFonts w:cs="Times New Roman"/>
                <w:szCs w:val="24"/>
              </w:rPr>
            </w:rPrChange>
          </w:rPr>
          <w:delText>статус</w:delText>
        </w:r>
      </w:del>
      <w:ins w:id="479" w:author="Максакова Светлана Олеговна" w:date="2023-09-07T13:14:00Z">
        <w:del w:id="480" w:author="Александр С" w:date="2023-09-13T14:42:00Z">
          <w:r w:rsidR="00194F51" w:rsidRPr="00194F51" w:rsidDel="0004156C">
            <w:rPr>
              <w:rFonts w:cs="Times New Roman"/>
              <w:szCs w:val="24"/>
              <w:highlight w:val="cyan"/>
              <w:rPrChange w:id="481" w:author="Максакова Светлана Олеговна" w:date="2023-09-07T13:15:00Z">
                <w:rPr>
                  <w:rFonts w:cs="Times New Roman"/>
                  <w:szCs w:val="24"/>
                </w:rPr>
              </w:rPrChange>
            </w:rPr>
            <w:delText xml:space="preserve"> (откуда и какой?)</w:delText>
          </w:r>
        </w:del>
      </w:ins>
      <w:del w:id="482" w:author="Александр С" w:date="2023-09-13T14:42:00Z">
        <w:r w:rsidRPr="00787E04" w:rsidDel="0004156C">
          <w:rPr>
            <w:rFonts w:cs="Times New Roman"/>
            <w:szCs w:val="24"/>
          </w:rPr>
          <w:delText xml:space="preserve">, </w:delText>
        </w:r>
      </w:del>
      <w:r w:rsidRPr="00787E04">
        <w:rPr>
          <w:rFonts w:cs="Times New Roman"/>
          <w:szCs w:val="24"/>
        </w:rPr>
        <w:t>содержание)</w:t>
      </w:r>
      <w:r w:rsidR="00440945" w:rsidRPr="00787E04">
        <w:rPr>
          <w:rFonts w:cs="Times New Roman"/>
          <w:szCs w:val="24"/>
        </w:rPr>
        <w:t xml:space="preserve"> или </w:t>
      </w:r>
      <w:r w:rsidR="00440945" w:rsidRPr="00787E04">
        <w:rPr>
          <w:rFonts w:cs="Times New Roman"/>
          <w:b/>
          <w:szCs w:val="24"/>
        </w:rPr>
        <w:t>Отменить Запись</w:t>
      </w:r>
      <w:r w:rsidRPr="00787E04">
        <w:rPr>
          <w:rFonts w:cs="Times New Roman"/>
          <w:szCs w:val="24"/>
        </w:rPr>
        <w:t xml:space="preserve"> можно найти в подменю </w:t>
      </w:r>
      <w:r w:rsidR="002A3008" w:rsidRPr="00787E04">
        <w:rPr>
          <w:rFonts w:cs="Times New Roman"/>
          <w:szCs w:val="24"/>
        </w:rPr>
        <w:t xml:space="preserve">раздела </w:t>
      </w:r>
      <w:r w:rsidRPr="00787E04">
        <w:rPr>
          <w:rFonts w:cs="Times New Roman"/>
          <w:b/>
          <w:szCs w:val="24"/>
        </w:rPr>
        <w:t>«Записаться на прием</w:t>
      </w:r>
      <w:r w:rsidR="00F12671">
        <w:rPr>
          <w:rFonts w:cs="Times New Roman"/>
          <w:b/>
          <w:szCs w:val="24"/>
        </w:rPr>
        <w:t xml:space="preserve"> </w:t>
      </w:r>
      <w:r w:rsidRPr="00787E04">
        <w:rPr>
          <w:rFonts w:cs="Times New Roman"/>
          <w:b/>
          <w:szCs w:val="24"/>
        </w:rPr>
        <w:t xml:space="preserve">/ исследование / Список </w:t>
      </w:r>
      <w:r w:rsidR="00F32180" w:rsidRPr="00787E04">
        <w:rPr>
          <w:rFonts w:cs="Times New Roman"/>
          <w:b/>
          <w:szCs w:val="24"/>
        </w:rPr>
        <w:t>записей</w:t>
      </w:r>
      <w:r w:rsidRPr="002E6F8F">
        <w:rPr>
          <w:rFonts w:cs="Times New Roman"/>
          <w:b/>
          <w:szCs w:val="24"/>
        </w:rPr>
        <w:t xml:space="preserve">» </w:t>
      </w:r>
      <w:r w:rsidRPr="002E6F8F">
        <w:rPr>
          <w:rFonts w:cs="Times New Roman"/>
          <w:szCs w:val="24"/>
        </w:rPr>
        <w:t xml:space="preserve">или в разделе </w:t>
      </w:r>
      <w:r w:rsidRPr="002E6F8F">
        <w:rPr>
          <w:rFonts w:cs="Times New Roman"/>
          <w:b/>
          <w:szCs w:val="24"/>
        </w:rPr>
        <w:t>«Календарь событий».</w:t>
      </w:r>
    </w:p>
    <w:p w14:paraId="3BCC35C8" w14:textId="29B566F3" w:rsidR="004D060E" w:rsidRPr="002E05AE" w:rsidRDefault="004D060E" w:rsidP="00F12671">
      <w:pPr>
        <w:jc w:val="both"/>
        <w:rPr>
          <w:rFonts w:cs="Times New Roman"/>
          <w:szCs w:val="24"/>
        </w:rPr>
      </w:pPr>
      <w:r w:rsidRPr="00F12671">
        <w:rPr>
          <w:rStyle w:val="af3"/>
        </w:rPr>
        <w:t>Примечание.</w:t>
      </w:r>
      <w:r w:rsidRPr="005B7120">
        <w:rPr>
          <w:rFonts w:cs="Times New Roman"/>
          <w:szCs w:val="24"/>
        </w:rPr>
        <w:t xml:space="preserve">  Цена специалиста/услуги для Клиента выводится одной суммой с учетом скидки.  </w:t>
      </w:r>
      <w:r w:rsidR="00141416" w:rsidRPr="005B7120">
        <w:rPr>
          <w:rFonts w:cs="Times New Roman"/>
          <w:szCs w:val="24"/>
        </w:rPr>
        <w:t xml:space="preserve">Для разных МЦ существуют разные цены и скидки. </w:t>
      </w:r>
      <w:commentRangeStart w:id="483"/>
      <w:r w:rsidR="00141416" w:rsidRPr="005B7120">
        <w:rPr>
          <w:rFonts w:cs="Times New Roman"/>
          <w:szCs w:val="24"/>
        </w:rPr>
        <w:t xml:space="preserve">Способ передачи цен и скидок будет уточнен в </w:t>
      </w:r>
      <w:r w:rsidR="00C91D2F">
        <w:rPr>
          <w:rFonts w:cs="Times New Roman"/>
          <w:szCs w:val="24"/>
        </w:rPr>
        <w:t>документе «Системное проектирование»</w:t>
      </w:r>
      <w:r w:rsidR="00141416" w:rsidRPr="005B7120">
        <w:rPr>
          <w:rFonts w:cs="Times New Roman"/>
          <w:szCs w:val="24"/>
        </w:rPr>
        <w:t>.</w:t>
      </w:r>
      <w:commentRangeEnd w:id="483"/>
      <w:r w:rsidR="008E7092">
        <w:rPr>
          <w:rStyle w:val="ae"/>
        </w:rPr>
        <w:commentReference w:id="483"/>
      </w:r>
    </w:p>
    <w:p w14:paraId="4F885B3D" w14:textId="49081679" w:rsidR="00DC422A" w:rsidRPr="00F12671" w:rsidRDefault="004767B1" w:rsidP="00C24897">
      <w:pPr>
        <w:pStyle w:val="2"/>
        <w:rPr>
          <w:rFonts w:cstheme="majorBidi"/>
          <w:szCs w:val="32"/>
        </w:rPr>
      </w:pPr>
      <w:bookmarkStart w:id="484" w:name="_Toc143178486"/>
      <w:r>
        <w:t>Документы.</w:t>
      </w:r>
      <w:bookmarkEnd w:id="484"/>
    </w:p>
    <w:p w14:paraId="39FC33A7" w14:textId="4A968B51" w:rsidR="00DC422A" w:rsidRPr="00C91D2F" w:rsidRDefault="006634FD" w:rsidP="00F12671">
      <w:pPr>
        <w:jc w:val="both"/>
        <w:rPr>
          <w:rFonts w:cs="Times New Roman"/>
          <w:szCs w:val="24"/>
        </w:rPr>
      </w:pPr>
      <w:r w:rsidRPr="00787E04">
        <w:rPr>
          <w:rFonts w:cs="Times New Roman"/>
          <w:szCs w:val="24"/>
        </w:rPr>
        <w:t xml:space="preserve">Данный раздел главного меню предоставляет </w:t>
      </w:r>
      <w:r w:rsidR="00DF1627" w:rsidRPr="00787E04">
        <w:rPr>
          <w:rFonts w:cs="Times New Roman"/>
          <w:szCs w:val="24"/>
        </w:rPr>
        <w:t>Клиенту возможность</w:t>
      </w:r>
      <w:r w:rsidRPr="00787E04">
        <w:rPr>
          <w:rFonts w:cs="Times New Roman"/>
          <w:szCs w:val="24"/>
        </w:rPr>
        <w:t xml:space="preserve"> сформировать запрос на необходимые ему документы </w:t>
      </w:r>
      <w:r w:rsidR="009C53F9" w:rsidRPr="00787E04">
        <w:rPr>
          <w:rFonts w:cs="Times New Roman"/>
          <w:szCs w:val="24"/>
        </w:rPr>
        <w:t>или посмотреть на существующие</w:t>
      </w:r>
      <w:r w:rsidR="00C00C9E" w:rsidRPr="00787E04">
        <w:rPr>
          <w:rFonts w:cs="Times New Roman"/>
          <w:szCs w:val="24"/>
        </w:rPr>
        <w:t xml:space="preserve"> (см. рис. Ниже)</w:t>
      </w:r>
      <w:r w:rsidRPr="00787E04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5C0A40B1" w14:textId="1F573A6A" w:rsidR="00DC422A" w:rsidRPr="00F12671" w:rsidRDefault="00182A7D" w:rsidP="00C24897">
      <w:pPr>
        <w:pStyle w:val="3"/>
      </w:pPr>
      <w:bookmarkStart w:id="485" w:name="_Toc143178487"/>
      <w:r>
        <w:t>Запросить</w:t>
      </w:r>
      <w:r w:rsidRPr="00C00C9E">
        <w:t xml:space="preserve"> </w:t>
      </w:r>
      <w:r>
        <w:t>д</w:t>
      </w:r>
      <w:r w:rsidRPr="00C00C9E">
        <w:t>окументы.</w:t>
      </w:r>
      <w:bookmarkEnd w:id="485"/>
    </w:p>
    <w:p w14:paraId="7ECB9EDF" w14:textId="1B56626A" w:rsidR="00182A7D" w:rsidRDefault="00182A7D" w:rsidP="00F12671">
      <w:pPr>
        <w:jc w:val="both"/>
        <w:rPr>
          <w:rFonts w:cs="Times New Roman"/>
          <w:szCs w:val="24"/>
        </w:rPr>
      </w:pPr>
      <w:commentRangeStart w:id="486"/>
      <w:r w:rsidRPr="0023736B">
        <w:rPr>
          <w:rFonts w:cs="Times New Roman"/>
          <w:szCs w:val="24"/>
        </w:rPr>
        <w:t xml:space="preserve">Подменю </w:t>
      </w:r>
      <w:r w:rsidRPr="0023736B">
        <w:rPr>
          <w:rFonts w:cs="Times New Roman"/>
          <w:b/>
          <w:szCs w:val="24"/>
        </w:rPr>
        <w:t>«Запросить документы»</w:t>
      </w:r>
      <w:r w:rsidRPr="0023736B">
        <w:rPr>
          <w:rFonts w:cs="Times New Roman"/>
          <w:szCs w:val="24"/>
        </w:rPr>
        <w:t xml:space="preserve">, содержит две вкладки: </w:t>
      </w:r>
      <w:r w:rsidRPr="0023736B">
        <w:rPr>
          <w:rFonts w:cs="Times New Roman"/>
          <w:b/>
          <w:szCs w:val="24"/>
        </w:rPr>
        <w:t>«Документы на сайте»</w:t>
      </w:r>
      <w:r w:rsidRPr="0023736B">
        <w:rPr>
          <w:rFonts w:cs="Times New Roman"/>
          <w:szCs w:val="24"/>
        </w:rPr>
        <w:t xml:space="preserve"> и </w:t>
      </w:r>
      <w:r w:rsidRPr="0023736B">
        <w:rPr>
          <w:rFonts w:cs="Times New Roman"/>
          <w:b/>
          <w:szCs w:val="24"/>
        </w:rPr>
        <w:t>«Запросить документы»</w:t>
      </w:r>
      <w:r w:rsidRPr="0023736B">
        <w:rPr>
          <w:rFonts w:cs="Times New Roman"/>
          <w:szCs w:val="24"/>
        </w:rPr>
        <w:t>.</w:t>
      </w:r>
      <w:r w:rsidRPr="00182A7D">
        <w:rPr>
          <w:rFonts w:cs="Times New Roman"/>
          <w:szCs w:val="24"/>
        </w:rPr>
        <w:t xml:space="preserve"> </w:t>
      </w:r>
      <w:commentRangeEnd w:id="486"/>
      <w:r w:rsidR="008E7092">
        <w:rPr>
          <w:rStyle w:val="ae"/>
        </w:rPr>
        <w:commentReference w:id="486"/>
      </w:r>
    </w:p>
    <w:p w14:paraId="0CA58F9B" w14:textId="2444FAEE" w:rsidR="00B44469" w:rsidRPr="00F12671" w:rsidRDefault="00913550" w:rsidP="00F12671">
      <w:pPr>
        <w:pStyle w:val="2"/>
      </w:pPr>
      <w:bookmarkStart w:id="487" w:name="_Toc143178488"/>
      <w:r w:rsidRPr="00787E04">
        <w:t>«Документы на сайте».</w:t>
      </w:r>
      <w:bookmarkEnd w:id="487"/>
    </w:p>
    <w:p w14:paraId="5CD0EB93" w14:textId="3C39B36F" w:rsidR="00913550" w:rsidRPr="0023736B" w:rsidRDefault="00913550" w:rsidP="00F12671">
      <w:pPr>
        <w:jc w:val="both"/>
        <w:rPr>
          <w:rFonts w:cs="Times New Roman"/>
          <w:szCs w:val="24"/>
        </w:rPr>
      </w:pPr>
      <w:r w:rsidRPr="0023736B">
        <w:rPr>
          <w:rFonts w:cs="Times New Roman"/>
          <w:szCs w:val="24"/>
        </w:rPr>
        <w:t xml:space="preserve">Вкладка </w:t>
      </w:r>
      <w:r w:rsidRPr="0023736B">
        <w:rPr>
          <w:rFonts w:cs="Times New Roman"/>
          <w:b/>
          <w:szCs w:val="24"/>
        </w:rPr>
        <w:t>«Документы на сайте»</w:t>
      </w:r>
      <w:r w:rsidRPr="0023736B">
        <w:rPr>
          <w:rFonts w:cs="Times New Roman"/>
          <w:szCs w:val="24"/>
        </w:rPr>
        <w:t xml:space="preserve"> – содержит список существующих документов, отображаемых на форме в виде списка. (С Заказчиком будет уточнен список документов и способ передачи данного списка). Выбрав документ из списка, Клиент может его просмотреть и при необходимости скачать. Данный список содержит следующие документы Клиента:</w:t>
      </w:r>
    </w:p>
    <w:p w14:paraId="55EA5944" w14:textId="5FD497E5" w:rsidR="00913550" w:rsidRPr="00A80BE3" w:rsidRDefault="00913550" w:rsidP="004D0951">
      <w:pPr>
        <w:pStyle w:val="a5"/>
        <w:numPr>
          <w:ilvl w:val="0"/>
          <w:numId w:val="26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Договор на оказание услуг</w:t>
      </w:r>
      <w:r w:rsidR="00AA6FB7" w:rsidRPr="00A80BE3">
        <w:rPr>
          <w:rFonts w:cs="Times New Roman"/>
          <w:szCs w:val="24"/>
        </w:rPr>
        <w:t>.</w:t>
      </w:r>
    </w:p>
    <w:p w14:paraId="1A6F7101" w14:textId="49591CBE" w:rsidR="00913550" w:rsidRPr="00A80BE3" w:rsidRDefault="00913550" w:rsidP="004D0951">
      <w:pPr>
        <w:pStyle w:val="a5"/>
        <w:numPr>
          <w:ilvl w:val="0"/>
          <w:numId w:val="26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Согласие на обработку персональных данных</w:t>
      </w:r>
      <w:r w:rsidR="00AA6FB7" w:rsidRPr="00A80BE3">
        <w:rPr>
          <w:rFonts w:cs="Times New Roman"/>
          <w:szCs w:val="24"/>
        </w:rPr>
        <w:t>.</w:t>
      </w:r>
    </w:p>
    <w:p w14:paraId="404EEB09" w14:textId="53460497" w:rsidR="00913550" w:rsidRPr="00A80BE3" w:rsidRDefault="00913550" w:rsidP="004D0951">
      <w:pPr>
        <w:pStyle w:val="a5"/>
        <w:numPr>
          <w:ilvl w:val="0"/>
          <w:numId w:val="26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lastRenderedPageBreak/>
        <w:t>Правила посещения МЦ (Аква плавание)</w:t>
      </w:r>
      <w:r w:rsidR="00AA6FB7" w:rsidRPr="00A80BE3">
        <w:rPr>
          <w:rFonts w:cs="Times New Roman"/>
          <w:szCs w:val="24"/>
        </w:rPr>
        <w:t>.</w:t>
      </w:r>
    </w:p>
    <w:p w14:paraId="4E7D2303" w14:textId="4DEA96D1" w:rsidR="00954F3F" w:rsidRPr="0037779D" w:rsidRDefault="00913550" w:rsidP="00F12671">
      <w:pPr>
        <w:pStyle w:val="2"/>
        <w:ind w:left="1429" w:hanging="720"/>
      </w:pPr>
      <w:bookmarkStart w:id="488" w:name="_Toc143178489"/>
      <w:r w:rsidRPr="0037779D">
        <w:t xml:space="preserve">«Запросить </w:t>
      </w:r>
      <w:r w:rsidR="00AA6FB7">
        <w:t>документы</w:t>
      </w:r>
      <w:r w:rsidRPr="0037779D">
        <w:t>».</w:t>
      </w:r>
      <w:bookmarkEnd w:id="488"/>
    </w:p>
    <w:p w14:paraId="5B875E33" w14:textId="5B7A96DA" w:rsidR="00913550" w:rsidRPr="0037779D" w:rsidRDefault="00913550" w:rsidP="00F12671">
      <w:pPr>
        <w:jc w:val="both"/>
        <w:rPr>
          <w:rFonts w:cs="Times New Roman"/>
          <w:szCs w:val="24"/>
        </w:rPr>
      </w:pPr>
      <w:r w:rsidRPr="0037779D">
        <w:rPr>
          <w:rFonts w:cs="Times New Roman"/>
          <w:szCs w:val="24"/>
        </w:rPr>
        <w:t xml:space="preserve">Вкладка </w:t>
      </w:r>
      <w:r w:rsidRPr="0037779D">
        <w:rPr>
          <w:rFonts w:cs="Times New Roman"/>
          <w:b/>
          <w:szCs w:val="24"/>
        </w:rPr>
        <w:t xml:space="preserve">«Запросить </w:t>
      </w:r>
      <w:r w:rsidR="00AA6FB7">
        <w:rPr>
          <w:rFonts w:cs="Times New Roman"/>
          <w:b/>
          <w:szCs w:val="24"/>
        </w:rPr>
        <w:t>документы</w:t>
      </w:r>
      <w:r w:rsidRPr="0037779D">
        <w:rPr>
          <w:rFonts w:cs="Times New Roman"/>
          <w:b/>
          <w:szCs w:val="24"/>
        </w:rPr>
        <w:t>»</w:t>
      </w:r>
      <w:r w:rsidRPr="0037779D">
        <w:rPr>
          <w:rFonts w:cs="Times New Roman"/>
          <w:szCs w:val="24"/>
        </w:rPr>
        <w:t xml:space="preserve"> – позволяет оформить необходимый запрос на документы и содержит список документов, отображаемых в форме в виде списка. (С Заказчиком будет уточнен список документов и способ передачи данного списка). Выбрав документ из списка, Клиент может его запросить. Некоторые документы (Заказчик уточнит список данных документов) возможно только получить:</w:t>
      </w:r>
    </w:p>
    <w:p w14:paraId="7335A929" w14:textId="798FCABB" w:rsidR="00913550" w:rsidRPr="00A80BE3" w:rsidRDefault="00913550" w:rsidP="004D0951">
      <w:pPr>
        <w:pStyle w:val="a5"/>
        <w:numPr>
          <w:ilvl w:val="0"/>
          <w:numId w:val="27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Только в МЦ</w:t>
      </w:r>
      <w:r w:rsidR="00AA6FB7" w:rsidRPr="00A80BE3">
        <w:rPr>
          <w:rFonts w:cs="Times New Roman"/>
          <w:szCs w:val="24"/>
        </w:rPr>
        <w:t>.</w:t>
      </w:r>
    </w:p>
    <w:p w14:paraId="6CA7738B" w14:textId="61940510" w:rsidR="00913550" w:rsidRPr="00A80BE3" w:rsidRDefault="00913550" w:rsidP="004D0951">
      <w:pPr>
        <w:pStyle w:val="a5"/>
        <w:numPr>
          <w:ilvl w:val="0"/>
          <w:numId w:val="27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 xml:space="preserve">В МЦ </w:t>
      </w:r>
      <w:r w:rsidR="00EB24BB" w:rsidRPr="00A80BE3">
        <w:rPr>
          <w:rFonts w:cs="Times New Roman"/>
          <w:szCs w:val="24"/>
        </w:rPr>
        <w:t>или электронно</w:t>
      </w:r>
      <w:r w:rsidRPr="00A80BE3">
        <w:rPr>
          <w:rFonts w:cs="Times New Roman"/>
          <w:szCs w:val="24"/>
        </w:rPr>
        <w:t xml:space="preserve"> (на сайте или по почте, указанной в профиле </w:t>
      </w:r>
      <w:r w:rsidRPr="00F12671">
        <w:rPr>
          <w:rStyle w:val="af4"/>
        </w:rPr>
        <w:t>ЛК</w:t>
      </w:r>
      <w:r w:rsidRPr="00A80BE3">
        <w:rPr>
          <w:rFonts w:cs="Times New Roman"/>
          <w:szCs w:val="24"/>
        </w:rPr>
        <w:t>)</w:t>
      </w:r>
      <w:r w:rsidR="00AA6FB7" w:rsidRPr="00A80BE3">
        <w:rPr>
          <w:rFonts w:cs="Times New Roman"/>
          <w:szCs w:val="24"/>
        </w:rPr>
        <w:t>.</w:t>
      </w:r>
    </w:p>
    <w:p w14:paraId="027D0764" w14:textId="5321FA3F" w:rsidR="00FE1630" w:rsidRPr="00F12671" w:rsidRDefault="00FE1630" w:rsidP="009431FD">
      <w:pPr>
        <w:pStyle w:val="1"/>
      </w:pPr>
      <w:bookmarkStart w:id="489" w:name="_Toc143178490"/>
      <w:r w:rsidRPr="0037779D">
        <w:t>«Запрошенные документы».</w:t>
      </w:r>
      <w:bookmarkEnd w:id="489"/>
    </w:p>
    <w:p w14:paraId="53C6DCC8" w14:textId="4646E9C4" w:rsidR="00913550" w:rsidRPr="0037779D" w:rsidRDefault="00913550" w:rsidP="00F12671">
      <w:pPr>
        <w:jc w:val="both"/>
        <w:rPr>
          <w:rFonts w:cs="Times New Roman"/>
          <w:szCs w:val="24"/>
        </w:rPr>
      </w:pPr>
      <w:r w:rsidRPr="0037779D">
        <w:rPr>
          <w:rFonts w:cs="Times New Roman"/>
          <w:b/>
          <w:szCs w:val="24"/>
        </w:rPr>
        <w:tab/>
      </w:r>
      <w:r w:rsidRPr="0037779D">
        <w:rPr>
          <w:rFonts w:cs="Times New Roman"/>
          <w:szCs w:val="24"/>
        </w:rPr>
        <w:t xml:space="preserve">В данном меню выводятся все запрошенные за </w:t>
      </w:r>
      <w:r w:rsidRPr="00E53FE0">
        <w:rPr>
          <w:rStyle w:val="af4"/>
        </w:rPr>
        <w:t>период</w:t>
      </w:r>
      <w:r w:rsidRPr="0037779D">
        <w:rPr>
          <w:rFonts w:cs="Times New Roman"/>
          <w:szCs w:val="24"/>
        </w:rPr>
        <w:t xml:space="preserve"> документы с соответствующим статусом</w:t>
      </w:r>
      <w:r w:rsidR="00670842" w:rsidRPr="0037779D">
        <w:rPr>
          <w:rFonts w:cs="Times New Roman"/>
          <w:szCs w:val="24"/>
        </w:rPr>
        <w:t xml:space="preserve"> обработки запроса (см. рис. Ниже)</w:t>
      </w:r>
      <w:r w:rsidRPr="0037779D">
        <w:rPr>
          <w:rFonts w:cs="Times New Roman"/>
          <w:szCs w:val="24"/>
        </w:rPr>
        <w:t>:</w:t>
      </w:r>
    </w:p>
    <w:p w14:paraId="0F10CC36" w14:textId="2EA8D48D" w:rsidR="00913550" w:rsidRPr="00A80BE3" w:rsidRDefault="00913550" w:rsidP="004D0951">
      <w:pPr>
        <w:pStyle w:val="a5"/>
        <w:numPr>
          <w:ilvl w:val="0"/>
          <w:numId w:val="28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Обрабатывается</w:t>
      </w:r>
      <w:r w:rsidR="00D732B6" w:rsidRPr="00A80BE3">
        <w:rPr>
          <w:rFonts w:cs="Times New Roman"/>
          <w:szCs w:val="24"/>
        </w:rPr>
        <w:t>.</w:t>
      </w:r>
    </w:p>
    <w:p w14:paraId="348A774A" w14:textId="1DEEE24B" w:rsidR="0023736B" w:rsidRPr="00A80BE3" w:rsidRDefault="0023736B" w:rsidP="004D0951">
      <w:pPr>
        <w:pStyle w:val="a5"/>
        <w:numPr>
          <w:ilvl w:val="0"/>
          <w:numId w:val="28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Готов к выдаче</w:t>
      </w:r>
      <w:r w:rsidR="00D732B6" w:rsidRPr="00A80BE3">
        <w:rPr>
          <w:rFonts w:cs="Times New Roman"/>
          <w:szCs w:val="24"/>
        </w:rPr>
        <w:t>.</w:t>
      </w:r>
    </w:p>
    <w:p w14:paraId="3576B505" w14:textId="706C17A5" w:rsidR="0023736B" w:rsidRPr="00A80BE3" w:rsidRDefault="0023736B" w:rsidP="004D0951">
      <w:pPr>
        <w:pStyle w:val="a5"/>
        <w:numPr>
          <w:ilvl w:val="0"/>
          <w:numId w:val="28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Завершен</w:t>
      </w:r>
      <w:r w:rsidR="00D732B6" w:rsidRPr="00A80BE3">
        <w:rPr>
          <w:rFonts w:cs="Times New Roman"/>
          <w:szCs w:val="24"/>
        </w:rPr>
        <w:t>.</w:t>
      </w:r>
    </w:p>
    <w:p w14:paraId="24FBF29D" w14:textId="59741B75" w:rsidR="00670842" w:rsidRPr="0037779D" w:rsidRDefault="00670842" w:rsidP="00F12671">
      <w:pPr>
        <w:jc w:val="both"/>
        <w:rPr>
          <w:rFonts w:cs="Times New Roman"/>
          <w:szCs w:val="24"/>
        </w:rPr>
      </w:pPr>
      <w:r w:rsidRPr="0037779D">
        <w:rPr>
          <w:rFonts w:cs="Times New Roman"/>
          <w:szCs w:val="24"/>
        </w:rPr>
        <w:t xml:space="preserve">Последовательность шагов по бизнес-процессу </w:t>
      </w:r>
      <w:r w:rsidRPr="0037779D">
        <w:rPr>
          <w:rFonts w:cs="Times New Roman"/>
          <w:b/>
          <w:szCs w:val="24"/>
        </w:rPr>
        <w:t>«Запрошенные документы».</w:t>
      </w:r>
      <w:r w:rsidRPr="0037779D">
        <w:rPr>
          <w:rFonts w:cs="Times New Roman"/>
          <w:szCs w:val="24"/>
        </w:rPr>
        <w:t xml:space="preserve"> </w:t>
      </w:r>
    </w:p>
    <w:p w14:paraId="709742DB" w14:textId="77777777" w:rsidR="00670842" w:rsidRPr="0037779D" w:rsidRDefault="00670842" w:rsidP="00F12671">
      <w:pPr>
        <w:jc w:val="both"/>
        <w:rPr>
          <w:rFonts w:cs="Times New Roman"/>
          <w:szCs w:val="24"/>
        </w:rPr>
      </w:pPr>
      <w:r w:rsidRPr="00E53FE0">
        <w:rPr>
          <w:rStyle w:val="af4"/>
        </w:rPr>
        <w:t>Шаг. 1.</w:t>
      </w:r>
      <w:r w:rsidRPr="0037779D">
        <w:rPr>
          <w:rFonts w:cs="Times New Roman"/>
          <w:szCs w:val="24"/>
        </w:rPr>
        <w:t xml:space="preserve">  </w:t>
      </w:r>
      <w:r w:rsidRPr="00C91D2F">
        <w:rPr>
          <w:rFonts w:cs="Times New Roman"/>
          <w:bCs/>
          <w:szCs w:val="24"/>
        </w:rPr>
        <w:t>Выбор диапазона дат.</w:t>
      </w:r>
      <w:r w:rsidRPr="0037779D">
        <w:rPr>
          <w:rFonts w:cs="Times New Roman"/>
          <w:szCs w:val="24"/>
        </w:rPr>
        <w:t xml:space="preserve"> </w:t>
      </w:r>
    </w:p>
    <w:p w14:paraId="75ECB2E2" w14:textId="0D79A34C" w:rsidR="00670842" w:rsidRPr="0037779D" w:rsidRDefault="00670842" w:rsidP="00F12671">
      <w:pPr>
        <w:jc w:val="both"/>
        <w:rPr>
          <w:rFonts w:cs="Times New Roman"/>
          <w:szCs w:val="24"/>
        </w:rPr>
      </w:pPr>
      <w:r w:rsidRPr="0037779D">
        <w:rPr>
          <w:rFonts w:cs="Times New Roman"/>
          <w:szCs w:val="24"/>
        </w:rPr>
        <w:t>Клиентом выбирается необходимый для просмотра диапазон дат</w:t>
      </w:r>
      <w:r w:rsidR="00D732B6">
        <w:rPr>
          <w:rFonts w:cs="Times New Roman"/>
          <w:szCs w:val="24"/>
        </w:rPr>
        <w:t>.</w:t>
      </w:r>
    </w:p>
    <w:p w14:paraId="117A06A0" w14:textId="0B733A55" w:rsidR="00670842" w:rsidRPr="0037779D" w:rsidRDefault="00670842" w:rsidP="00F12671">
      <w:pPr>
        <w:jc w:val="both"/>
        <w:rPr>
          <w:rFonts w:cs="Times New Roman"/>
          <w:szCs w:val="24"/>
        </w:rPr>
      </w:pPr>
      <w:r w:rsidRPr="0037779D">
        <w:rPr>
          <w:rFonts w:cs="Times New Roman"/>
          <w:szCs w:val="24"/>
        </w:rPr>
        <w:t>По умолчанию всегда выводятся запрошенные документы за текущий месяц или если таких запросов не было – последний запрошенный документ)</w:t>
      </w:r>
      <w:r w:rsidR="00D732B6">
        <w:rPr>
          <w:rFonts w:cs="Times New Roman"/>
          <w:szCs w:val="24"/>
        </w:rPr>
        <w:t>.</w:t>
      </w:r>
    </w:p>
    <w:p w14:paraId="381FECA6" w14:textId="77777777" w:rsidR="009F4942" w:rsidRDefault="009F4942" w:rsidP="00F12671">
      <w:pPr>
        <w:jc w:val="both"/>
        <w:rPr>
          <w:rFonts w:cs="Times New Roman"/>
          <w:b/>
          <w:bCs/>
          <w:szCs w:val="24"/>
          <w:u w:val="single"/>
        </w:rPr>
      </w:pPr>
    </w:p>
    <w:p w14:paraId="14977487" w14:textId="4239A29B" w:rsidR="00670842" w:rsidRPr="0037779D" w:rsidRDefault="00670842" w:rsidP="00F12671">
      <w:pPr>
        <w:jc w:val="both"/>
        <w:rPr>
          <w:rFonts w:cs="Times New Roman"/>
          <w:b/>
          <w:szCs w:val="24"/>
        </w:rPr>
      </w:pPr>
      <w:r w:rsidRPr="00E53FE0">
        <w:rPr>
          <w:rStyle w:val="af4"/>
        </w:rPr>
        <w:t>Шаг. 2.</w:t>
      </w:r>
      <w:r w:rsidRPr="0037779D">
        <w:rPr>
          <w:rFonts w:cs="Times New Roman"/>
          <w:szCs w:val="24"/>
        </w:rPr>
        <w:t xml:space="preserve">  </w:t>
      </w:r>
      <w:r w:rsidRPr="00C91D2F">
        <w:rPr>
          <w:rFonts w:cs="Times New Roman"/>
          <w:bCs/>
          <w:szCs w:val="24"/>
        </w:rPr>
        <w:t>Вывод результатов</w:t>
      </w:r>
      <w:r w:rsidR="00C91D2F">
        <w:rPr>
          <w:rFonts w:cs="Times New Roman"/>
          <w:b/>
          <w:szCs w:val="24"/>
        </w:rPr>
        <w:t>.</w:t>
      </w:r>
    </w:p>
    <w:p w14:paraId="115E0C3A" w14:textId="1B4655C6" w:rsidR="00670842" w:rsidRPr="0037779D" w:rsidRDefault="00670842" w:rsidP="00F12671">
      <w:pPr>
        <w:jc w:val="both"/>
        <w:rPr>
          <w:rFonts w:cs="Times New Roman"/>
          <w:b/>
          <w:szCs w:val="24"/>
        </w:rPr>
      </w:pPr>
      <w:r w:rsidRPr="0037779D">
        <w:rPr>
          <w:rFonts w:cs="Times New Roman"/>
          <w:szCs w:val="24"/>
        </w:rPr>
        <w:t xml:space="preserve">Для вывода результатов Клиент выполняет команду </w:t>
      </w:r>
      <w:r w:rsidRPr="0037779D">
        <w:rPr>
          <w:rFonts w:cs="Times New Roman"/>
          <w:b/>
          <w:szCs w:val="24"/>
        </w:rPr>
        <w:t>«Показать»</w:t>
      </w:r>
      <w:ins w:id="490" w:author="Максакова Светлана Олеговна" w:date="2023-09-07T13:17:00Z">
        <w:r w:rsidR="00194F51">
          <w:rPr>
            <w:rFonts w:cs="Times New Roman"/>
            <w:b/>
            <w:szCs w:val="24"/>
          </w:rPr>
          <w:t xml:space="preserve"> </w:t>
        </w:r>
      </w:ins>
    </w:p>
    <w:p w14:paraId="6007D4DA" w14:textId="69F231F4" w:rsidR="00670842" w:rsidRDefault="00670842" w:rsidP="00F12671">
      <w:pPr>
        <w:jc w:val="both"/>
        <w:rPr>
          <w:rFonts w:cs="Times New Roman"/>
          <w:szCs w:val="24"/>
        </w:rPr>
      </w:pPr>
      <w:r w:rsidRPr="0037779D">
        <w:rPr>
          <w:rFonts w:cs="Times New Roman"/>
          <w:szCs w:val="24"/>
        </w:rPr>
        <w:t>В соответствии с выбранным диапазоном дат в виде таблицы (см. Рис. Выше) выводится список запросов</w:t>
      </w:r>
      <w:r w:rsidR="00D732B6">
        <w:rPr>
          <w:rFonts w:cs="Times New Roman"/>
          <w:szCs w:val="24"/>
        </w:rPr>
        <w:t>.</w:t>
      </w:r>
    </w:p>
    <w:p w14:paraId="4FA7CD31" w14:textId="77777777" w:rsidR="00F12671" w:rsidRDefault="00F12671" w:rsidP="00F12671">
      <w:bookmarkStart w:id="491" w:name="_Toc143178491"/>
    </w:p>
    <w:p w14:paraId="7D09DF62" w14:textId="7377C2FD" w:rsidR="00182A7D" w:rsidRPr="00F12671" w:rsidRDefault="00E42627" w:rsidP="00F12671">
      <w:pPr>
        <w:rPr>
          <w:rStyle w:val="af4"/>
        </w:rPr>
      </w:pPr>
      <w:r w:rsidRPr="00F12671">
        <w:rPr>
          <w:rStyle w:val="af4"/>
        </w:rPr>
        <w:t>«Список запрашиваемых документов и необходимые к заполнению данные».</w:t>
      </w:r>
      <w:bookmarkEnd w:id="491"/>
    </w:p>
    <w:p w14:paraId="379AB77E" w14:textId="584E7C32" w:rsidR="00E42627" w:rsidRPr="00787E04" w:rsidRDefault="00E42627" w:rsidP="00F12671">
      <w:pPr>
        <w:jc w:val="both"/>
        <w:rPr>
          <w:rFonts w:cs="Times New Roman"/>
          <w:szCs w:val="24"/>
        </w:rPr>
      </w:pPr>
      <w:r w:rsidRPr="00787E04">
        <w:rPr>
          <w:rFonts w:cs="Times New Roman"/>
          <w:szCs w:val="24"/>
        </w:rPr>
        <w:t xml:space="preserve">Ниже приведен список запрашиваемых документов и </w:t>
      </w:r>
      <w:r w:rsidR="00787E04">
        <w:rPr>
          <w:rFonts w:cs="Times New Roman"/>
          <w:szCs w:val="24"/>
        </w:rPr>
        <w:t xml:space="preserve">необходимые данные к заполнению в </w:t>
      </w:r>
      <w:r w:rsidR="00787E04" w:rsidRPr="009C1757">
        <w:rPr>
          <w:rStyle w:val="af4"/>
        </w:rPr>
        <w:t>ЛК</w:t>
      </w:r>
      <w:r w:rsidR="001A3426">
        <w:rPr>
          <w:rStyle w:val="af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"/>
        <w:gridCol w:w="3025"/>
        <w:gridCol w:w="1229"/>
        <w:gridCol w:w="1336"/>
        <w:gridCol w:w="3219"/>
      </w:tblGrid>
      <w:tr w:rsidR="00D47D5A" w:rsidRPr="0037779D" w14:paraId="37A2DE6C" w14:textId="77777777" w:rsidTr="00D47D5A">
        <w:tc>
          <w:tcPr>
            <w:tcW w:w="560" w:type="dxa"/>
          </w:tcPr>
          <w:p w14:paraId="18A8A13A" w14:textId="14D6D43E" w:rsidR="00D47D5A" w:rsidRPr="00F12671" w:rsidRDefault="00D47D5A" w:rsidP="00F12671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F12671">
              <w:rPr>
                <w:b/>
                <w:bCs/>
                <w:szCs w:val="24"/>
              </w:rPr>
              <w:t>№</w:t>
            </w:r>
          </w:p>
        </w:tc>
        <w:tc>
          <w:tcPr>
            <w:tcW w:w="3155" w:type="dxa"/>
          </w:tcPr>
          <w:p w14:paraId="183DE273" w14:textId="406B4CA2" w:rsidR="00D47D5A" w:rsidRPr="00F12671" w:rsidRDefault="00D47D5A" w:rsidP="00F12671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F12671">
              <w:rPr>
                <w:b/>
                <w:bCs/>
                <w:szCs w:val="24"/>
              </w:rPr>
              <w:t>Наименование документа</w:t>
            </w:r>
          </w:p>
        </w:tc>
        <w:tc>
          <w:tcPr>
            <w:tcW w:w="869" w:type="dxa"/>
          </w:tcPr>
          <w:p w14:paraId="192507FB" w14:textId="65B3686F" w:rsidR="00D47D5A" w:rsidRPr="00F12671" w:rsidRDefault="00D47D5A" w:rsidP="00F12671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F12671">
              <w:rPr>
                <w:b/>
                <w:bCs/>
                <w:szCs w:val="24"/>
              </w:rPr>
              <w:t>Доступен в эл. виде</w:t>
            </w:r>
          </w:p>
        </w:tc>
        <w:tc>
          <w:tcPr>
            <w:tcW w:w="1081" w:type="dxa"/>
          </w:tcPr>
          <w:p w14:paraId="3CAFF67C" w14:textId="0E074FFB" w:rsidR="00D47D5A" w:rsidRPr="00F12671" w:rsidRDefault="00D47D5A" w:rsidP="00F12671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F12671">
              <w:rPr>
                <w:b/>
                <w:bCs/>
                <w:szCs w:val="24"/>
              </w:rPr>
              <w:t>Доступен в бумажном виде</w:t>
            </w:r>
          </w:p>
        </w:tc>
        <w:tc>
          <w:tcPr>
            <w:tcW w:w="3680" w:type="dxa"/>
          </w:tcPr>
          <w:p w14:paraId="458FC5C5" w14:textId="11CEF61C" w:rsidR="00D47D5A" w:rsidRPr="00F12671" w:rsidRDefault="00D47D5A" w:rsidP="00F12671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F12671">
              <w:rPr>
                <w:b/>
                <w:bCs/>
                <w:szCs w:val="24"/>
              </w:rPr>
              <w:t>Необходимые данные к заполнению в ЛК</w:t>
            </w:r>
          </w:p>
        </w:tc>
      </w:tr>
      <w:tr w:rsidR="00D47D5A" w:rsidRPr="00921E81" w14:paraId="4BE9590E" w14:textId="77777777" w:rsidTr="00D47D5A">
        <w:tc>
          <w:tcPr>
            <w:tcW w:w="560" w:type="dxa"/>
          </w:tcPr>
          <w:p w14:paraId="366CB7C3" w14:textId="45B70E35" w:rsidR="00D47D5A" w:rsidRPr="00F12671" w:rsidRDefault="00D47D5A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1.</w:t>
            </w:r>
          </w:p>
        </w:tc>
        <w:tc>
          <w:tcPr>
            <w:tcW w:w="3155" w:type="dxa"/>
          </w:tcPr>
          <w:p w14:paraId="03D28943" w14:textId="3E558596" w:rsidR="00D47D5A" w:rsidRPr="00F12671" w:rsidRDefault="00954F3F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Справка для оформления налогового вычета</w:t>
            </w:r>
          </w:p>
        </w:tc>
        <w:tc>
          <w:tcPr>
            <w:tcW w:w="869" w:type="dxa"/>
          </w:tcPr>
          <w:p w14:paraId="3EE88583" w14:textId="7E42B187" w:rsidR="00D47D5A" w:rsidRPr="00F12671" w:rsidRDefault="0037779D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Нет</w:t>
            </w:r>
          </w:p>
        </w:tc>
        <w:tc>
          <w:tcPr>
            <w:tcW w:w="1081" w:type="dxa"/>
          </w:tcPr>
          <w:p w14:paraId="7956D8F0" w14:textId="4FBD7965" w:rsidR="00D47D5A" w:rsidRPr="00F12671" w:rsidRDefault="00954F3F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Да</w:t>
            </w:r>
          </w:p>
        </w:tc>
        <w:tc>
          <w:tcPr>
            <w:tcW w:w="3680" w:type="dxa"/>
          </w:tcPr>
          <w:p w14:paraId="13CD740A" w14:textId="5AB63277" w:rsidR="00D47D5A" w:rsidRPr="00F12671" w:rsidRDefault="00440055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 xml:space="preserve">период, за который требуется справка в налоговые органы, ФИО пациента, дата рождения пациента, </w:t>
            </w:r>
            <w:r w:rsidR="00D948C2" w:rsidRPr="00F12671">
              <w:rPr>
                <w:szCs w:val="24"/>
              </w:rPr>
              <w:t>ФИО законного представителя, ИНН законного представителя</w:t>
            </w:r>
          </w:p>
        </w:tc>
      </w:tr>
      <w:tr w:rsidR="007E087E" w:rsidRPr="00E11793" w14:paraId="1A97A1C8" w14:textId="77777777" w:rsidTr="00D47D5A">
        <w:tc>
          <w:tcPr>
            <w:tcW w:w="560" w:type="dxa"/>
          </w:tcPr>
          <w:p w14:paraId="520A5B7B" w14:textId="0B30FFDF" w:rsidR="007E087E" w:rsidRPr="00F12671" w:rsidRDefault="007E087E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2.</w:t>
            </w:r>
          </w:p>
        </w:tc>
        <w:tc>
          <w:tcPr>
            <w:tcW w:w="3155" w:type="dxa"/>
          </w:tcPr>
          <w:p w14:paraId="72645F03" w14:textId="656F5158" w:rsidR="007E087E" w:rsidRPr="00F12671" w:rsidRDefault="007E087E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Копия расчетного/платежного документа</w:t>
            </w:r>
          </w:p>
        </w:tc>
        <w:tc>
          <w:tcPr>
            <w:tcW w:w="869" w:type="dxa"/>
          </w:tcPr>
          <w:p w14:paraId="0F9DF46C" w14:textId="2F268784" w:rsidR="007E087E" w:rsidRPr="00F12671" w:rsidRDefault="0037779D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Нет</w:t>
            </w:r>
          </w:p>
        </w:tc>
        <w:tc>
          <w:tcPr>
            <w:tcW w:w="1081" w:type="dxa"/>
          </w:tcPr>
          <w:p w14:paraId="39B6904D" w14:textId="436B4D46" w:rsidR="007E087E" w:rsidRPr="00F12671" w:rsidRDefault="007E087E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Да</w:t>
            </w:r>
          </w:p>
        </w:tc>
        <w:tc>
          <w:tcPr>
            <w:tcW w:w="3680" w:type="dxa"/>
          </w:tcPr>
          <w:p w14:paraId="2BCAB53D" w14:textId="21157FE4" w:rsidR="007E087E" w:rsidRPr="00F12671" w:rsidRDefault="007E087E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дата рождения пациента</w:t>
            </w:r>
          </w:p>
        </w:tc>
      </w:tr>
      <w:tr w:rsidR="007E087E" w:rsidRPr="00E11793" w14:paraId="4937F302" w14:textId="77777777" w:rsidTr="00D47D5A">
        <w:tc>
          <w:tcPr>
            <w:tcW w:w="560" w:type="dxa"/>
          </w:tcPr>
          <w:p w14:paraId="4626271C" w14:textId="0DA9A46A" w:rsidR="007E087E" w:rsidRPr="00F12671" w:rsidRDefault="007E087E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3.</w:t>
            </w:r>
          </w:p>
        </w:tc>
        <w:tc>
          <w:tcPr>
            <w:tcW w:w="3155" w:type="dxa"/>
          </w:tcPr>
          <w:p w14:paraId="40B73284" w14:textId="28D80A84" w:rsidR="007E087E" w:rsidRPr="00F12671" w:rsidRDefault="007E087E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Оформление дубликата справки 086/у </w:t>
            </w:r>
          </w:p>
        </w:tc>
        <w:tc>
          <w:tcPr>
            <w:tcW w:w="869" w:type="dxa"/>
          </w:tcPr>
          <w:p w14:paraId="4F19C785" w14:textId="140E2AEF" w:rsidR="007E087E" w:rsidRPr="00F12671" w:rsidRDefault="007E087E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Нет</w:t>
            </w:r>
          </w:p>
        </w:tc>
        <w:tc>
          <w:tcPr>
            <w:tcW w:w="1081" w:type="dxa"/>
          </w:tcPr>
          <w:p w14:paraId="2B0823CB" w14:textId="3CD56297" w:rsidR="007E087E" w:rsidRPr="00F12671" w:rsidRDefault="007E087E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Да</w:t>
            </w:r>
          </w:p>
        </w:tc>
        <w:tc>
          <w:tcPr>
            <w:tcW w:w="3680" w:type="dxa"/>
          </w:tcPr>
          <w:p w14:paraId="7251DA7D" w14:textId="15FE4000" w:rsidR="007E087E" w:rsidRPr="00F12671" w:rsidRDefault="007E087E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дата рождения пациента</w:t>
            </w:r>
          </w:p>
        </w:tc>
      </w:tr>
      <w:tr w:rsidR="00F31CCA" w14:paraId="7697170A" w14:textId="77777777" w:rsidTr="00D47D5A">
        <w:tc>
          <w:tcPr>
            <w:tcW w:w="560" w:type="dxa"/>
          </w:tcPr>
          <w:p w14:paraId="02726879" w14:textId="4F383578" w:rsidR="00F31CCA" w:rsidRPr="00F12671" w:rsidRDefault="00F31CCA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4.</w:t>
            </w:r>
          </w:p>
        </w:tc>
        <w:tc>
          <w:tcPr>
            <w:tcW w:w="3155" w:type="dxa"/>
          </w:tcPr>
          <w:p w14:paraId="7A1EAE23" w14:textId="21ADFAB0" w:rsidR="00F31CCA" w:rsidRPr="00F12671" w:rsidRDefault="00F31CCA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Оформление дубликата справки 026/у</w:t>
            </w:r>
          </w:p>
        </w:tc>
        <w:tc>
          <w:tcPr>
            <w:tcW w:w="869" w:type="dxa"/>
          </w:tcPr>
          <w:p w14:paraId="060B802A" w14:textId="178CE303" w:rsidR="00F31CCA" w:rsidRPr="00F12671" w:rsidRDefault="00F31CCA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Нет</w:t>
            </w:r>
          </w:p>
        </w:tc>
        <w:tc>
          <w:tcPr>
            <w:tcW w:w="1081" w:type="dxa"/>
          </w:tcPr>
          <w:p w14:paraId="024070A7" w14:textId="12EDAB6E" w:rsidR="00F31CCA" w:rsidRPr="00F12671" w:rsidRDefault="00F31CCA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Да</w:t>
            </w:r>
          </w:p>
        </w:tc>
        <w:tc>
          <w:tcPr>
            <w:tcW w:w="3680" w:type="dxa"/>
          </w:tcPr>
          <w:p w14:paraId="7D2E5C47" w14:textId="42D65D6C" w:rsidR="00F31CCA" w:rsidRPr="00F12671" w:rsidRDefault="00F31CCA" w:rsidP="00F12671">
            <w:pPr>
              <w:ind w:firstLine="0"/>
              <w:rPr>
                <w:szCs w:val="24"/>
              </w:rPr>
            </w:pPr>
            <w:r w:rsidRPr="00F12671">
              <w:rPr>
                <w:szCs w:val="24"/>
              </w:rPr>
              <w:t>дата рождения пациента</w:t>
            </w:r>
          </w:p>
        </w:tc>
      </w:tr>
    </w:tbl>
    <w:p w14:paraId="00E1A336" w14:textId="77777777" w:rsidR="00A80BE3" w:rsidRDefault="00A80BE3" w:rsidP="00F12671">
      <w:pPr>
        <w:jc w:val="both"/>
        <w:rPr>
          <w:rStyle w:val="af3"/>
        </w:rPr>
      </w:pPr>
    </w:p>
    <w:p w14:paraId="3C9D7265" w14:textId="6E299E3A" w:rsidR="00921E81" w:rsidRDefault="00921E81" w:rsidP="00F12671">
      <w:pPr>
        <w:jc w:val="both"/>
        <w:rPr>
          <w:rFonts w:cs="Times New Roman"/>
          <w:szCs w:val="24"/>
        </w:rPr>
      </w:pPr>
      <w:r w:rsidRPr="00F12671">
        <w:rPr>
          <w:rStyle w:val="af3"/>
        </w:rPr>
        <w:t>Примечание.</w:t>
      </w:r>
      <w:r w:rsidRPr="005B7120">
        <w:rPr>
          <w:rFonts w:cs="Times New Roman"/>
          <w:szCs w:val="24"/>
        </w:rPr>
        <w:t xml:space="preserve"> Заказчик предоставит список запрашиваемых документов</w:t>
      </w:r>
      <w:r w:rsidR="009E59DE">
        <w:rPr>
          <w:rFonts w:cs="Times New Roman"/>
          <w:szCs w:val="24"/>
        </w:rPr>
        <w:t xml:space="preserve"> (</w:t>
      </w:r>
      <w:commentRangeStart w:id="492"/>
      <w:r w:rsidR="009E59DE">
        <w:rPr>
          <w:rFonts w:cs="Times New Roman"/>
          <w:szCs w:val="24"/>
        </w:rPr>
        <w:t xml:space="preserve">не больше 10 </w:t>
      </w:r>
      <w:ins w:id="493" w:author="Александр С" w:date="2023-09-13T14:46:00Z">
        <w:r w:rsidR="004017B0">
          <w:rPr>
            <w:rFonts w:cs="Times New Roman"/>
            <w:szCs w:val="24"/>
          </w:rPr>
          <w:t xml:space="preserve">шаблонов </w:t>
        </w:r>
      </w:ins>
      <w:r w:rsidR="009E59DE">
        <w:rPr>
          <w:rFonts w:cs="Times New Roman"/>
          <w:szCs w:val="24"/>
        </w:rPr>
        <w:t>документов</w:t>
      </w:r>
      <w:commentRangeEnd w:id="492"/>
      <w:r w:rsidR="008E7092">
        <w:rPr>
          <w:rStyle w:val="ae"/>
        </w:rPr>
        <w:commentReference w:id="492"/>
      </w:r>
      <w:r w:rsidR="009E59DE">
        <w:rPr>
          <w:rFonts w:cs="Times New Roman"/>
          <w:szCs w:val="24"/>
        </w:rPr>
        <w:t>)</w:t>
      </w:r>
      <w:r w:rsidRPr="005B7120">
        <w:rPr>
          <w:rFonts w:cs="Times New Roman"/>
          <w:szCs w:val="24"/>
        </w:rPr>
        <w:t xml:space="preserve"> и необходимых данных к заполнению в </w:t>
      </w:r>
      <w:r w:rsidRPr="00F12671">
        <w:rPr>
          <w:rStyle w:val="af4"/>
        </w:rPr>
        <w:t>ЛК</w:t>
      </w:r>
      <w:r w:rsidRPr="005B7120">
        <w:rPr>
          <w:rFonts w:cs="Times New Roman"/>
          <w:szCs w:val="24"/>
        </w:rPr>
        <w:t xml:space="preserve">, при формировании запроса в </w:t>
      </w:r>
      <w:r w:rsidRPr="009C1757">
        <w:rPr>
          <w:rStyle w:val="af4"/>
        </w:rPr>
        <w:t>МИС.</w:t>
      </w:r>
    </w:p>
    <w:p w14:paraId="4118D724" w14:textId="07780545" w:rsidR="003F4CF5" w:rsidRPr="00F43906" w:rsidRDefault="00182A7D" w:rsidP="009C1757">
      <w:pPr>
        <w:pStyle w:val="2"/>
      </w:pPr>
      <w:bookmarkStart w:id="494" w:name="_Toc143178492"/>
      <w:r w:rsidRPr="009C1757">
        <w:t>Последовательность</w:t>
      </w:r>
      <w:r w:rsidRPr="00396432">
        <w:t xml:space="preserve"> шагов по бизнес-процессу «Запросить документы».</w:t>
      </w:r>
      <w:bookmarkEnd w:id="494"/>
      <w:r w:rsidRPr="00396432">
        <w:t xml:space="preserve"> </w:t>
      </w:r>
    </w:p>
    <w:p w14:paraId="2ABF2B44" w14:textId="77777777" w:rsidR="00C00C9E" w:rsidRPr="00787E04" w:rsidRDefault="00C00C9E" w:rsidP="00F12671">
      <w:pPr>
        <w:jc w:val="both"/>
        <w:rPr>
          <w:rFonts w:cs="Times New Roman"/>
          <w:szCs w:val="24"/>
        </w:rPr>
      </w:pPr>
      <w:r w:rsidRPr="00787E04">
        <w:rPr>
          <w:rFonts w:cs="Times New Roman"/>
          <w:szCs w:val="24"/>
        </w:rPr>
        <w:t xml:space="preserve">Последовательность шагов по бизнес-процессу </w:t>
      </w:r>
      <w:r w:rsidRPr="00787E04">
        <w:rPr>
          <w:rFonts w:cs="Times New Roman"/>
          <w:b/>
          <w:szCs w:val="24"/>
        </w:rPr>
        <w:t>«Запросить документы».</w:t>
      </w:r>
      <w:r w:rsidRPr="00787E04">
        <w:rPr>
          <w:rFonts w:cs="Times New Roman"/>
          <w:szCs w:val="24"/>
        </w:rPr>
        <w:t xml:space="preserve"> </w:t>
      </w:r>
    </w:p>
    <w:p w14:paraId="02EB9A1C" w14:textId="05770F24" w:rsidR="00C35D1D" w:rsidRPr="00787E04" w:rsidRDefault="00C35D1D" w:rsidP="00F12671">
      <w:pPr>
        <w:jc w:val="both"/>
        <w:rPr>
          <w:rFonts w:cs="Times New Roman"/>
          <w:szCs w:val="24"/>
        </w:rPr>
      </w:pPr>
      <w:r w:rsidRPr="00F43906">
        <w:rPr>
          <w:rStyle w:val="af4"/>
        </w:rPr>
        <w:t>Шаг. 1.</w:t>
      </w:r>
      <w:r w:rsidRPr="00787E04">
        <w:rPr>
          <w:rFonts w:cs="Times New Roman"/>
          <w:szCs w:val="24"/>
        </w:rPr>
        <w:t xml:space="preserve">  </w:t>
      </w:r>
      <w:r w:rsidRPr="00B531F2">
        <w:rPr>
          <w:rFonts w:cs="Times New Roman"/>
          <w:bCs/>
          <w:szCs w:val="24"/>
        </w:rPr>
        <w:t>Тип документа</w:t>
      </w:r>
      <w:r w:rsidR="00D732B6">
        <w:rPr>
          <w:rFonts w:cs="Times New Roman"/>
          <w:szCs w:val="24"/>
        </w:rPr>
        <w:t>.</w:t>
      </w:r>
    </w:p>
    <w:p w14:paraId="2383E5D0" w14:textId="77777777" w:rsidR="00C35D1D" w:rsidRPr="00787E04" w:rsidRDefault="00C35D1D" w:rsidP="00F12671">
      <w:pPr>
        <w:jc w:val="both"/>
        <w:rPr>
          <w:rFonts w:cs="Times New Roman"/>
          <w:szCs w:val="24"/>
        </w:rPr>
      </w:pPr>
      <w:r w:rsidRPr="00787E04">
        <w:rPr>
          <w:rFonts w:cs="Times New Roman"/>
          <w:szCs w:val="24"/>
        </w:rPr>
        <w:t>Из выпадающего списка выбирается, интересующий Клиента тип документа. Доступны следующие типы документов:</w:t>
      </w:r>
    </w:p>
    <w:p w14:paraId="7C18A106" w14:textId="78B82D73" w:rsidR="00396432" w:rsidRPr="00787E04" w:rsidRDefault="00396432" w:rsidP="00F12671">
      <w:pPr>
        <w:jc w:val="both"/>
        <w:rPr>
          <w:rFonts w:cs="Times New Roman"/>
          <w:szCs w:val="24"/>
        </w:rPr>
      </w:pPr>
      <w:r w:rsidRPr="00F43906">
        <w:rPr>
          <w:rStyle w:val="af3"/>
        </w:rPr>
        <w:t xml:space="preserve">Примечание. </w:t>
      </w:r>
      <w:r w:rsidRPr="00787E04">
        <w:rPr>
          <w:rFonts w:cs="Times New Roman"/>
          <w:szCs w:val="24"/>
        </w:rPr>
        <w:t xml:space="preserve"> Список необходимых документов будет предоставлен Заказчиком.</w:t>
      </w:r>
    </w:p>
    <w:p w14:paraId="2E663258" w14:textId="77777777" w:rsidR="009F4942" w:rsidRDefault="009F4942" w:rsidP="00F12671">
      <w:pPr>
        <w:jc w:val="both"/>
        <w:rPr>
          <w:rStyle w:val="af4"/>
        </w:rPr>
      </w:pPr>
    </w:p>
    <w:p w14:paraId="4A500936" w14:textId="30364E4A" w:rsidR="00E565C0" w:rsidRPr="00787E04" w:rsidRDefault="00E565C0" w:rsidP="00F12671">
      <w:pPr>
        <w:jc w:val="both"/>
        <w:rPr>
          <w:rFonts w:cs="Times New Roman"/>
          <w:b/>
          <w:szCs w:val="24"/>
        </w:rPr>
      </w:pPr>
      <w:r w:rsidRPr="00F43906">
        <w:rPr>
          <w:rStyle w:val="af4"/>
        </w:rPr>
        <w:t xml:space="preserve">Шаг </w:t>
      </w:r>
      <w:r w:rsidR="00787E04" w:rsidRPr="00F43906">
        <w:rPr>
          <w:rStyle w:val="af4"/>
        </w:rPr>
        <w:t>2</w:t>
      </w:r>
      <w:r w:rsidRPr="00F43906">
        <w:rPr>
          <w:rStyle w:val="af4"/>
        </w:rPr>
        <w:t>.</w:t>
      </w:r>
      <w:r w:rsidR="00B531F2">
        <w:rPr>
          <w:rFonts w:cs="Times New Roman"/>
          <w:szCs w:val="24"/>
        </w:rPr>
        <w:t xml:space="preserve"> </w:t>
      </w:r>
      <w:r w:rsidRPr="00B531F2">
        <w:rPr>
          <w:rFonts w:cs="Times New Roman"/>
          <w:bCs/>
          <w:szCs w:val="24"/>
        </w:rPr>
        <w:t>На кого запрашивается документ</w:t>
      </w:r>
      <w:r w:rsidR="00B531F2">
        <w:rPr>
          <w:rFonts w:cs="Times New Roman"/>
          <w:bCs/>
          <w:szCs w:val="24"/>
        </w:rPr>
        <w:t>.</w:t>
      </w:r>
    </w:p>
    <w:p w14:paraId="32978837" w14:textId="43E6FDB2" w:rsidR="00246462" w:rsidRDefault="00246462" w:rsidP="00F12671">
      <w:pPr>
        <w:jc w:val="both"/>
        <w:rPr>
          <w:rFonts w:cs="Times New Roman"/>
          <w:szCs w:val="24"/>
        </w:rPr>
      </w:pPr>
      <w:r w:rsidRPr="00787E04">
        <w:rPr>
          <w:rFonts w:cs="Times New Roman"/>
          <w:szCs w:val="24"/>
        </w:rPr>
        <w:t xml:space="preserve">Из выпадающего списка выбирается на кого </w:t>
      </w:r>
      <w:r w:rsidR="003F4AEC" w:rsidRPr="00787E04">
        <w:rPr>
          <w:rFonts w:cs="Times New Roman"/>
          <w:szCs w:val="24"/>
        </w:rPr>
        <w:t xml:space="preserve">(степень родства) </w:t>
      </w:r>
      <w:r w:rsidRPr="00787E04">
        <w:rPr>
          <w:rFonts w:cs="Times New Roman"/>
          <w:szCs w:val="24"/>
        </w:rPr>
        <w:t>запрашивается документ</w:t>
      </w:r>
      <w:r w:rsidR="00A05FC5" w:rsidRPr="00787E04">
        <w:rPr>
          <w:rFonts w:cs="Times New Roman"/>
          <w:szCs w:val="24"/>
        </w:rPr>
        <w:t>:</w:t>
      </w:r>
      <w:r w:rsidR="003F4CF5" w:rsidRPr="00787E04">
        <w:rPr>
          <w:rFonts w:cs="Times New Roman"/>
          <w:szCs w:val="24"/>
        </w:rPr>
        <w:t xml:space="preserve"> </w:t>
      </w:r>
      <w:r w:rsidR="00B531F2">
        <w:rPr>
          <w:rFonts w:cs="Times New Roman"/>
          <w:szCs w:val="24"/>
        </w:rPr>
        <w:t>н</w:t>
      </w:r>
      <w:r w:rsidR="00A05FC5" w:rsidRPr="00787E04">
        <w:rPr>
          <w:rFonts w:cs="Times New Roman"/>
          <w:szCs w:val="24"/>
        </w:rPr>
        <w:t>а себя или на родственника</w:t>
      </w:r>
      <w:r w:rsidR="00E11793" w:rsidRPr="00787E04">
        <w:rPr>
          <w:rFonts w:cs="Times New Roman"/>
          <w:szCs w:val="24"/>
        </w:rPr>
        <w:t>, если нет пациента, возможность добавить.</w:t>
      </w:r>
    </w:p>
    <w:p w14:paraId="7C8F26DD" w14:textId="77777777" w:rsidR="009F4942" w:rsidRDefault="009F4942" w:rsidP="00F12671">
      <w:pPr>
        <w:jc w:val="both"/>
        <w:rPr>
          <w:rStyle w:val="af4"/>
        </w:rPr>
      </w:pPr>
    </w:p>
    <w:p w14:paraId="7A516571" w14:textId="21A61C0F" w:rsidR="00767E5B" w:rsidRPr="00787E04" w:rsidRDefault="00767E5B" w:rsidP="00F12671">
      <w:pPr>
        <w:jc w:val="both"/>
        <w:rPr>
          <w:rFonts w:cs="Times New Roman"/>
          <w:b/>
          <w:szCs w:val="24"/>
        </w:rPr>
      </w:pPr>
      <w:r w:rsidRPr="00F43906">
        <w:rPr>
          <w:rStyle w:val="af4"/>
        </w:rPr>
        <w:t xml:space="preserve">Шаг </w:t>
      </w:r>
      <w:r w:rsidR="00787E04" w:rsidRPr="00F43906">
        <w:rPr>
          <w:rStyle w:val="af4"/>
        </w:rPr>
        <w:t>3</w:t>
      </w:r>
      <w:r w:rsidRPr="00F43906">
        <w:rPr>
          <w:rStyle w:val="af4"/>
        </w:rPr>
        <w:t>.</w:t>
      </w:r>
      <w:r w:rsidR="00B531F2" w:rsidRPr="00B531F2">
        <w:rPr>
          <w:rFonts w:cs="Times New Roman"/>
          <w:szCs w:val="24"/>
        </w:rPr>
        <w:t xml:space="preserve"> </w:t>
      </w:r>
      <w:r w:rsidRPr="00B531F2">
        <w:rPr>
          <w:rFonts w:cs="Times New Roman"/>
          <w:bCs/>
          <w:szCs w:val="24"/>
        </w:rPr>
        <w:t>Комментарий</w:t>
      </w:r>
      <w:r w:rsidR="00B531F2">
        <w:rPr>
          <w:rFonts w:cs="Times New Roman"/>
          <w:bCs/>
          <w:szCs w:val="24"/>
        </w:rPr>
        <w:t>.</w:t>
      </w:r>
    </w:p>
    <w:p w14:paraId="1FAD9A7C" w14:textId="7FD50FA4" w:rsidR="00767E5B" w:rsidRDefault="00E37DFD" w:rsidP="00F12671">
      <w:pPr>
        <w:jc w:val="both"/>
        <w:rPr>
          <w:rFonts w:cs="Times New Roman"/>
          <w:szCs w:val="24"/>
        </w:rPr>
      </w:pPr>
      <w:r w:rsidRPr="00787E04">
        <w:rPr>
          <w:rFonts w:cs="Times New Roman"/>
          <w:szCs w:val="24"/>
        </w:rPr>
        <w:t>При необходимости Клиент может оставить комментарий</w:t>
      </w:r>
    </w:p>
    <w:p w14:paraId="2903A65E" w14:textId="77777777" w:rsidR="009F4942" w:rsidRDefault="009F4942" w:rsidP="00F12671">
      <w:pPr>
        <w:jc w:val="both"/>
        <w:rPr>
          <w:rStyle w:val="af4"/>
        </w:rPr>
      </w:pPr>
    </w:p>
    <w:p w14:paraId="620C5964" w14:textId="1AD2EE10" w:rsidR="00E37DFD" w:rsidRPr="00787E04" w:rsidRDefault="00E37DFD" w:rsidP="00F12671">
      <w:pPr>
        <w:jc w:val="both"/>
        <w:rPr>
          <w:rFonts w:cs="Times New Roman"/>
          <w:b/>
          <w:szCs w:val="24"/>
        </w:rPr>
      </w:pPr>
      <w:r w:rsidRPr="00F43906">
        <w:rPr>
          <w:rStyle w:val="af4"/>
        </w:rPr>
        <w:t xml:space="preserve">Шаг </w:t>
      </w:r>
      <w:r w:rsidR="00787E04" w:rsidRPr="00F43906">
        <w:rPr>
          <w:rStyle w:val="af4"/>
        </w:rPr>
        <w:t>4</w:t>
      </w:r>
      <w:r w:rsidRPr="00F43906">
        <w:rPr>
          <w:rStyle w:val="af4"/>
        </w:rPr>
        <w:t>.</w:t>
      </w:r>
      <w:r w:rsidR="00B531F2">
        <w:rPr>
          <w:rFonts w:cs="Times New Roman"/>
          <w:szCs w:val="24"/>
        </w:rPr>
        <w:t xml:space="preserve"> </w:t>
      </w:r>
      <w:r w:rsidRPr="00B531F2">
        <w:rPr>
          <w:rFonts w:cs="Times New Roman"/>
          <w:bCs/>
          <w:szCs w:val="24"/>
        </w:rPr>
        <w:t>Способ получения документов.</w:t>
      </w:r>
    </w:p>
    <w:p w14:paraId="19EFD90A" w14:textId="2C98618D" w:rsidR="003D2DC6" w:rsidRDefault="00E37DFD" w:rsidP="00F12671">
      <w:pPr>
        <w:jc w:val="both"/>
        <w:rPr>
          <w:rFonts w:cs="Times New Roman"/>
          <w:szCs w:val="24"/>
        </w:rPr>
      </w:pPr>
      <w:r w:rsidRPr="00787E04">
        <w:rPr>
          <w:rFonts w:cs="Times New Roman"/>
          <w:szCs w:val="24"/>
        </w:rPr>
        <w:t>Проставив галочку в необходимом чекбоксе Клиент подтверждает</w:t>
      </w:r>
      <w:r w:rsidR="00B531F2">
        <w:rPr>
          <w:rFonts w:cs="Times New Roman"/>
          <w:szCs w:val="24"/>
        </w:rPr>
        <w:t xml:space="preserve"> н</w:t>
      </w:r>
      <w:r w:rsidRPr="00787E04">
        <w:rPr>
          <w:rFonts w:cs="Times New Roman"/>
          <w:szCs w:val="24"/>
        </w:rPr>
        <w:t>еобходимый способ пол</w:t>
      </w:r>
      <w:r w:rsidR="00EF5162" w:rsidRPr="00787E04">
        <w:rPr>
          <w:rFonts w:cs="Times New Roman"/>
          <w:szCs w:val="24"/>
        </w:rPr>
        <w:t>учения запрашиваемых документов:</w:t>
      </w:r>
    </w:p>
    <w:p w14:paraId="737663F7" w14:textId="72640C87" w:rsidR="00797BE1" w:rsidRPr="00A80BE3" w:rsidRDefault="00797BE1" w:rsidP="004D0951">
      <w:pPr>
        <w:pStyle w:val="a5"/>
        <w:numPr>
          <w:ilvl w:val="0"/>
          <w:numId w:val="29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В каком МЦ необходимо получить/запросить документ</w:t>
      </w:r>
      <w:r w:rsidR="00CB28FB" w:rsidRPr="00A80BE3">
        <w:rPr>
          <w:rFonts w:cs="Times New Roman"/>
          <w:szCs w:val="24"/>
        </w:rPr>
        <w:t xml:space="preserve"> (по умолчанию указывается «основной МЦ» из профиля.</w:t>
      </w:r>
    </w:p>
    <w:p w14:paraId="216623C2" w14:textId="5E7EF5D7" w:rsidR="00EF5162" w:rsidRPr="00A80BE3" w:rsidRDefault="00EF5162" w:rsidP="004D0951">
      <w:pPr>
        <w:pStyle w:val="a5"/>
        <w:numPr>
          <w:ilvl w:val="0"/>
          <w:numId w:val="29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Лично в Клинике</w:t>
      </w:r>
      <w:r w:rsidR="00CB28FB" w:rsidRPr="00A80BE3">
        <w:rPr>
          <w:rFonts w:cs="Times New Roman"/>
          <w:szCs w:val="24"/>
        </w:rPr>
        <w:t>.</w:t>
      </w:r>
      <w:r w:rsidR="00FB77B4" w:rsidRPr="00A80BE3">
        <w:rPr>
          <w:rFonts w:cs="Times New Roman"/>
          <w:szCs w:val="24"/>
        </w:rPr>
        <w:t xml:space="preserve"> </w:t>
      </w:r>
    </w:p>
    <w:p w14:paraId="66769C1F" w14:textId="5A8222A3" w:rsidR="00EF5162" w:rsidRPr="00A80BE3" w:rsidRDefault="00EF5162" w:rsidP="004D0951">
      <w:pPr>
        <w:pStyle w:val="a5"/>
        <w:numPr>
          <w:ilvl w:val="0"/>
          <w:numId w:val="29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По электронной почте (указанной в качестве регистрационных данных в Личном кабинете</w:t>
      </w:r>
      <w:r w:rsidR="00787E04" w:rsidRPr="00A80BE3">
        <w:rPr>
          <w:rFonts w:cs="Times New Roman"/>
          <w:szCs w:val="24"/>
        </w:rPr>
        <w:t xml:space="preserve"> и при возможности для данного типа документа получать его в электронном виде)</w:t>
      </w:r>
      <w:r w:rsidR="00C24897" w:rsidRPr="00A80BE3">
        <w:rPr>
          <w:rFonts w:cs="Times New Roman"/>
          <w:szCs w:val="24"/>
        </w:rPr>
        <w:t>.</w:t>
      </w:r>
    </w:p>
    <w:p w14:paraId="489250E5" w14:textId="77777777" w:rsidR="009F4942" w:rsidRDefault="009F4942" w:rsidP="00F12671">
      <w:pPr>
        <w:jc w:val="both"/>
        <w:rPr>
          <w:rStyle w:val="af4"/>
        </w:rPr>
      </w:pPr>
    </w:p>
    <w:p w14:paraId="6F503883" w14:textId="3BC67C10" w:rsidR="00C35D1D" w:rsidRPr="00CB28FB" w:rsidRDefault="00EF5162" w:rsidP="00F12671">
      <w:pPr>
        <w:jc w:val="both"/>
        <w:rPr>
          <w:rFonts w:cs="Times New Roman"/>
          <w:szCs w:val="24"/>
        </w:rPr>
      </w:pPr>
      <w:r w:rsidRPr="00F43906">
        <w:rPr>
          <w:rStyle w:val="af4"/>
        </w:rPr>
        <w:t>Шаг. 6.</w:t>
      </w:r>
      <w:r w:rsidRPr="00CB28FB">
        <w:rPr>
          <w:rFonts w:cs="Times New Roman"/>
          <w:szCs w:val="24"/>
        </w:rPr>
        <w:t xml:space="preserve"> Запросить документы.</w:t>
      </w:r>
    </w:p>
    <w:p w14:paraId="00E77B21" w14:textId="07635617" w:rsidR="009F4C96" w:rsidRDefault="00DB783B" w:rsidP="00F12671">
      <w:pPr>
        <w:jc w:val="both"/>
        <w:rPr>
          <w:rFonts w:cs="Times New Roman"/>
          <w:szCs w:val="24"/>
        </w:rPr>
      </w:pPr>
      <w:r w:rsidRPr="00CB28FB">
        <w:rPr>
          <w:rFonts w:cs="Times New Roman"/>
          <w:szCs w:val="24"/>
        </w:rPr>
        <w:t xml:space="preserve">После выполнения Клиентом </w:t>
      </w:r>
      <w:r w:rsidR="00EF5162" w:rsidRPr="00CB28FB">
        <w:rPr>
          <w:rFonts w:cs="Times New Roman"/>
          <w:szCs w:val="24"/>
        </w:rPr>
        <w:t>команд</w:t>
      </w:r>
      <w:r w:rsidRPr="00CB28FB">
        <w:rPr>
          <w:rFonts w:cs="Times New Roman"/>
          <w:szCs w:val="24"/>
        </w:rPr>
        <w:t>ы</w:t>
      </w:r>
      <w:r w:rsidR="00EF5162" w:rsidRPr="00CB28FB">
        <w:rPr>
          <w:rFonts w:cs="Times New Roman"/>
          <w:szCs w:val="24"/>
        </w:rPr>
        <w:t xml:space="preserve"> </w:t>
      </w:r>
      <w:r w:rsidR="00EF5162" w:rsidRPr="00CB28FB">
        <w:rPr>
          <w:rFonts w:cs="Times New Roman"/>
          <w:b/>
          <w:szCs w:val="24"/>
        </w:rPr>
        <w:t>«Запросить»</w:t>
      </w:r>
      <w:r w:rsidRPr="00CB28FB">
        <w:rPr>
          <w:rFonts w:cs="Times New Roman"/>
          <w:b/>
          <w:szCs w:val="24"/>
        </w:rPr>
        <w:t>,</w:t>
      </w:r>
      <w:r w:rsidR="00EF5162" w:rsidRPr="00CB28FB">
        <w:rPr>
          <w:rFonts w:cs="Times New Roman"/>
          <w:szCs w:val="24"/>
        </w:rPr>
        <w:t xml:space="preserve"> запрос </w:t>
      </w:r>
      <w:r w:rsidRPr="00CB28FB">
        <w:rPr>
          <w:rFonts w:cs="Times New Roman"/>
          <w:szCs w:val="24"/>
        </w:rPr>
        <w:t xml:space="preserve">на получение документов </w:t>
      </w:r>
      <w:r w:rsidR="00EF5162" w:rsidRPr="00CB28FB">
        <w:rPr>
          <w:rFonts w:cs="Times New Roman"/>
          <w:szCs w:val="24"/>
        </w:rPr>
        <w:t xml:space="preserve">с </w:t>
      </w:r>
      <w:r w:rsidR="00F12671" w:rsidRPr="00CB28FB">
        <w:rPr>
          <w:rFonts w:cs="Times New Roman"/>
          <w:szCs w:val="24"/>
        </w:rPr>
        <w:t>выбранными выше</w:t>
      </w:r>
      <w:r w:rsidR="00EF5162" w:rsidRPr="00CB28FB">
        <w:rPr>
          <w:rFonts w:cs="Times New Roman"/>
          <w:szCs w:val="24"/>
        </w:rPr>
        <w:t xml:space="preserve"> параметрами отправляется для обработки по интерфейсу обмена в и</w:t>
      </w:r>
      <w:r w:rsidR="00CB28FB">
        <w:rPr>
          <w:rFonts w:cs="Times New Roman"/>
          <w:szCs w:val="24"/>
        </w:rPr>
        <w:t xml:space="preserve">нформационную систему </w:t>
      </w:r>
      <w:r w:rsidR="00CB28FB" w:rsidRPr="00AD3F3B">
        <w:rPr>
          <w:rFonts w:cs="Times New Roman"/>
          <w:szCs w:val="24"/>
        </w:rPr>
        <w:t xml:space="preserve">Заказчика </w:t>
      </w:r>
      <w:r w:rsidR="00CB28FB" w:rsidRPr="005B7120">
        <w:rPr>
          <w:rFonts w:cs="Times New Roman"/>
          <w:szCs w:val="24"/>
        </w:rPr>
        <w:t xml:space="preserve">и осуществляется отправка </w:t>
      </w:r>
      <w:r w:rsidR="009F4C96" w:rsidRPr="005B7120">
        <w:rPr>
          <w:rFonts w:cs="Times New Roman"/>
          <w:szCs w:val="24"/>
        </w:rPr>
        <w:t xml:space="preserve">по электронной </w:t>
      </w:r>
      <w:r w:rsidR="00657D89" w:rsidRPr="005B7120">
        <w:rPr>
          <w:rFonts w:cs="Times New Roman"/>
          <w:szCs w:val="24"/>
        </w:rPr>
        <w:t>почте с</w:t>
      </w:r>
      <w:r w:rsidR="00CB28FB" w:rsidRPr="005B7120">
        <w:rPr>
          <w:rFonts w:cs="Times New Roman"/>
          <w:szCs w:val="24"/>
        </w:rPr>
        <w:t xml:space="preserve"> запрос</w:t>
      </w:r>
      <w:r w:rsidR="009F4C96" w:rsidRPr="005B7120">
        <w:rPr>
          <w:rFonts w:cs="Times New Roman"/>
          <w:szCs w:val="24"/>
        </w:rPr>
        <w:t>ом</w:t>
      </w:r>
      <w:r w:rsidR="00CB28FB" w:rsidRPr="005B7120">
        <w:rPr>
          <w:rFonts w:cs="Times New Roman"/>
          <w:szCs w:val="24"/>
        </w:rPr>
        <w:t xml:space="preserve">  </w:t>
      </w:r>
      <w:r w:rsidR="00862A82" w:rsidRPr="005B7120">
        <w:rPr>
          <w:rFonts w:cs="Times New Roman"/>
          <w:szCs w:val="24"/>
        </w:rPr>
        <w:t xml:space="preserve"> администратору МЦ. </w:t>
      </w:r>
      <w:commentRangeStart w:id="495"/>
      <w:r w:rsidR="00862A82" w:rsidRPr="005B7120">
        <w:rPr>
          <w:rFonts w:cs="Times New Roman"/>
          <w:szCs w:val="24"/>
        </w:rPr>
        <w:t>Заказчик предоставит сп</w:t>
      </w:r>
      <w:r w:rsidR="009F4C96" w:rsidRPr="005B7120">
        <w:rPr>
          <w:rFonts w:cs="Times New Roman"/>
          <w:szCs w:val="24"/>
        </w:rPr>
        <w:t>и</w:t>
      </w:r>
      <w:r w:rsidR="00862A82" w:rsidRPr="005B7120">
        <w:rPr>
          <w:rFonts w:cs="Times New Roman"/>
          <w:szCs w:val="24"/>
        </w:rPr>
        <w:t>с</w:t>
      </w:r>
      <w:r w:rsidR="009F4C96" w:rsidRPr="005B7120">
        <w:rPr>
          <w:rFonts w:cs="Times New Roman"/>
          <w:szCs w:val="24"/>
        </w:rPr>
        <w:t>ок электронной почты администраторов МЦ</w:t>
      </w:r>
      <w:r w:rsidR="00657D89" w:rsidRPr="005B7120">
        <w:rPr>
          <w:rFonts w:cs="Times New Roman"/>
          <w:szCs w:val="24"/>
        </w:rPr>
        <w:t xml:space="preserve"> (</w:t>
      </w:r>
      <w:r w:rsidR="00B531F2">
        <w:rPr>
          <w:rFonts w:cs="Times New Roman"/>
          <w:szCs w:val="24"/>
        </w:rPr>
        <w:t>например</w:t>
      </w:r>
      <w:r w:rsidR="00657D89" w:rsidRPr="005B7120">
        <w:rPr>
          <w:rFonts w:cs="Times New Roman"/>
          <w:szCs w:val="24"/>
        </w:rPr>
        <w:t xml:space="preserve"> МЦ1 – </w:t>
      </w:r>
      <w:r w:rsidR="00657D89" w:rsidRPr="005B7120">
        <w:rPr>
          <w:rFonts w:cs="Times New Roman"/>
          <w:szCs w:val="24"/>
          <w:lang w:val="en-US"/>
        </w:rPr>
        <w:t>email</w:t>
      </w:r>
      <w:r w:rsidR="00657D89" w:rsidRPr="005B7120">
        <w:rPr>
          <w:rFonts w:cs="Times New Roman"/>
          <w:szCs w:val="24"/>
        </w:rPr>
        <w:t xml:space="preserve">1, МЦ2 – </w:t>
      </w:r>
      <w:r w:rsidR="00657D89" w:rsidRPr="005B7120">
        <w:rPr>
          <w:rFonts w:cs="Times New Roman"/>
          <w:szCs w:val="24"/>
          <w:lang w:val="en-US"/>
        </w:rPr>
        <w:t>email</w:t>
      </w:r>
      <w:r w:rsidR="00657D89" w:rsidRPr="005B7120">
        <w:rPr>
          <w:rFonts w:cs="Times New Roman"/>
          <w:szCs w:val="24"/>
        </w:rPr>
        <w:t>2 и т.п.)</w:t>
      </w:r>
      <w:ins w:id="496" w:author="Александр С" w:date="2023-09-13T14:51:00Z">
        <w:r w:rsidR="004017B0">
          <w:rPr>
            <w:rFonts w:cs="Times New Roman"/>
            <w:szCs w:val="24"/>
          </w:rPr>
          <w:t xml:space="preserve"> и шаблонов текстов писем</w:t>
        </w:r>
      </w:ins>
      <w:r w:rsidR="006D1047" w:rsidRPr="005B7120">
        <w:rPr>
          <w:rFonts w:cs="Times New Roman"/>
          <w:szCs w:val="24"/>
        </w:rPr>
        <w:t>.</w:t>
      </w:r>
      <w:commentRangeEnd w:id="495"/>
      <w:r w:rsidR="005B2DBF">
        <w:rPr>
          <w:rStyle w:val="ae"/>
        </w:rPr>
        <w:commentReference w:id="495"/>
      </w:r>
    </w:p>
    <w:p w14:paraId="313AA0CB" w14:textId="78E932BE" w:rsidR="000E06BC" w:rsidRPr="009F4C96" w:rsidRDefault="000E06BC" w:rsidP="00F12671">
      <w:pPr>
        <w:jc w:val="both"/>
        <w:rPr>
          <w:rFonts w:cs="Times New Roman"/>
          <w:szCs w:val="24"/>
        </w:rPr>
      </w:pPr>
      <w:r w:rsidRPr="00F43906">
        <w:rPr>
          <w:rStyle w:val="af3"/>
        </w:rPr>
        <w:t>Примечание.</w:t>
      </w:r>
      <w:r w:rsidRPr="009F4C96">
        <w:rPr>
          <w:rFonts w:cs="Times New Roman"/>
          <w:szCs w:val="24"/>
        </w:rPr>
        <w:t xml:space="preserve"> </w:t>
      </w:r>
      <w:r w:rsidR="00AD3F3B">
        <w:rPr>
          <w:rFonts w:cs="Times New Roman"/>
          <w:szCs w:val="24"/>
        </w:rPr>
        <w:t>Для примера</w:t>
      </w:r>
      <w:r w:rsidR="00247714">
        <w:rPr>
          <w:rFonts w:cs="Times New Roman"/>
          <w:szCs w:val="24"/>
        </w:rPr>
        <w:t xml:space="preserve">. </w:t>
      </w:r>
      <w:r w:rsidR="00AD3F3B">
        <w:rPr>
          <w:rFonts w:cs="Times New Roman"/>
          <w:szCs w:val="24"/>
        </w:rPr>
        <w:t xml:space="preserve">Необходимые поля к заполнению </w:t>
      </w:r>
      <w:r w:rsidR="00247714" w:rsidRPr="009F4C96">
        <w:rPr>
          <w:rFonts w:cs="Times New Roman"/>
          <w:szCs w:val="24"/>
        </w:rPr>
        <w:t xml:space="preserve">Клиентом </w:t>
      </w:r>
      <w:r w:rsidR="00247714">
        <w:rPr>
          <w:rFonts w:cs="Times New Roman"/>
          <w:szCs w:val="24"/>
        </w:rPr>
        <w:t>п</w:t>
      </w:r>
      <w:r w:rsidRPr="009F4C96">
        <w:rPr>
          <w:rFonts w:cs="Times New Roman"/>
          <w:szCs w:val="24"/>
        </w:rPr>
        <w:t xml:space="preserve">ри запросе документа «Справка налогового </w:t>
      </w:r>
      <w:r w:rsidR="00247714" w:rsidRPr="009F4C96">
        <w:rPr>
          <w:rFonts w:cs="Times New Roman"/>
          <w:szCs w:val="24"/>
        </w:rPr>
        <w:t xml:space="preserve">вычета» </w:t>
      </w:r>
      <w:r w:rsidR="00247714" w:rsidRPr="005B7120">
        <w:rPr>
          <w:rFonts w:cs="Times New Roman"/>
          <w:szCs w:val="24"/>
        </w:rPr>
        <w:t xml:space="preserve">(дополнительные поля для </w:t>
      </w:r>
      <w:r w:rsidR="00640FA9" w:rsidRPr="005B7120">
        <w:rPr>
          <w:rFonts w:cs="Times New Roman"/>
          <w:szCs w:val="24"/>
        </w:rPr>
        <w:t xml:space="preserve">разных </w:t>
      </w:r>
      <w:r w:rsidR="00247714" w:rsidRPr="005B7120">
        <w:rPr>
          <w:rFonts w:cs="Times New Roman"/>
          <w:szCs w:val="24"/>
        </w:rPr>
        <w:t xml:space="preserve">документов указаны в </w:t>
      </w:r>
      <w:r w:rsidR="00B531F2">
        <w:rPr>
          <w:rFonts w:cs="Times New Roman"/>
          <w:szCs w:val="24"/>
        </w:rPr>
        <w:t>п.5</w:t>
      </w:r>
      <w:r w:rsidR="0097733B" w:rsidRPr="005B7120">
        <w:rPr>
          <w:rFonts w:cs="Times New Roman"/>
          <w:szCs w:val="24"/>
        </w:rPr>
        <w:t>.</w:t>
      </w:r>
      <w:r w:rsidR="00B531F2">
        <w:rPr>
          <w:rFonts w:cs="Times New Roman"/>
          <w:szCs w:val="24"/>
        </w:rPr>
        <w:t>9</w:t>
      </w:r>
      <w:r w:rsidR="0097733B" w:rsidRPr="005B7120">
        <w:rPr>
          <w:rFonts w:cs="Times New Roman"/>
          <w:szCs w:val="24"/>
        </w:rPr>
        <w:t>. «Список запрашиваемых документов и необходимые к заполнению данные».)</w:t>
      </w:r>
      <w:r w:rsidRPr="005B7120">
        <w:rPr>
          <w:rFonts w:cs="Times New Roman"/>
          <w:szCs w:val="24"/>
        </w:rPr>
        <w:t>:</w:t>
      </w:r>
    </w:p>
    <w:p w14:paraId="0CCFF84F" w14:textId="438C9452" w:rsidR="008E6361" w:rsidRPr="00A80BE3" w:rsidRDefault="008E6361" w:rsidP="004D0951">
      <w:pPr>
        <w:pStyle w:val="a5"/>
        <w:numPr>
          <w:ilvl w:val="0"/>
          <w:numId w:val="30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ФИО пациента</w:t>
      </w:r>
      <w:r w:rsidR="00D732B6" w:rsidRPr="00A80BE3">
        <w:rPr>
          <w:rFonts w:cs="Times New Roman"/>
          <w:szCs w:val="24"/>
        </w:rPr>
        <w:t>.</w:t>
      </w:r>
    </w:p>
    <w:p w14:paraId="363CC14C" w14:textId="0322E921" w:rsidR="008E6361" w:rsidRPr="00A80BE3" w:rsidRDefault="008E6361" w:rsidP="004D0951">
      <w:pPr>
        <w:pStyle w:val="a5"/>
        <w:numPr>
          <w:ilvl w:val="0"/>
          <w:numId w:val="30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Дата рождения пациента</w:t>
      </w:r>
      <w:r w:rsidR="00D732B6" w:rsidRPr="00A80BE3">
        <w:rPr>
          <w:rFonts w:cs="Times New Roman"/>
          <w:szCs w:val="24"/>
        </w:rPr>
        <w:t>.</w:t>
      </w:r>
    </w:p>
    <w:p w14:paraId="3137575A" w14:textId="6D565A92" w:rsidR="000E06BC" w:rsidRPr="00A80BE3" w:rsidRDefault="000E06BC" w:rsidP="004D0951">
      <w:pPr>
        <w:pStyle w:val="a5"/>
        <w:numPr>
          <w:ilvl w:val="0"/>
          <w:numId w:val="30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ФИО Налогоплательщика</w:t>
      </w:r>
      <w:r w:rsidR="008E6361" w:rsidRPr="00A80BE3">
        <w:rPr>
          <w:rFonts w:cs="Times New Roman"/>
          <w:szCs w:val="24"/>
        </w:rPr>
        <w:t xml:space="preserve"> (Законного производителя)</w:t>
      </w:r>
      <w:r w:rsidR="00D732B6" w:rsidRPr="00A80BE3">
        <w:rPr>
          <w:rFonts w:cs="Times New Roman"/>
          <w:szCs w:val="24"/>
        </w:rPr>
        <w:t>.</w:t>
      </w:r>
    </w:p>
    <w:p w14:paraId="7B62B83A" w14:textId="24DD8D1A" w:rsidR="008E6361" w:rsidRPr="00A80BE3" w:rsidRDefault="00CD6DEC" w:rsidP="004D0951">
      <w:pPr>
        <w:pStyle w:val="a5"/>
        <w:numPr>
          <w:ilvl w:val="0"/>
          <w:numId w:val="30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>Период,</w:t>
      </w:r>
      <w:r w:rsidR="008E6361" w:rsidRPr="00A80BE3">
        <w:rPr>
          <w:rFonts w:cs="Times New Roman"/>
          <w:szCs w:val="24"/>
        </w:rPr>
        <w:t xml:space="preserve"> за который требуется справка в налоговые органы (в виде чекбокса по годам 2020, 2021, 2022, 2023</w:t>
      </w:r>
      <w:r w:rsidR="00D732B6" w:rsidRPr="00A80BE3">
        <w:rPr>
          <w:rFonts w:cs="Times New Roman"/>
          <w:szCs w:val="24"/>
        </w:rPr>
        <w:t>.</w:t>
      </w:r>
    </w:p>
    <w:p w14:paraId="07718E12" w14:textId="1FA87BD2" w:rsidR="00293271" w:rsidRPr="00A80BE3" w:rsidRDefault="000E06BC" w:rsidP="004D0951">
      <w:pPr>
        <w:pStyle w:val="a5"/>
        <w:numPr>
          <w:ilvl w:val="0"/>
          <w:numId w:val="30"/>
        </w:numPr>
        <w:jc w:val="both"/>
        <w:rPr>
          <w:rFonts w:cs="Times New Roman"/>
          <w:szCs w:val="24"/>
        </w:rPr>
      </w:pPr>
      <w:r w:rsidRPr="00A80BE3">
        <w:rPr>
          <w:rFonts w:cs="Times New Roman"/>
          <w:szCs w:val="24"/>
        </w:rPr>
        <w:t xml:space="preserve">ИНН </w:t>
      </w:r>
      <w:r w:rsidR="008E6361" w:rsidRPr="00A80BE3">
        <w:rPr>
          <w:rFonts w:cs="Times New Roman"/>
          <w:szCs w:val="24"/>
        </w:rPr>
        <w:t>налогоплательщика</w:t>
      </w:r>
      <w:r w:rsidR="00D732B6" w:rsidRPr="00A80BE3">
        <w:rPr>
          <w:rFonts w:cs="Times New Roman"/>
          <w:szCs w:val="24"/>
        </w:rPr>
        <w:t>.</w:t>
      </w:r>
    </w:p>
    <w:p w14:paraId="65A06643" w14:textId="3B995A05" w:rsidR="00177C50" w:rsidRPr="00F43906" w:rsidRDefault="001A701C" w:rsidP="009431FD">
      <w:pPr>
        <w:pStyle w:val="1"/>
      </w:pPr>
      <w:bookmarkStart w:id="497" w:name="_Toc143178493"/>
      <w:r>
        <w:lastRenderedPageBreak/>
        <w:t>Календарь событий.</w:t>
      </w:r>
      <w:bookmarkEnd w:id="497"/>
    </w:p>
    <w:p w14:paraId="6D534E2A" w14:textId="48A6CFC6" w:rsidR="002F3EB3" w:rsidRDefault="001A701C" w:rsidP="00F12671">
      <w:pPr>
        <w:jc w:val="both"/>
        <w:rPr>
          <w:rFonts w:cs="Times New Roman"/>
          <w:szCs w:val="24"/>
          <w:highlight w:val="magenta"/>
        </w:rPr>
      </w:pPr>
      <w:r w:rsidRPr="001A701C">
        <w:rPr>
          <w:rFonts w:cs="Times New Roman"/>
          <w:szCs w:val="24"/>
        </w:rPr>
        <w:t xml:space="preserve">В разделе </w:t>
      </w:r>
      <w:r w:rsidRPr="001A701C">
        <w:rPr>
          <w:rFonts w:cs="Times New Roman"/>
          <w:b/>
          <w:szCs w:val="24"/>
        </w:rPr>
        <w:t>«Календарь событий»</w:t>
      </w:r>
      <w:r w:rsidRPr="001A701C">
        <w:rPr>
          <w:rFonts w:cs="Times New Roman"/>
          <w:szCs w:val="24"/>
        </w:rPr>
        <w:t xml:space="preserve"> отображаются все имеющиеся у </w:t>
      </w:r>
      <w:r w:rsidR="00B44A67">
        <w:rPr>
          <w:rFonts w:cs="Times New Roman"/>
          <w:szCs w:val="24"/>
        </w:rPr>
        <w:t>Клиента</w:t>
      </w:r>
      <w:r w:rsidRPr="001A701C">
        <w:rPr>
          <w:rFonts w:cs="Times New Roman"/>
          <w:szCs w:val="24"/>
        </w:rPr>
        <w:t xml:space="preserve"> </w:t>
      </w:r>
      <w:r w:rsidR="00CD6DEC" w:rsidRPr="005B7120">
        <w:rPr>
          <w:rFonts w:cs="Times New Roman"/>
          <w:szCs w:val="24"/>
        </w:rPr>
        <w:t>(с выводом по умолчанию на «основного» Пациента и с возможностью выбора другого или всех)</w:t>
      </w:r>
      <w:r w:rsidR="00CD6DEC">
        <w:rPr>
          <w:rFonts w:cs="Times New Roman"/>
          <w:szCs w:val="24"/>
        </w:rPr>
        <w:t xml:space="preserve"> </w:t>
      </w:r>
      <w:r w:rsidR="00CD6DEC" w:rsidRPr="001A701C">
        <w:rPr>
          <w:rFonts w:cs="Times New Roman"/>
          <w:szCs w:val="24"/>
        </w:rPr>
        <w:t xml:space="preserve">записи </w:t>
      </w:r>
      <w:r w:rsidRPr="001A701C">
        <w:rPr>
          <w:rFonts w:cs="Times New Roman"/>
          <w:szCs w:val="24"/>
        </w:rPr>
        <w:t>на прием</w:t>
      </w:r>
      <w:r w:rsidR="00234FD5" w:rsidRPr="00234FD5">
        <w:rPr>
          <w:rFonts w:cs="Times New Roman"/>
          <w:szCs w:val="24"/>
        </w:rPr>
        <w:t>/</w:t>
      </w:r>
      <w:r w:rsidR="00234FD5">
        <w:rPr>
          <w:rFonts w:cs="Times New Roman"/>
          <w:szCs w:val="24"/>
        </w:rPr>
        <w:t>исследования (в том числе и прошедшие)</w:t>
      </w:r>
      <w:r w:rsidRPr="001A701C">
        <w:rPr>
          <w:rFonts w:cs="Times New Roman"/>
          <w:szCs w:val="24"/>
        </w:rPr>
        <w:t xml:space="preserve">. Кликнув </w:t>
      </w:r>
      <w:r w:rsidR="0036066B" w:rsidRPr="001A701C">
        <w:rPr>
          <w:rFonts w:cs="Times New Roman"/>
          <w:szCs w:val="24"/>
        </w:rPr>
        <w:t>на запись,</w:t>
      </w:r>
      <w:r w:rsidRPr="001A701C">
        <w:rPr>
          <w:rFonts w:cs="Times New Roman"/>
          <w:szCs w:val="24"/>
        </w:rPr>
        <w:t xml:space="preserve"> </w:t>
      </w:r>
      <w:r w:rsidR="00B44A67">
        <w:rPr>
          <w:rFonts w:cs="Times New Roman"/>
          <w:szCs w:val="24"/>
        </w:rPr>
        <w:t>Клиент</w:t>
      </w:r>
      <w:r w:rsidRPr="001A701C">
        <w:rPr>
          <w:rFonts w:cs="Times New Roman"/>
          <w:szCs w:val="24"/>
        </w:rPr>
        <w:t xml:space="preserve"> может посмотреть подробную информацию о записи: ФИО врача, </w:t>
      </w:r>
      <w:commentRangeStart w:id="498"/>
      <w:del w:id="499" w:author="Александр С" w:date="2023-09-13T14:53:00Z">
        <w:r w:rsidRPr="001A701C" w:rsidDel="004017B0">
          <w:rPr>
            <w:rFonts w:cs="Times New Roman"/>
            <w:szCs w:val="24"/>
          </w:rPr>
          <w:delText xml:space="preserve">вид </w:delText>
        </w:r>
        <w:r w:rsidR="00234FD5" w:rsidDel="004017B0">
          <w:rPr>
            <w:rFonts w:cs="Times New Roman"/>
            <w:szCs w:val="24"/>
          </w:rPr>
          <w:delText>записи</w:delText>
        </w:r>
        <w:commentRangeEnd w:id="498"/>
        <w:r w:rsidR="005B2DBF" w:rsidDel="004017B0">
          <w:rPr>
            <w:rStyle w:val="ae"/>
          </w:rPr>
          <w:commentReference w:id="498"/>
        </w:r>
      </w:del>
      <w:r w:rsidRPr="001A701C">
        <w:rPr>
          <w:rFonts w:cs="Times New Roman"/>
          <w:szCs w:val="24"/>
        </w:rPr>
        <w:t>, дат</w:t>
      </w:r>
      <w:r w:rsidR="00234FD5">
        <w:rPr>
          <w:rFonts w:cs="Times New Roman"/>
          <w:szCs w:val="24"/>
        </w:rPr>
        <w:t>у</w:t>
      </w:r>
      <w:r w:rsidRPr="001A701C">
        <w:rPr>
          <w:rFonts w:cs="Times New Roman"/>
          <w:szCs w:val="24"/>
        </w:rPr>
        <w:t xml:space="preserve"> и время</w:t>
      </w:r>
      <w:r w:rsidR="00234FD5">
        <w:rPr>
          <w:rFonts w:cs="Times New Roman"/>
          <w:szCs w:val="24"/>
        </w:rPr>
        <w:t>, адрес клиники, кабинет</w:t>
      </w:r>
      <w:r w:rsidR="00C369E6" w:rsidRPr="00756D22">
        <w:rPr>
          <w:rFonts w:cs="Times New Roman"/>
          <w:szCs w:val="24"/>
        </w:rPr>
        <w:t>.</w:t>
      </w:r>
      <w:r w:rsidR="00C369E6">
        <w:rPr>
          <w:rFonts w:cs="Times New Roman"/>
          <w:szCs w:val="24"/>
        </w:rPr>
        <w:t xml:space="preserve"> Вывод – месяц</w:t>
      </w:r>
      <w:r w:rsidR="00B531F2">
        <w:rPr>
          <w:rFonts w:cs="Times New Roman"/>
          <w:szCs w:val="24"/>
        </w:rPr>
        <w:t xml:space="preserve"> –</w:t>
      </w:r>
      <w:r w:rsidR="00C369E6">
        <w:rPr>
          <w:rFonts w:cs="Times New Roman"/>
          <w:szCs w:val="24"/>
        </w:rPr>
        <w:t xml:space="preserve"> время</w:t>
      </w:r>
      <w:r w:rsidR="00B531F2">
        <w:rPr>
          <w:rFonts w:cs="Times New Roman"/>
          <w:szCs w:val="24"/>
        </w:rPr>
        <w:t xml:space="preserve"> </w:t>
      </w:r>
      <w:r w:rsidR="00C369E6">
        <w:rPr>
          <w:rFonts w:cs="Times New Roman"/>
          <w:szCs w:val="24"/>
        </w:rPr>
        <w:t>-</w:t>
      </w:r>
      <w:r w:rsidR="00B531F2">
        <w:rPr>
          <w:rFonts w:cs="Times New Roman"/>
          <w:szCs w:val="24"/>
        </w:rPr>
        <w:t xml:space="preserve"> </w:t>
      </w:r>
      <w:r w:rsidR="00C369E6">
        <w:rPr>
          <w:rFonts w:cs="Times New Roman"/>
          <w:szCs w:val="24"/>
        </w:rPr>
        <w:t xml:space="preserve">специальность. При нажатии на </w:t>
      </w:r>
      <w:r w:rsidR="00F43906">
        <w:rPr>
          <w:rFonts w:cs="Times New Roman"/>
          <w:b/>
          <w:szCs w:val="24"/>
        </w:rPr>
        <w:t xml:space="preserve">запись </w:t>
      </w:r>
      <w:r w:rsidR="00C369E6" w:rsidRPr="00640FA9">
        <w:rPr>
          <w:rFonts w:cs="Times New Roman"/>
          <w:b/>
          <w:szCs w:val="24"/>
        </w:rPr>
        <w:t>/</w:t>
      </w:r>
      <w:r w:rsidR="00F43906">
        <w:rPr>
          <w:rFonts w:cs="Times New Roman"/>
          <w:b/>
          <w:szCs w:val="24"/>
        </w:rPr>
        <w:t xml:space="preserve"> </w:t>
      </w:r>
      <w:r w:rsidR="00FE00A2" w:rsidRPr="00640FA9">
        <w:rPr>
          <w:rFonts w:cs="Times New Roman"/>
          <w:b/>
          <w:szCs w:val="24"/>
        </w:rPr>
        <w:t>услуги</w:t>
      </w:r>
      <w:r w:rsidR="00FE00A2">
        <w:rPr>
          <w:rFonts w:cs="Times New Roman"/>
          <w:szCs w:val="24"/>
        </w:rPr>
        <w:t xml:space="preserve"> -</w:t>
      </w:r>
      <w:r w:rsidR="00B531F2">
        <w:rPr>
          <w:rFonts w:cs="Times New Roman"/>
          <w:szCs w:val="24"/>
        </w:rPr>
        <w:t xml:space="preserve"> </w:t>
      </w:r>
      <w:r w:rsidR="00FE00A2">
        <w:rPr>
          <w:rFonts w:cs="Times New Roman"/>
          <w:szCs w:val="24"/>
        </w:rPr>
        <w:t>всплывающее окно</w:t>
      </w:r>
      <w:r w:rsidR="00B531F2">
        <w:rPr>
          <w:rFonts w:cs="Times New Roman"/>
          <w:szCs w:val="24"/>
        </w:rPr>
        <w:t xml:space="preserve"> </w:t>
      </w:r>
      <w:r w:rsidR="00FE00A2">
        <w:rPr>
          <w:rFonts w:cs="Times New Roman"/>
          <w:szCs w:val="24"/>
        </w:rPr>
        <w:t>с информацией о записи</w:t>
      </w:r>
      <w:r w:rsidR="002B2627" w:rsidRPr="002B2627">
        <w:rPr>
          <w:rFonts w:cs="Times New Roman"/>
          <w:szCs w:val="24"/>
        </w:rPr>
        <w:t>.</w:t>
      </w:r>
      <w:r w:rsidR="005B7120" w:rsidRPr="002B2627">
        <w:rPr>
          <w:rFonts w:cs="Times New Roman"/>
          <w:szCs w:val="24"/>
        </w:rPr>
        <w:t xml:space="preserve"> </w:t>
      </w:r>
      <w:r w:rsidR="005B7120" w:rsidRPr="003715FD">
        <w:rPr>
          <w:rFonts w:cs="Times New Roman"/>
          <w:szCs w:val="24"/>
          <w:highlight w:val="magenta"/>
        </w:rPr>
        <w:t xml:space="preserve"> </w:t>
      </w:r>
    </w:p>
    <w:p w14:paraId="442B6DA3" w14:textId="1298EFB8" w:rsidR="002F3EB3" w:rsidRPr="00C4550E" w:rsidRDefault="002F3EB3" w:rsidP="00F12671">
      <w:pPr>
        <w:jc w:val="both"/>
        <w:rPr>
          <w:rFonts w:cs="Times New Roman"/>
          <w:b/>
          <w:szCs w:val="24"/>
        </w:rPr>
      </w:pPr>
      <w:r w:rsidRPr="00C4550E">
        <w:rPr>
          <w:rFonts w:cs="Times New Roman"/>
          <w:szCs w:val="24"/>
        </w:rPr>
        <w:t xml:space="preserve">При нажатии </w:t>
      </w:r>
      <w:r w:rsidR="007361AA" w:rsidRPr="00C4550E">
        <w:rPr>
          <w:rFonts w:cs="Times New Roman"/>
          <w:b/>
          <w:szCs w:val="24"/>
        </w:rPr>
        <w:t>«Отменить»</w:t>
      </w:r>
      <w:r w:rsidRPr="00C4550E">
        <w:rPr>
          <w:rFonts w:cs="Times New Roman"/>
          <w:szCs w:val="24"/>
        </w:rPr>
        <w:t xml:space="preserve"> запускается </w:t>
      </w:r>
      <w:r w:rsidRPr="00F43906">
        <w:t>подпроцесс</w:t>
      </w:r>
      <w:r w:rsidRPr="00C4550E">
        <w:rPr>
          <w:rStyle w:val="20"/>
        </w:rPr>
        <w:t xml:space="preserve"> </w:t>
      </w:r>
      <w:r w:rsidRPr="00F43906">
        <w:rPr>
          <w:rStyle w:val="af4"/>
        </w:rPr>
        <w:t>«Отмена Записи»</w:t>
      </w:r>
      <w:r w:rsidR="0014554A" w:rsidRPr="00F43906">
        <w:rPr>
          <w:rStyle w:val="af4"/>
        </w:rPr>
        <w:t>.</w:t>
      </w:r>
      <w:r w:rsidRPr="00C4550E">
        <w:rPr>
          <w:rFonts w:cs="Times New Roman"/>
          <w:b/>
          <w:szCs w:val="24"/>
        </w:rPr>
        <w:t xml:space="preserve"> </w:t>
      </w:r>
    </w:p>
    <w:p w14:paraId="7F1BBB0B" w14:textId="593FC974" w:rsidR="0014554A" w:rsidRDefault="00D93DE7" w:rsidP="00F12671">
      <w:pPr>
        <w:jc w:val="both"/>
        <w:rPr>
          <w:rFonts w:cs="Times New Roman"/>
          <w:szCs w:val="24"/>
        </w:rPr>
      </w:pPr>
      <w:r w:rsidRPr="00C4550E">
        <w:rPr>
          <w:rFonts w:cs="Times New Roman"/>
          <w:szCs w:val="24"/>
        </w:rPr>
        <w:t xml:space="preserve">Клиенту предлагаются два </w:t>
      </w:r>
      <w:r w:rsidR="0014554A" w:rsidRPr="00C4550E">
        <w:rPr>
          <w:rFonts w:cs="Times New Roman"/>
          <w:szCs w:val="24"/>
        </w:rPr>
        <w:t>сценария</w:t>
      </w:r>
      <w:r w:rsidR="00F43906" w:rsidRPr="00C4550E">
        <w:rPr>
          <w:rFonts w:cs="Times New Roman"/>
          <w:szCs w:val="24"/>
        </w:rPr>
        <w:t>: перенести</w:t>
      </w:r>
      <w:r w:rsidRPr="00C4550E">
        <w:rPr>
          <w:rFonts w:cs="Times New Roman"/>
          <w:szCs w:val="24"/>
        </w:rPr>
        <w:t xml:space="preserve"> запись или отказаться (</w:t>
      </w:r>
      <w:r w:rsidRPr="00C4550E">
        <w:rPr>
          <w:rFonts w:cs="Times New Roman"/>
          <w:b/>
          <w:szCs w:val="24"/>
        </w:rPr>
        <w:t>Да</w:t>
      </w:r>
      <w:r w:rsidR="002F7B09" w:rsidRPr="00C4550E">
        <w:rPr>
          <w:rFonts w:cs="Times New Roman"/>
          <w:b/>
          <w:szCs w:val="24"/>
        </w:rPr>
        <w:t>/</w:t>
      </w:r>
      <w:r w:rsidRPr="00C4550E">
        <w:rPr>
          <w:rFonts w:cs="Times New Roman"/>
          <w:b/>
          <w:szCs w:val="24"/>
        </w:rPr>
        <w:t>Нет</w:t>
      </w:r>
      <w:r w:rsidRPr="00C4550E">
        <w:rPr>
          <w:rFonts w:cs="Times New Roman"/>
          <w:szCs w:val="24"/>
        </w:rPr>
        <w:t>)</w:t>
      </w:r>
      <w:r w:rsidR="002E281C" w:rsidRPr="00C4550E">
        <w:rPr>
          <w:rFonts w:cs="Times New Roman"/>
          <w:szCs w:val="24"/>
        </w:rPr>
        <w:t>?</w:t>
      </w:r>
    </w:p>
    <w:p w14:paraId="32DEA838" w14:textId="77777777" w:rsidR="00A80BE3" w:rsidRPr="00C4550E" w:rsidRDefault="00A80BE3" w:rsidP="00F12671">
      <w:pPr>
        <w:jc w:val="both"/>
        <w:rPr>
          <w:rFonts w:cs="Times New Roman"/>
          <w:szCs w:val="24"/>
        </w:rPr>
      </w:pPr>
    </w:p>
    <w:p w14:paraId="3651CC7E" w14:textId="367B70F9" w:rsidR="002E281C" w:rsidRDefault="0014554A" w:rsidP="004D0951">
      <w:pPr>
        <w:pStyle w:val="a5"/>
        <w:numPr>
          <w:ilvl w:val="0"/>
          <w:numId w:val="3"/>
        </w:numPr>
        <w:ind w:left="0" w:firstLine="567"/>
        <w:jc w:val="both"/>
        <w:rPr>
          <w:rFonts w:cs="Times New Roman"/>
          <w:szCs w:val="24"/>
        </w:rPr>
      </w:pPr>
      <w:r w:rsidRPr="00C4550E">
        <w:rPr>
          <w:rFonts w:cs="Times New Roman"/>
          <w:szCs w:val="24"/>
        </w:rPr>
        <w:t>Сценарий «</w:t>
      </w:r>
      <w:r w:rsidRPr="00C4550E">
        <w:rPr>
          <w:rFonts w:cs="Times New Roman"/>
          <w:b/>
          <w:szCs w:val="24"/>
        </w:rPr>
        <w:t>Да»</w:t>
      </w:r>
      <w:r w:rsidR="002E281C" w:rsidRPr="00C4550E">
        <w:rPr>
          <w:rFonts w:cs="Times New Roman"/>
          <w:b/>
          <w:szCs w:val="24"/>
        </w:rPr>
        <w:t>.</w:t>
      </w:r>
      <w:r w:rsidRPr="00C4550E">
        <w:rPr>
          <w:rFonts w:cs="Times New Roman"/>
          <w:b/>
          <w:szCs w:val="24"/>
        </w:rPr>
        <w:t xml:space="preserve"> </w:t>
      </w:r>
      <w:r w:rsidRPr="00C4550E">
        <w:rPr>
          <w:rFonts w:cs="Times New Roman"/>
          <w:szCs w:val="24"/>
        </w:rPr>
        <w:t>Клиент соглашается перенести Запись</w:t>
      </w:r>
      <w:r w:rsidR="002F7B09" w:rsidRPr="00C4550E">
        <w:rPr>
          <w:rFonts w:cs="Times New Roman"/>
          <w:szCs w:val="24"/>
        </w:rPr>
        <w:br/>
      </w:r>
      <w:r w:rsidR="002E281C" w:rsidRPr="00C4550E">
        <w:rPr>
          <w:rFonts w:cs="Times New Roman"/>
          <w:szCs w:val="24"/>
        </w:rPr>
        <w:t>(</w:t>
      </w:r>
      <w:r w:rsidR="002F7B09" w:rsidRPr="00C4550E">
        <w:rPr>
          <w:rFonts w:cs="Times New Roman"/>
          <w:szCs w:val="24"/>
        </w:rPr>
        <w:t xml:space="preserve">выбирает </w:t>
      </w:r>
      <w:r w:rsidR="00AF3952" w:rsidRPr="00C4550E">
        <w:rPr>
          <w:rFonts w:cs="Times New Roman"/>
          <w:b/>
          <w:szCs w:val="24"/>
        </w:rPr>
        <w:t>«</w:t>
      </w:r>
      <w:r w:rsidR="002F7B09" w:rsidRPr="00C4550E">
        <w:rPr>
          <w:rFonts w:cs="Times New Roman"/>
          <w:b/>
          <w:szCs w:val="24"/>
        </w:rPr>
        <w:t>Д</w:t>
      </w:r>
      <w:r w:rsidR="00AF3952" w:rsidRPr="00C4550E">
        <w:rPr>
          <w:rFonts w:cs="Times New Roman"/>
          <w:b/>
          <w:szCs w:val="24"/>
        </w:rPr>
        <w:t>а»</w:t>
      </w:r>
      <w:r w:rsidR="002E281C" w:rsidRPr="00C4550E">
        <w:rPr>
          <w:rFonts w:cs="Times New Roman"/>
          <w:b/>
          <w:szCs w:val="24"/>
        </w:rPr>
        <w:t>)</w:t>
      </w:r>
      <w:r w:rsidR="002F7B09" w:rsidRPr="00C4550E">
        <w:rPr>
          <w:rFonts w:cs="Times New Roman"/>
          <w:szCs w:val="24"/>
        </w:rPr>
        <w:t>, то</w:t>
      </w:r>
      <w:r w:rsidRPr="00C4550E">
        <w:rPr>
          <w:rFonts w:cs="Times New Roman"/>
          <w:szCs w:val="24"/>
        </w:rPr>
        <w:t>гда</w:t>
      </w:r>
      <w:r w:rsidR="002F7B09" w:rsidRPr="00C4550E">
        <w:rPr>
          <w:rFonts w:cs="Times New Roman"/>
          <w:szCs w:val="24"/>
        </w:rPr>
        <w:t xml:space="preserve"> он переходит </w:t>
      </w:r>
      <w:r w:rsidRPr="00C4550E">
        <w:rPr>
          <w:rFonts w:cs="Times New Roman"/>
          <w:szCs w:val="24"/>
        </w:rPr>
        <w:t xml:space="preserve">процесс записи с параметрами старой записи </w:t>
      </w:r>
      <w:r w:rsidR="002E281C" w:rsidRPr="00C4550E">
        <w:rPr>
          <w:rFonts w:cs="Times New Roman"/>
          <w:szCs w:val="24"/>
        </w:rPr>
        <w:t>(</w:t>
      </w:r>
      <w:r w:rsidR="00DA55C4" w:rsidRPr="00E53FE0">
        <w:rPr>
          <w:rStyle w:val="af4"/>
        </w:rPr>
        <w:t>строго</w:t>
      </w:r>
      <w:r w:rsidR="00DA55C4" w:rsidRPr="00C4550E">
        <w:rPr>
          <w:rFonts w:cs="Times New Roman"/>
          <w:szCs w:val="24"/>
        </w:rPr>
        <w:t xml:space="preserve"> </w:t>
      </w:r>
      <w:r w:rsidR="002E281C" w:rsidRPr="00C4550E">
        <w:rPr>
          <w:rFonts w:cs="Times New Roman"/>
          <w:szCs w:val="24"/>
        </w:rPr>
        <w:t xml:space="preserve">соответствующая старой записи специальность/услуга) и осуществляет запись на новую дату. В </w:t>
      </w:r>
      <w:r w:rsidR="002E281C" w:rsidRPr="00C24897">
        <w:rPr>
          <w:rStyle w:val="af4"/>
        </w:rPr>
        <w:t>МИС</w:t>
      </w:r>
      <w:r w:rsidR="002E281C" w:rsidRPr="00C4550E">
        <w:rPr>
          <w:rFonts w:cs="Times New Roman"/>
          <w:szCs w:val="24"/>
        </w:rPr>
        <w:t xml:space="preserve"> передается информация об отмене старой записи и о новой записи).</w:t>
      </w:r>
    </w:p>
    <w:p w14:paraId="1C16EE1A" w14:textId="77777777" w:rsidR="00A80BE3" w:rsidRPr="00C4550E" w:rsidRDefault="00A80BE3" w:rsidP="00A80BE3">
      <w:pPr>
        <w:pStyle w:val="a5"/>
        <w:ind w:left="567" w:firstLine="0"/>
        <w:jc w:val="both"/>
        <w:rPr>
          <w:rFonts w:cs="Times New Roman"/>
          <w:szCs w:val="24"/>
        </w:rPr>
      </w:pPr>
    </w:p>
    <w:p w14:paraId="528C2531" w14:textId="57D11956" w:rsidR="002406A3" w:rsidRPr="00D03F06" w:rsidRDefault="002E281C" w:rsidP="004D0951">
      <w:pPr>
        <w:pStyle w:val="a5"/>
        <w:numPr>
          <w:ilvl w:val="0"/>
          <w:numId w:val="3"/>
        </w:numPr>
        <w:ind w:left="0" w:firstLine="567"/>
        <w:jc w:val="both"/>
        <w:rPr>
          <w:rFonts w:cs="Times New Roman"/>
          <w:szCs w:val="24"/>
        </w:rPr>
      </w:pPr>
      <w:r w:rsidRPr="00D03F06">
        <w:rPr>
          <w:rFonts w:cs="Times New Roman"/>
          <w:szCs w:val="24"/>
        </w:rPr>
        <w:t>Сценарий «</w:t>
      </w:r>
      <w:r w:rsidRPr="00D03F06">
        <w:rPr>
          <w:rFonts w:cs="Times New Roman"/>
          <w:b/>
          <w:szCs w:val="24"/>
        </w:rPr>
        <w:t xml:space="preserve">Нет». </w:t>
      </w:r>
      <w:r w:rsidRPr="00D03F06">
        <w:rPr>
          <w:rFonts w:cs="Times New Roman"/>
          <w:szCs w:val="24"/>
        </w:rPr>
        <w:t xml:space="preserve">Клиент </w:t>
      </w:r>
      <w:r w:rsidR="0020494B" w:rsidRPr="00D03F06">
        <w:rPr>
          <w:rFonts w:cs="Times New Roman"/>
          <w:szCs w:val="24"/>
        </w:rPr>
        <w:t xml:space="preserve">отменяет Запись </w:t>
      </w:r>
      <w:r w:rsidRPr="00D03F06">
        <w:rPr>
          <w:rFonts w:cs="Times New Roman"/>
          <w:szCs w:val="24"/>
        </w:rPr>
        <w:t xml:space="preserve">(выбирает </w:t>
      </w:r>
      <w:r w:rsidRPr="00D03F06">
        <w:rPr>
          <w:rFonts w:cs="Times New Roman"/>
          <w:b/>
          <w:szCs w:val="24"/>
        </w:rPr>
        <w:t>«</w:t>
      </w:r>
      <w:r w:rsidR="0020494B" w:rsidRPr="00D03F06">
        <w:rPr>
          <w:rFonts w:cs="Times New Roman"/>
          <w:b/>
          <w:szCs w:val="24"/>
        </w:rPr>
        <w:t>Нет</w:t>
      </w:r>
      <w:r w:rsidRPr="00D03F06">
        <w:rPr>
          <w:rFonts w:cs="Times New Roman"/>
          <w:b/>
          <w:szCs w:val="24"/>
        </w:rPr>
        <w:t>»)</w:t>
      </w:r>
      <w:r w:rsidR="0020494B" w:rsidRPr="00D03F06">
        <w:rPr>
          <w:rFonts w:cs="Times New Roman"/>
          <w:szCs w:val="24"/>
        </w:rPr>
        <w:t xml:space="preserve">. В МИС уходит запрос </w:t>
      </w:r>
      <w:r w:rsidR="00DF6908" w:rsidRPr="00D03F06">
        <w:rPr>
          <w:rFonts w:cs="Times New Roman"/>
          <w:szCs w:val="24"/>
        </w:rPr>
        <w:t>с проверкой</w:t>
      </w:r>
      <w:r w:rsidR="004A27D0" w:rsidRPr="00D03F06">
        <w:rPr>
          <w:rFonts w:cs="Times New Roman"/>
          <w:szCs w:val="24"/>
        </w:rPr>
        <w:t xml:space="preserve"> -</w:t>
      </w:r>
      <w:r w:rsidR="00DF6908" w:rsidRPr="00D03F06">
        <w:rPr>
          <w:rFonts w:cs="Times New Roman"/>
          <w:szCs w:val="24"/>
        </w:rPr>
        <w:t xml:space="preserve"> оплачена ли данная Запись.  Если Запись не оплачена, тогда она отменяется, если запись оплачена – тогда выводится </w:t>
      </w:r>
      <w:r w:rsidR="00AF4458" w:rsidRPr="00D03F06">
        <w:rPr>
          <w:rFonts w:cs="Times New Roman"/>
          <w:szCs w:val="24"/>
        </w:rPr>
        <w:t>сообщение</w:t>
      </w:r>
      <w:r w:rsidR="00C4550E" w:rsidRPr="00D03F06">
        <w:rPr>
          <w:rFonts w:cs="Times New Roman"/>
          <w:szCs w:val="24"/>
        </w:rPr>
        <w:t>: «</w:t>
      </w:r>
      <w:r w:rsidR="003023A8" w:rsidRPr="00D03F06">
        <w:rPr>
          <w:rFonts w:cs="Times New Roman"/>
          <w:szCs w:val="24"/>
        </w:rPr>
        <w:t xml:space="preserve">Вы хотите оформить Возврат, </w:t>
      </w:r>
      <w:r w:rsidR="009E4C40" w:rsidRPr="00D03F06">
        <w:rPr>
          <w:rFonts w:cs="Times New Roman"/>
          <w:szCs w:val="24"/>
        </w:rPr>
        <w:t xml:space="preserve">напоминаем Вам, что Возврат денежных средств происходит только в регистратуре МЦ, если согласны </w:t>
      </w:r>
      <w:r w:rsidR="003023A8" w:rsidRPr="00D03F06">
        <w:rPr>
          <w:rFonts w:cs="Times New Roman"/>
          <w:szCs w:val="24"/>
        </w:rPr>
        <w:t xml:space="preserve">выполните пожалуйста команду </w:t>
      </w:r>
      <w:r w:rsidR="003023A8" w:rsidRPr="00D03F06">
        <w:rPr>
          <w:rFonts w:cs="Times New Roman"/>
          <w:b/>
          <w:szCs w:val="24"/>
        </w:rPr>
        <w:t>«Возврат»</w:t>
      </w:r>
      <w:r w:rsidR="00B917E3" w:rsidRPr="00D03F06">
        <w:rPr>
          <w:rFonts w:cs="Times New Roman"/>
          <w:b/>
          <w:szCs w:val="24"/>
        </w:rPr>
        <w:t xml:space="preserve">. </w:t>
      </w:r>
      <w:commentRangeStart w:id="500"/>
      <w:r w:rsidR="00B917E3" w:rsidRPr="00D03F06">
        <w:rPr>
          <w:rFonts w:cs="Times New Roman"/>
          <w:szCs w:val="24"/>
        </w:rPr>
        <w:t>При выполнении</w:t>
      </w:r>
      <w:r w:rsidR="00B917E3" w:rsidRPr="00D03F06">
        <w:rPr>
          <w:rFonts w:cs="Times New Roman"/>
          <w:b/>
          <w:szCs w:val="24"/>
        </w:rPr>
        <w:t xml:space="preserve"> </w:t>
      </w:r>
      <w:r w:rsidR="00B917E3" w:rsidRPr="00D03F06">
        <w:rPr>
          <w:rFonts w:cs="Times New Roman"/>
          <w:szCs w:val="24"/>
        </w:rPr>
        <w:t xml:space="preserve">данной </w:t>
      </w:r>
      <w:r w:rsidR="00121CDB" w:rsidRPr="00D03F06">
        <w:rPr>
          <w:rFonts w:cs="Times New Roman"/>
          <w:szCs w:val="24"/>
        </w:rPr>
        <w:t>команды запрос</w:t>
      </w:r>
      <w:r w:rsidR="002406A3" w:rsidRPr="00D03F06">
        <w:rPr>
          <w:rFonts w:cs="Times New Roman"/>
          <w:szCs w:val="24"/>
        </w:rPr>
        <w:t xml:space="preserve"> на возврат </w:t>
      </w:r>
      <w:r w:rsidR="002B2627" w:rsidRPr="00D03F06">
        <w:rPr>
          <w:rFonts w:cs="Times New Roman"/>
          <w:szCs w:val="24"/>
        </w:rPr>
        <w:t xml:space="preserve">отправляется </w:t>
      </w:r>
      <w:r w:rsidR="00DA55C4" w:rsidRPr="00D03F06">
        <w:rPr>
          <w:rFonts w:cs="Times New Roman"/>
          <w:szCs w:val="24"/>
        </w:rPr>
        <w:t>электронным письмом администратором</w:t>
      </w:r>
      <w:r w:rsidR="00C4550E" w:rsidRPr="00D03F06">
        <w:rPr>
          <w:rFonts w:cs="Times New Roman"/>
          <w:szCs w:val="24"/>
        </w:rPr>
        <w:t>»</w:t>
      </w:r>
      <w:r w:rsidR="002B2627" w:rsidRPr="00D03F06">
        <w:rPr>
          <w:rFonts w:cs="Times New Roman"/>
          <w:szCs w:val="24"/>
        </w:rPr>
        <w:t>.</w:t>
      </w:r>
      <w:ins w:id="501" w:author="Максакова Светлана Олеговна" w:date="2023-09-07T13:19:00Z">
        <w:r w:rsidR="00194F51">
          <w:rPr>
            <w:rFonts w:cs="Times New Roman"/>
            <w:szCs w:val="24"/>
          </w:rPr>
          <w:t xml:space="preserve"> </w:t>
        </w:r>
      </w:ins>
      <w:commentRangeEnd w:id="500"/>
      <w:r w:rsidR="005B2DBF">
        <w:rPr>
          <w:rStyle w:val="ae"/>
        </w:rPr>
        <w:commentReference w:id="500"/>
      </w:r>
      <w:ins w:id="502" w:author="Максакова Светлана Олеговна" w:date="2023-09-07T13:19:00Z">
        <w:r w:rsidR="00194F51" w:rsidRPr="00194F51">
          <w:rPr>
            <w:rFonts w:cs="Times New Roman"/>
            <w:color w:val="FF0000"/>
            <w:szCs w:val="24"/>
            <w:rPrChange w:id="503" w:author="Максакова Светлана Олеговна" w:date="2023-09-07T13:20:00Z">
              <w:rPr>
                <w:rFonts w:cs="Times New Roman"/>
                <w:szCs w:val="24"/>
              </w:rPr>
            </w:rPrChange>
          </w:rPr>
          <w:t>(? С финслужбой)</w:t>
        </w:r>
      </w:ins>
    </w:p>
    <w:p w14:paraId="4172266C" w14:textId="77777777" w:rsidR="00A80BE3" w:rsidRPr="002E6F8F" w:rsidRDefault="00A80BE3" w:rsidP="00F12671">
      <w:pPr>
        <w:jc w:val="both"/>
        <w:rPr>
          <w:rStyle w:val="af3"/>
          <w:highlight w:val="yellow"/>
          <w:rPrChange w:id="504" w:author="Рябова Анастасия Николаевна" w:date="2023-09-06T15:40:00Z">
            <w:rPr>
              <w:rStyle w:val="af3"/>
            </w:rPr>
          </w:rPrChange>
        </w:rPr>
      </w:pPr>
    </w:p>
    <w:p w14:paraId="7EABB926" w14:textId="22E83626" w:rsidR="00963BD0" w:rsidRPr="00790265" w:rsidRDefault="00963BD0" w:rsidP="00F12671">
      <w:pPr>
        <w:jc w:val="both"/>
        <w:rPr>
          <w:rFonts w:cs="Times New Roman"/>
          <w:szCs w:val="24"/>
        </w:rPr>
      </w:pPr>
      <w:r w:rsidRPr="00D03F06">
        <w:rPr>
          <w:rStyle w:val="af3"/>
        </w:rPr>
        <w:t>Примечание.</w:t>
      </w:r>
      <w:r w:rsidR="00F43906" w:rsidRPr="00D03F06">
        <w:rPr>
          <w:rFonts w:cs="Times New Roman"/>
          <w:bCs/>
          <w:szCs w:val="24"/>
        </w:rPr>
        <w:t xml:space="preserve"> </w:t>
      </w:r>
      <w:commentRangeStart w:id="505"/>
      <w:r w:rsidRPr="00D03F06">
        <w:rPr>
          <w:rFonts w:cs="Times New Roman"/>
          <w:szCs w:val="24"/>
        </w:rPr>
        <w:t>Прошедшие и будущие приемы/исследования для наглядности выделяются на календаре цветом</w:t>
      </w:r>
      <w:commentRangeEnd w:id="505"/>
      <w:r w:rsidR="005B2DBF">
        <w:rPr>
          <w:rStyle w:val="ae"/>
        </w:rPr>
        <w:commentReference w:id="505"/>
      </w:r>
      <w:r w:rsidR="00536FA2" w:rsidRPr="00D03F06">
        <w:rPr>
          <w:rFonts w:cs="Times New Roman"/>
          <w:szCs w:val="24"/>
        </w:rPr>
        <w:t>.</w:t>
      </w:r>
    </w:p>
    <w:p w14:paraId="798A3796" w14:textId="3DAFE7F2" w:rsidR="0039407F" w:rsidRPr="00F43906" w:rsidRDefault="006E13BD" w:rsidP="009431FD">
      <w:pPr>
        <w:pStyle w:val="1"/>
      </w:pPr>
      <w:bookmarkStart w:id="506" w:name="_Toc143178494"/>
      <w:r w:rsidRPr="00790265">
        <w:t>Электронная медицинская карта</w:t>
      </w:r>
      <w:r w:rsidR="00406AB8" w:rsidRPr="00790265">
        <w:t>.</w:t>
      </w:r>
      <w:bookmarkEnd w:id="506"/>
    </w:p>
    <w:p w14:paraId="5FCDF468" w14:textId="5A003249" w:rsidR="0039407F" w:rsidRPr="00790265" w:rsidRDefault="00B6463F" w:rsidP="00F12671">
      <w:pPr>
        <w:jc w:val="both"/>
        <w:rPr>
          <w:rFonts w:cs="Times New Roman"/>
          <w:szCs w:val="24"/>
        </w:rPr>
      </w:pPr>
      <w:r w:rsidRPr="00D03F06">
        <w:rPr>
          <w:rFonts w:cs="Times New Roman"/>
          <w:szCs w:val="24"/>
        </w:rPr>
        <w:t>В данном разделе</w:t>
      </w:r>
      <w:r w:rsidR="0039407F" w:rsidRPr="00D03F06">
        <w:rPr>
          <w:rFonts w:cs="Times New Roman"/>
          <w:szCs w:val="24"/>
        </w:rPr>
        <w:t>,</w:t>
      </w:r>
      <w:r w:rsidRPr="00D03F06">
        <w:rPr>
          <w:rFonts w:cs="Times New Roman"/>
          <w:szCs w:val="24"/>
        </w:rPr>
        <w:t xml:space="preserve"> </w:t>
      </w:r>
      <w:r w:rsidR="0039407F" w:rsidRPr="00D03F06">
        <w:rPr>
          <w:rFonts w:cs="Times New Roman"/>
          <w:szCs w:val="24"/>
        </w:rPr>
        <w:t xml:space="preserve">с возможностью указания периода, выводится список </w:t>
      </w:r>
      <w:r w:rsidRPr="00D03F06">
        <w:rPr>
          <w:rFonts w:cs="Times New Roman"/>
          <w:szCs w:val="24"/>
        </w:rPr>
        <w:t>всех посещений клиента</w:t>
      </w:r>
      <w:r w:rsidR="0039407F" w:rsidRPr="00D03F06">
        <w:rPr>
          <w:rFonts w:cs="Times New Roman"/>
          <w:szCs w:val="24"/>
        </w:rPr>
        <w:t xml:space="preserve"> </w:t>
      </w:r>
      <w:commentRangeStart w:id="507"/>
      <w:r w:rsidR="0039407F" w:rsidRPr="00D03F06">
        <w:rPr>
          <w:rFonts w:cs="Times New Roman"/>
          <w:szCs w:val="24"/>
        </w:rPr>
        <w:t>МЦ</w:t>
      </w:r>
      <w:commentRangeEnd w:id="507"/>
      <w:r w:rsidR="002E6F8F" w:rsidRPr="00D03F06">
        <w:rPr>
          <w:rStyle w:val="ae"/>
        </w:rPr>
        <w:commentReference w:id="507"/>
      </w:r>
      <w:r w:rsidR="0039407F" w:rsidRPr="00D03F06">
        <w:rPr>
          <w:rFonts w:cs="Times New Roman"/>
          <w:szCs w:val="24"/>
        </w:rPr>
        <w:t xml:space="preserve">. </w:t>
      </w:r>
      <w:r w:rsidRPr="00D03F06">
        <w:rPr>
          <w:rFonts w:cs="Times New Roman"/>
          <w:szCs w:val="24"/>
        </w:rPr>
        <w:t xml:space="preserve"> </w:t>
      </w:r>
      <w:r w:rsidR="0039407F" w:rsidRPr="00D03F06">
        <w:rPr>
          <w:rFonts w:cs="Times New Roman"/>
          <w:szCs w:val="24"/>
        </w:rPr>
        <w:t>По</w:t>
      </w:r>
      <w:r w:rsidR="0039407F" w:rsidRPr="00790265">
        <w:rPr>
          <w:rFonts w:cs="Times New Roman"/>
          <w:szCs w:val="24"/>
        </w:rPr>
        <w:t xml:space="preserve"> умолчанию сп</w:t>
      </w:r>
      <w:r w:rsidR="007B60EF" w:rsidRPr="00790265">
        <w:rPr>
          <w:rFonts w:cs="Times New Roman"/>
          <w:szCs w:val="24"/>
        </w:rPr>
        <w:t>и</w:t>
      </w:r>
      <w:r w:rsidR="0039407F" w:rsidRPr="00790265">
        <w:rPr>
          <w:rFonts w:cs="Times New Roman"/>
          <w:szCs w:val="24"/>
        </w:rPr>
        <w:t xml:space="preserve">сок выводится на «основного» </w:t>
      </w:r>
      <w:r w:rsidR="007B60EF" w:rsidRPr="00790265">
        <w:rPr>
          <w:rFonts w:cs="Times New Roman"/>
          <w:szCs w:val="24"/>
        </w:rPr>
        <w:t>Пациента, с</w:t>
      </w:r>
      <w:r w:rsidR="0039407F" w:rsidRPr="00790265">
        <w:rPr>
          <w:rFonts w:cs="Times New Roman"/>
          <w:szCs w:val="24"/>
        </w:rPr>
        <w:t xml:space="preserve"> возможнос</w:t>
      </w:r>
      <w:r w:rsidR="00CF3479">
        <w:rPr>
          <w:rFonts w:cs="Times New Roman"/>
          <w:szCs w:val="24"/>
        </w:rPr>
        <w:t xml:space="preserve">тью выбора других членов семьи </w:t>
      </w:r>
      <w:r w:rsidR="007639AA" w:rsidRPr="00790265">
        <w:rPr>
          <w:rFonts w:cs="Times New Roman"/>
          <w:szCs w:val="24"/>
        </w:rPr>
        <w:t>–</w:t>
      </w:r>
      <w:r w:rsidR="00536FA2">
        <w:rPr>
          <w:rFonts w:cs="Times New Roman"/>
          <w:szCs w:val="24"/>
        </w:rPr>
        <w:t xml:space="preserve"> </w:t>
      </w:r>
      <w:r w:rsidR="009C58E5" w:rsidRPr="00790265">
        <w:rPr>
          <w:rFonts w:cs="Times New Roman"/>
          <w:szCs w:val="24"/>
        </w:rPr>
        <w:t>данную информацию при интеграции предоставляет МИС.</w:t>
      </w:r>
      <w:r w:rsidR="0039407F" w:rsidRPr="00790265">
        <w:rPr>
          <w:rFonts w:cs="Times New Roman"/>
          <w:szCs w:val="24"/>
        </w:rPr>
        <w:t xml:space="preserve"> </w:t>
      </w:r>
    </w:p>
    <w:p w14:paraId="514190D0" w14:textId="5B5D5507" w:rsidR="00F43906" w:rsidRDefault="006E13BD" w:rsidP="00F12671">
      <w:pPr>
        <w:jc w:val="both"/>
        <w:rPr>
          <w:rFonts w:cs="Times New Roman"/>
          <w:b/>
          <w:szCs w:val="24"/>
        </w:rPr>
      </w:pPr>
      <w:r w:rsidRPr="00790265">
        <w:rPr>
          <w:rFonts w:cs="Times New Roman"/>
          <w:szCs w:val="24"/>
        </w:rPr>
        <w:t>Раздел содержит вкладки</w:t>
      </w:r>
      <w:r w:rsidR="00536FA2">
        <w:rPr>
          <w:rFonts w:cs="Times New Roman"/>
          <w:szCs w:val="24"/>
        </w:rPr>
        <w:t>:</w:t>
      </w:r>
      <w:r w:rsidRPr="00790265">
        <w:rPr>
          <w:rFonts w:cs="Times New Roman"/>
          <w:szCs w:val="24"/>
        </w:rPr>
        <w:t xml:space="preserve"> </w:t>
      </w:r>
      <w:r w:rsidR="00647D28" w:rsidRPr="00790265">
        <w:rPr>
          <w:rFonts w:cs="Times New Roman"/>
          <w:b/>
          <w:szCs w:val="24"/>
        </w:rPr>
        <w:t>«</w:t>
      </w:r>
      <w:r w:rsidRPr="00790265">
        <w:rPr>
          <w:rFonts w:cs="Times New Roman"/>
          <w:b/>
          <w:szCs w:val="24"/>
        </w:rPr>
        <w:t>История лечения</w:t>
      </w:r>
      <w:r w:rsidR="00647D28" w:rsidRPr="00790265">
        <w:rPr>
          <w:rFonts w:cs="Times New Roman"/>
          <w:szCs w:val="24"/>
        </w:rPr>
        <w:t xml:space="preserve">» и </w:t>
      </w:r>
      <w:r w:rsidR="00647D28" w:rsidRPr="00790265">
        <w:rPr>
          <w:rFonts w:cs="Times New Roman"/>
          <w:b/>
          <w:szCs w:val="24"/>
        </w:rPr>
        <w:t>«</w:t>
      </w:r>
      <w:r w:rsidRPr="00790265">
        <w:rPr>
          <w:rFonts w:cs="Times New Roman"/>
          <w:b/>
          <w:szCs w:val="24"/>
        </w:rPr>
        <w:t>История посещений</w:t>
      </w:r>
      <w:r w:rsidR="00647D28" w:rsidRPr="00790265">
        <w:rPr>
          <w:rFonts w:cs="Times New Roman"/>
          <w:b/>
          <w:szCs w:val="24"/>
        </w:rPr>
        <w:t>»</w:t>
      </w:r>
      <w:r w:rsidR="00F43906">
        <w:rPr>
          <w:rFonts w:cs="Times New Roman"/>
          <w:b/>
          <w:szCs w:val="24"/>
        </w:rPr>
        <w:t>.</w:t>
      </w:r>
    </w:p>
    <w:p w14:paraId="2C1F43F2" w14:textId="77777777" w:rsidR="00F43906" w:rsidRDefault="00647D28" w:rsidP="00F12671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 xml:space="preserve">Во вкладке </w:t>
      </w:r>
      <w:r w:rsidRPr="00790265">
        <w:rPr>
          <w:rFonts w:cs="Times New Roman"/>
          <w:b/>
          <w:szCs w:val="24"/>
        </w:rPr>
        <w:t>«</w:t>
      </w:r>
      <w:r w:rsidR="006E13BD" w:rsidRPr="00790265">
        <w:rPr>
          <w:rFonts w:cs="Times New Roman"/>
          <w:b/>
          <w:szCs w:val="24"/>
        </w:rPr>
        <w:t>История лечения</w:t>
      </w:r>
      <w:r w:rsidRPr="00790265">
        <w:rPr>
          <w:rFonts w:cs="Times New Roman"/>
          <w:b/>
          <w:szCs w:val="24"/>
        </w:rPr>
        <w:t>»</w:t>
      </w:r>
      <w:r w:rsidR="006E13BD" w:rsidRPr="00790265">
        <w:rPr>
          <w:rFonts w:cs="Times New Roman"/>
          <w:szCs w:val="24"/>
        </w:rPr>
        <w:t>:</w:t>
      </w:r>
    </w:p>
    <w:p w14:paraId="4705B6A9" w14:textId="77777777" w:rsidR="00F43906" w:rsidRDefault="00D13909" w:rsidP="00F43906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 xml:space="preserve">Выбирается  </w:t>
      </w:r>
      <w:r w:rsidR="006E13BD" w:rsidRPr="00790265">
        <w:rPr>
          <w:rFonts w:cs="Times New Roman"/>
          <w:szCs w:val="24"/>
        </w:rPr>
        <w:t xml:space="preserve"> </w:t>
      </w:r>
      <w:r w:rsidR="00F43906" w:rsidRPr="00790265">
        <w:rPr>
          <w:rFonts w:cs="Times New Roman"/>
          <w:szCs w:val="24"/>
        </w:rPr>
        <w:t>период и</w:t>
      </w:r>
      <w:r w:rsidRPr="00790265">
        <w:rPr>
          <w:rFonts w:cs="Times New Roman"/>
          <w:szCs w:val="24"/>
        </w:rPr>
        <w:t xml:space="preserve"> далее выводится список со следующими столбцам:</w:t>
      </w:r>
    </w:p>
    <w:p w14:paraId="6895C1CB" w14:textId="1A23F142" w:rsidR="00F43906" w:rsidRPr="00FD7759" w:rsidRDefault="006E13BD" w:rsidP="004D0951">
      <w:pPr>
        <w:pStyle w:val="a5"/>
        <w:numPr>
          <w:ilvl w:val="0"/>
          <w:numId w:val="31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Дата</w:t>
      </w:r>
      <w:r w:rsidR="00AA6FB7" w:rsidRPr="00FD7759">
        <w:rPr>
          <w:rFonts w:cs="Times New Roman"/>
          <w:szCs w:val="24"/>
        </w:rPr>
        <w:t>.</w:t>
      </w:r>
    </w:p>
    <w:p w14:paraId="14D147A5" w14:textId="592922AB" w:rsidR="00F43906" w:rsidRPr="00FD7759" w:rsidRDefault="006E13BD" w:rsidP="004D0951">
      <w:pPr>
        <w:pStyle w:val="a5"/>
        <w:numPr>
          <w:ilvl w:val="0"/>
          <w:numId w:val="31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Специальность врача</w:t>
      </w:r>
      <w:r w:rsidR="00AA6FB7" w:rsidRPr="00FD7759">
        <w:rPr>
          <w:rFonts w:cs="Times New Roman"/>
          <w:szCs w:val="24"/>
        </w:rPr>
        <w:t>.</w:t>
      </w:r>
    </w:p>
    <w:p w14:paraId="5FC04C02" w14:textId="482F49A5" w:rsidR="006E13BD" w:rsidRPr="00FD7759" w:rsidRDefault="006E13BD" w:rsidP="004D0951">
      <w:pPr>
        <w:pStyle w:val="a5"/>
        <w:numPr>
          <w:ilvl w:val="0"/>
          <w:numId w:val="31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ФИО врача</w:t>
      </w:r>
      <w:r w:rsidR="00AA6FB7" w:rsidRPr="00FD7759">
        <w:rPr>
          <w:rFonts w:cs="Times New Roman"/>
          <w:szCs w:val="24"/>
        </w:rPr>
        <w:t>.</w:t>
      </w:r>
    </w:p>
    <w:p w14:paraId="5C0DB03E" w14:textId="77777777" w:rsidR="00F43906" w:rsidRPr="00790265" w:rsidRDefault="00F43906" w:rsidP="00F43906">
      <w:pPr>
        <w:jc w:val="both"/>
        <w:rPr>
          <w:rFonts w:cs="Times New Roman"/>
          <w:szCs w:val="24"/>
        </w:rPr>
      </w:pPr>
    </w:p>
    <w:p w14:paraId="1FAC2FD3" w14:textId="31DA2AE2" w:rsidR="00323088" w:rsidRPr="00790265" w:rsidRDefault="006E13BD" w:rsidP="00F12671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 xml:space="preserve">При нажатии выводится </w:t>
      </w:r>
      <w:r w:rsidR="00D13909" w:rsidRPr="00790265">
        <w:rPr>
          <w:rFonts w:cs="Times New Roman"/>
          <w:szCs w:val="24"/>
        </w:rPr>
        <w:t xml:space="preserve">в информационном окне </w:t>
      </w:r>
      <w:r w:rsidR="00323088" w:rsidRPr="00790265">
        <w:rPr>
          <w:rFonts w:cs="Times New Roman"/>
          <w:szCs w:val="24"/>
        </w:rPr>
        <w:t>следующая</w:t>
      </w:r>
      <w:r w:rsidR="00D13909" w:rsidRPr="00790265">
        <w:rPr>
          <w:rFonts w:cs="Times New Roman"/>
          <w:szCs w:val="24"/>
        </w:rPr>
        <w:t xml:space="preserve"> информация</w:t>
      </w:r>
      <w:r w:rsidR="00323088" w:rsidRPr="00790265">
        <w:rPr>
          <w:rFonts w:cs="Times New Roman"/>
          <w:szCs w:val="24"/>
        </w:rPr>
        <w:t>:</w:t>
      </w:r>
    </w:p>
    <w:p w14:paraId="2B1CD257" w14:textId="6FEB4378" w:rsidR="00323088" w:rsidRPr="00FD7759" w:rsidRDefault="00323088" w:rsidP="004D0951">
      <w:pPr>
        <w:pStyle w:val="a5"/>
        <w:numPr>
          <w:ilvl w:val="0"/>
          <w:numId w:val="35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Название</w:t>
      </w:r>
      <w:r w:rsidR="00AA6FB7" w:rsidRPr="00FD7759">
        <w:rPr>
          <w:rFonts w:cs="Times New Roman"/>
          <w:szCs w:val="24"/>
        </w:rPr>
        <w:t>.</w:t>
      </w:r>
    </w:p>
    <w:p w14:paraId="539B8886" w14:textId="77777777" w:rsidR="00FD7759" w:rsidRDefault="00323088" w:rsidP="004D0951">
      <w:pPr>
        <w:pStyle w:val="a5"/>
        <w:numPr>
          <w:ilvl w:val="0"/>
          <w:numId w:val="35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Данные:</w:t>
      </w:r>
    </w:p>
    <w:p w14:paraId="1BBA1EAE" w14:textId="26DBA6D2" w:rsidR="00F43906" w:rsidRPr="00FD7759" w:rsidRDefault="00E53FE0" w:rsidP="00FD7759">
      <w:pPr>
        <w:ind w:left="709" w:firstLine="0"/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–</w:t>
      </w:r>
      <w:r w:rsidR="00F43906" w:rsidRPr="00FD7759">
        <w:rPr>
          <w:rFonts w:cs="Times New Roman"/>
          <w:szCs w:val="24"/>
        </w:rPr>
        <w:t xml:space="preserve"> </w:t>
      </w:r>
      <w:r w:rsidR="00323088" w:rsidRPr="00FD7759">
        <w:rPr>
          <w:rFonts w:cs="Times New Roman"/>
          <w:szCs w:val="24"/>
        </w:rPr>
        <w:t>Название</w:t>
      </w:r>
    </w:p>
    <w:p w14:paraId="6188937E" w14:textId="6E355C43" w:rsidR="000439D3" w:rsidRPr="00FD7759" w:rsidRDefault="00E53FE0" w:rsidP="00FD7759">
      <w:pPr>
        <w:ind w:left="709" w:firstLine="0"/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–</w:t>
      </w:r>
      <w:r w:rsidR="00F43906" w:rsidRPr="00FD7759">
        <w:rPr>
          <w:rFonts w:cs="Times New Roman"/>
          <w:szCs w:val="24"/>
        </w:rPr>
        <w:t xml:space="preserve"> </w:t>
      </w:r>
      <w:r w:rsidR="00323088" w:rsidRPr="00FD7759">
        <w:rPr>
          <w:rFonts w:cs="Times New Roman"/>
          <w:szCs w:val="24"/>
        </w:rPr>
        <w:t>Заполненное значение</w:t>
      </w:r>
    </w:p>
    <w:p w14:paraId="4AD5972A" w14:textId="77777777" w:rsidR="00FD7759" w:rsidRDefault="00FD7759" w:rsidP="00F12671">
      <w:pPr>
        <w:jc w:val="both"/>
        <w:rPr>
          <w:rFonts w:cs="Times New Roman"/>
          <w:szCs w:val="24"/>
        </w:rPr>
      </w:pPr>
    </w:p>
    <w:p w14:paraId="65FCF5B0" w14:textId="3808F617" w:rsidR="00F43906" w:rsidRDefault="008051E5" w:rsidP="00F12671">
      <w:pPr>
        <w:jc w:val="both"/>
        <w:rPr>
          <w:rFonts w:cs="Times New Roman"/>
          <w:szCs w:val="24"/>
        </w:rPr>
      </w:pPr>
      <w:commentRangeStart w:id="508"/>
      <w:r w:rsidRPr="00790265">
        <w:rPr>
          <w:rFonts w:cs="Times New Roman"/>
          <w:szCs w:val="24"/>
        </w:rPr>
        <w:t xml:space="preserve">Во вкладке </w:t>
      </w:r>
      <w:r w:rsidRPr="00790265">
        <w:rPr>
          <w:rFonts w:cs="Times New Roman"/>
          <w:b/>
          <w:szCs w:val="24"/>
        </w:rPr>
        <w:t>«История посещений»</w:t>
      </w:r>
      <w:r w:rsidRPr="00790265">
        <w:rPr>
          <w:rFonts w:cs="Times New Roman"/>
          <w:szCs w:val="24"/>
        </w:rPr>
        <w:t>:</w:t>
      </w:r>
      <w:commentRangeEnd w:id="508"/>
      <w:r w:rsidR="005B2DBF">
        <w:rPr>
          <w:rStyle w:val="ae"/>
        </w:rPr>
        <w:commentReference w:id="508"/>
      </w:r>
    </w:p>
    <w:p w14:paraId="38E1A49A" w14:textId="660E7FED" w:rsidR="00F43906" w:rsidRDefault="008051E5" w:rsidP="00F12671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 xml:space="preserve">Выбирается   </w:t>
      </w:r>
      <w:r w:rsidR="00F43906" w:rsidRPr="00790265">
        <w:rPr>
          <w:rFonts w:cs="Times New Roman"/>
          <w:szCs w:val="24"/>
        </w:rPr>
        <w:t>период и</w:t>
      </w:r>
      <w:r w:rsidRPr="00790265">
        <w:rPr>
          <w:rFonts w:cs="Times New Roman"/>
          <w:szCs w:val="24"/>
        </w:rPr>
        <w:t xml:space="preserve"> далее выводится список со следующими столбцам:</w:t>
      </w:r>
    </w:p>
    <w:p w14:paraId="71E0A00B" w14:textId="71D9B630" w:rsidR="00F43906" w:rsidRPr="00FD7759" w:rsidRDefault="008051E5" w:rsidP="004D0951">
      <w:pPr>
        <w:pStyle w:val="a5"/>
        <w:numPr>
          <w:ilvl w:val="0"/>
          <w:numId w:val="32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Дата</w:t>
      </w:r>
      <w:r w:rsidR="00AA6FB7" w:rsidRPr="00FD7759">
        <w:rPr>
          <w:rFonts w:cs="Times New Roman"/>
          <w:szCs w:val="24"/>
        </w:rPr>
        <w:t>.</w:t>
      </w:r>
    </w:p>
    <w:p w14:paraId="36646CCA" w14:textId="7ACEFD56" w:rsidR="00F43906" w:rsidRPr="00FD7759" w:rsidRDefault="008051E5" w:rsidP="004D0951">
      <w:pPr>
        <w:pStyle w:val="a5"/>
        <w:numPr>
          <w:ilvl w:val="0"/>
          <w:numId w:val="32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ФИО врача</w:t>
      </w:r>
      <w:r w:rsidR="00AA6FB7" w:rsidRPr="00FD7759">
        <w:rPr>
          <w:rFonts w:cs="Times New Roman"/>
          <w:szCs w:val="24"/>
        </w:rPr>
        <w:t>.</w:t>
      </w:r>
    </w:p>
    <w:p w14:paraId="5FE87BBD" w14:textId="62559DD5" w:rsidR="004A4E66" w:rsidRPr="00FD7759" w:rsidRDefault="004A4E66" w:rsidP="004D0951">
      <w:pPr>
        <w:pStyle w:val="a5"/>
        <w:numPr>
          <w:ilvl w:val="0"/>
          <w:numId w:val="32"/>
        </w:numPr>
        <w:jc w:val="both"/>
        <w:rPr>
          <w:rFonts w:cs="Times New Roman"/>
          <w:szCs w:val="24"/>
        </w:rPr>
      </w:pPr>
      <w:commentRangeStart w:id="509"/>
      <w:r w:rsidRPr="00FD7759">
        <w:rPr>
          <w:rFonts w:cs="Times New Roman"/>
          <w:szCs w:val="24"/>
        </w:rPr>
        <w:lastRenderedPageBreak/>
        <w:t>Статус услуги (</w:t>
      </w:r>
      <w:ins w:id="510" w:author="Александр С" w:date="2023-09-13T15:05:00Z">
        <w:r w:rsidR="001B3F41">
          <w:rPr>
            <w:rFonts w:cs="Times New Roman"/>
            <w:szCs w:val="24"/>
          </w:rPr>
          <w:t>рекомендованная\</w:t>
        </w:r>
      </w:ins>
      <w:r w:rsidRPr="00FD7759">
        <w:rPr>
          <w:rFonts w:cs="Times New Roman"/>
          <w:szCs w:val="24"/>
        </w:rPr>
        <w:t xml:space="preserve">назначена \ оказана \ </w:t>
      </w:r>
      <w:r w:rsidRPr="001B3F41">
        <w:rPr>
          <w:rFonts w:cs="Times New Roman"/>
          <w:szCs w:val="24"/>
          <w:highlight w:val="cyan"/>
          <w:rPrChange w:id="511" w:author="Александр С" w:date="2023-09-13T15:06:00Z">
            <w:rPr>
              <w:rFonts w:cs="Times New Roman"/>
              <w:szCs w:val="24"/>
            </w:rPr>
          </w:rPrChange>
        </w:rPr>
        <w:t>отменена</w:t>
      </w:r>
      <w:ins w:id="512" w:author="Максакова Светлана Олеговна" w:date="2023-09-07T13:23:00Z">
        <w:r w:rsidR="00C33FC0" w:rsidRPr="00C33FC0">
          <w:rPr>
            <w:rFonts w:cs="Times New Roman"/>
            <w:szCs w:val="24"/>
            <w:highlight w:val="cyan"/>
            <w:rPrChange w:id="513" w:author="Максакова Светлана Олеговна" w:date="2023-09-07T13:23:00Z">
              <w:rPr>
                <w:rFonts w:cs="Times New Roman"/>
                <w:szCs w:val="24"/>
              </w:rPr>
            </w:rPrChange>
          </w:rPr>
          <w:t xml:space="preserve"> </w:t>
        </w:r>
        <w:del w:id="514" w:author="Александр С" w:date="2023-09-13T15:16:00Z">
          <w:r w:rsidR="00C33FC0" w:rsidRPr="00C33FC0" w:rsidDel="00D14BB3">
            <w:rPr>
              <w:rFonts w:cs="Times New Roman"/>
              <w:szCs w:val="24"/>
              <w:highlight w:val="cyan"/>
              <w:rPrChange w:id="515" w:author="Максакова Светлана Олеговна" w:date="2023-09-07T13:23:00Z">
                <w:rPr>
                  <w:rFonts w:cs="Times New Roman"/>
                  <w:szCs w:val="24"/>
                </w:rPr>
              </w:rPrChange>
            </w:rPr>
            <w:delText>– не нужно выводить эти услуги</w:delText>
          </w:r>
        </w:del>
      </w:ins>
      <w:del w:id="516" w:author="Александр С" w:date="2023-09-13T15:16:00Z">
        <w:r w:rsidRPr="00FD7759" w:rsidDel="00D14BB3">
          <w:rPr>
            <w:rFonts w:cs="Times New Roman"/>
            <w:szCs w:val="24"/>
          </w:rPr>
          <w:delText>).</w:delText>
        </w:r>
        <w:commentRangeEnd w:id="509"/>
        <w:r w:rsidR="002E6F8F" w:rsidDel="00D14BB3">
          <w:rPr>
            <w:rStyle w:val="ae"/>
          </w:rPr>
          <w:commentReference w:id="509"/>
        </w:r>
      </w:del>
    </w:p>
    <w:p w14:paraId="363758F6" w14:textId="46733898" w:rsidR="00902D1C" w:rsidRDefault="00BE51D4" w:rsidP="009431FD">
      <w:pPr>
        <w:pStyle w:val="1"/>
      </w:pPr>
      <w:bookmarkStart w:id="517" w:name="_Toc143178495"/>
      <w:ins w:id="518" w:author="Александр С" w:date="2023-09-13T15:07:00Z">
        <w:r>
          <w:t xml:space="preserve">Комплексный продукт </w:t>
        </w:r>
      </w:ins>
      <w:ins w:id="519" w:author="Александр С" w:date="2023-09-13T15:08:00Z">
        <w:r>
          <w:t>(</w:t>
        </w:r>
      </w:ins>
      <w:r w:rsidR="00902D1C">
        <w:t>Абонемент</w:t>
      </w:r>
      <w:ins w:id="520" w:author="Александр С" w:date="2023-09-13T15:08:00Z">
        <w:r>
          <w:t>)</w:t>
        </w:r>
      </w:ins>
      <w:r w:rsidR="00902D1C">
        <w:t>.</w:t>
      </w:r>
      <w:bookmarkEnd w:id="517"/>
      <w:ins w:id="521" w:author="Александр С" w:date="2023-09-13T15:07:00Z">
        <w:r>
          <w:t xml:space="preserve">  </w:t>
        </w:r>
      </w:ins>
    </w:p>
    <w:p w14:paraId="1008E00C" w14:textId="3622202D" w:rsidR="003F0827" w:rsidRPr="00790265" w:rsidRDefault="003F0827" w:rsidP="00F12671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 xml:space="preserve">Данный раздел служит для </w:t>
      </w:r>
      <w:r w:rsidR="005D41AB" w:rsidRPr="00790265">
        <w:rPr>
          <w:rFonts w:cs="Times New Roman"/>
          <w:szCs w:val="24"/>
        </w:rPr>
        <w:t xml:space="preserve">отражения информации по Абонементу и отображается при </w:t>
      </w:r>
      <w:r w:rsidR="00427677" w:rsidRPr="00790265">
        <w:rPr>
          <w:rFonts w:cs="Times New Roman"/>
          <w:szCs w:val="24"/>
        </w:rPr>
        <w:t>условии, если</w:t>
      </w:r>
      <w:r w:rsidRPr="00790265">
        <w:rPr>
          <w:rFonts w:cs="Times New Roman"/>
          <w:szCs w:val="24"/>
        </w:rPr>
        <w:t xml:space="preserve"> </w:t>
      </w:r>
      <w:commentRangeStart w:id="522"/>
      <w:del w:id="523" w:author="Александр С" w:date="2023-09-13T15:09:00Z">
        <w:r w:rsidRPr="00790265" w:rsidDel="00BE51D4">
          <w:rPr>
            <w:rFonts w:cs="Times New Roman"/>
            <w:szCs w:val="24"/>
          </w:rPr>
          <w:delText xml:space="preserve">когда-либо </w:delText>
        </w:r>
        <w:commentRangeEnd w:id="522"/>
        <w:r w:rsidR="00BE5031" w:rsidDel="00BE51D4">
          <w:rPr>
            <w:rStyle w:val="ae"/>
          </w:rPr>
          <w:commentReference w:id="522"/>
        </w:r>
      </w:del>
      <w:r w:rsidRPr="00790265">
        <w:rPr>
          <w:rFonts w:cs="Times New Roman"/>
          <w:szCs w:val="24"/>
        </w:rPr>
        <w:t>был заключен</w:t>
      </w:r>
      <w:r w:rsidR="000E01DC" w:rsidRPr="00790265">
        <w:rPr>
          <w:rFonts w:cs="Times New Roman"/>
          <w:szCs w:val="24"/>
        </w:rPr>
        <w:t xml:space="preserve"> или существует действующий договор</w:t>
      </w:r>
      <w:r w:rsidRPr="00790265">
        <w:rPr>
          <w:rFonts w:cs="Times New Roman"/>
          <w:szCs w:val="24"/>
        </w:rPr>
        <w:t xml:space="preserve"> </w:t>
      </w:r>
      <w:ins w:id="524" w:author="Рябова Анастасия Николаевна" w:date="2023-09-06T15:43:00Z">
        <w:r w:rsidR="004A0B49">
          <w:rPr>
            <w:rFonts w:cs="Times New Roman"/>
            <w:szCs w:val="24"/>
          </w:rPr>
          <w:t xml:space="preserve">на комплексное обслуживание </w:t>
        </w:r>
      </w:ins>
      <w:r w:rsidRPr="00790265">
        <w:rPr>
          <w:rFonts w:cs="Times New Roman"/>
          <w:szCs w:val="24"/>
        </w:rPr>
        <w:t>для Клиента «по умолчанию»</w:t>
      </w:r>
      <w:r w:rsidR="00AD6454" w:rsidRPr="00790265">
        <w:rPr>
          <w:rFonts w:cs="Times New Roman"/>
          <w:szCs w:val="24"/>
        </w:rPr>
        <w:t xml:space="preserve"> (запрашивается из </w:t>
      </w:r>
      <w:r w:rsidR="00AD6454" w:rsidRPr="00AA6FB7">
        <w:rPr>
          <w:rStyle w:val="af4"/>
        </w:rPr>
        <w:t>МИС</w:t>
      </w:r>
      <w:r w:rsidR="00AD6454" w:rsidRPr="00790265">
        <w:rPr>
          <w:rFonts w:cs="Times New Roman"/>
          <w:szCs w:val="24"/>
        </w:rPr>
        <w:t>)</w:t>
      </w:r>
      <w:r w:rsidR="000E01DC" w:rsidRPr="00790265">
        <w:rPr>
          <w:rFonts w:cs="Times New Roman"/>
          <w:szCs w:val="24"/>
        </w:rPr>
        <w:t xml:space="preserve">. </w:t>
      </w:r>
      <w:r w:rsidR="005D41AB" w:rsidRPr="00790265">
        <w:rPr>
          <w:rFonts w:cs="Times New Roman"/>
          <w:szCs w:val="24"/>
        </w:rPr>
        <w:t xml:space="preserve"> </w:t>
      </w:r>
      <w:r w:rsidR="00F43906" w:rsidRPr="00790265">
        <w:rPr>
          <w:rFonts w:cs="Times New Roman"/>
          <w:szCs w:val="24"/>
        </w:rPr>
        <w:t>При переходе в данный раздел Клиент</w:t>
      </w:r>
      <w:r w:rsidR="00F93901" w:rsidRPr="00790265">
        <w:rPr>
          <w:rFonts w:cs="Times New Roman"/>
          <w:szCs w:val="24"/>
        </w:rPr>
        <w:t xml:space="preserve"> может выбрать </w:t>
      </w:r>
      <w:r w:rsidR="000E01DC" w:rsidRPr="00790265">
        <w:rPr>
          <w:rFonts w:cs="Times New Roman"/>
          <w:szCs w:val="24"/>
        </w:rPr>
        <w:t>на кого показывать информацию по А</w:t>
      </w:r>
      <w:r w:rsidR="00F93901" w:rsidRPr="00790265">
        <w:rPr>
          <w:rFonts w:cs="Times New Roman"/>
          <w:szCs w:val="24"/>
        </w:rPr>
        <w:t>бонементам</w:t>
      </w:r>
      <w:r w:rsidR="00977D50" w:rsidRPr="00790265">
        <w:rPr>
          <w:rFonts w:cs="Times New Roman"/>
          <w:szCs w:val="24"/>
        </w:rPr>
        <w:t xml:space="preserve"> (запрашивается из </w:t>
      </w:r>
      <w:r w:rsidR="00977D50" w:rsidRPr="00AA6FB7">
        <w:rPr>
          <w:rStyle w:val="af4"/>
        </w:rPr>
        <w:t>МИС</w:t>
      </w:r>
      <w:r w:rsidR="00977D50" w:rsidRPr="00790265">
        <w:rPr>
          <w:rFonts w:cs="Times New Roman"/>
          <w:szCs w:val="24"/>
        </w:rPr>
        <w:t>)</w:t>
      </w:r>
      <w:r w:rsidR="00F93901" w:rsidRPr="00790265">
        <w:rPr>
          <w:rFonts w:cs="Times New Roman"/>
          <w:szCs w:val="24"/>
        </w:rPr>
        <w:t>.</w:t>
      </w:r>
    </w:p>
    <w:p w14:paraId="363EF10A" w14:textId="7CDCD41F" w:rsidR="00977D50" w:rsidRPr="00790265" w:rsidRDefault="00977D50" w:rsidP="00FD7759">
      <w:pPr>
        <w:ind w:firstLine="0"/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 xml:space="preserve">Абонементы выводятся в виде </w:t>
      </w:r>
      <w:r w:rsidR="00E150C5" w:rsidRPr="00790265">
        <w:rPr>
          <w:rFonts w:cs="Times New Roman"/>
          <w:szCs w:val="24"/>
        </w:rPr>
        <w:t>таблицы –</w:t>
      </w:r>
      <w:r w:rsidR="00AA6FB7">
        <w:rPr>
          <w:rFonts w:cs="Times New Roman"/>
          <w:szCs w:val="24"/>
        </w:rPr>
        <w:t xml:space="preserve"> </w:t>
      </w:r>
      <w:r w:rsidRPr="00790265">
        <w:rPr>
          <w:rFonts w:cs="Times New Roman"/>
          <w:szCs w:val="24"/>
        </w:rPr>
        <w:t>спис</w:t>
      </w:r>
      <w:r w:rsidR="00E150C5" w:rsidRPr="00790265">
        <w:rPr>
          <w:rFonts w:cs="Times New Roman"/>
          <w:szCs w:val="24"/>
        </w:rPr>
        <w:t>ка:</w:t>
      </w:r>
    </w:p>
    <w:p w14:paraId="69AA94AB" w14:textId="1BC90EB0" w:rsidR="00E150C5" w:rsidRPr="00FD7759" w:rsidRDefault="003F0827" w:rsidP="004D0951">
      <w:pPr>
        <w:pStyle w:val="a5"/>
        <w:numPr>
          <w:ilvl w:val="0"/>
          <w:numId w:val="33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На</w:t>
      </w:r>
      <w:r w:rsidR="00E150C5" w:rsidRPr="00FD7759">
        <w:rPr>
          <w:rFonts w:cs="Times New Roman"/>
          <w:szCs w:val="24"/>
        </w:rPr>
        <w:t>именование абонемента</w:t>
      </w:r>
      <w:r w:rsidR="00AA6FB7" w:rsidRPr="00FD7759">
        <w:rPr>
          <w:rFonts w:cs="Times New Roman"/>
          <w:szCs w:val="24"/>
        </w:rPr>
        <w:t>.</w:t>
      </w:r>
    </w:p>
    <w:p w14:paraId="7F279CEC" w14:textId="70DF888C" w:rsidR="006451C7" w:rsidRDefault="003F0827" w:rsidP="004D0951">
      <w:pPr>
        <w:pStyle w:val="a5"/>
        <w:numPr>
          <w:ilvl w:val="0"/>
          <w:numId w:val="33"/>
        </w:numPr>
        <w:jc w:val="both"/>
        <w:rPr>
          <w:ins w:id="525" w:author="Рябова Анастасия Николаевна" w:date="2023-09-06T15:43:00Z"/>
          <w:rFonts w:cs="Times New Roman"/>
          <w:szCs w:val="24"/>
        </w:rPr>
      </w:pPr>
      <w:r w:rsidRPr="00FD7759">
        <w:rPr>
          <w:rFonts w:cs="Times New Roman"/>
          <w:szCs w:val="24"/>
        </w:rPr>
        <w:t>Статус (Активен \ деактивирован</w:t>
      </w:r>
      <w:r w:rsidR="00E150C5" w:rsidRPr="00FD7759">
        <w:rPr>
          <w:rFonts w:cs="Times New Roman"/>
          <w:szCs w:val="24"/>
        </w:rPr>
        <w:t>)</w:t>
      </w:r>
      <w:r w:rsidR="006451C7" w:rsidRPr="00FD7759">
        <w:rPr>
          <w:rFonts w:cs="Times New Roman"/>
          <w:szCs w:val="24"/>
        </w:rPr>
        <w:t>.</w:t>
      </w:r>
    </w:p>
    <w:p w14:paraId="18C5C985" w14:textId="6829765D" w:rsidR="004A0B49" w:rsidRPr="00FD7759" w:rsidRDefault="004A0B49" w:rsidP="004D0951">
      <w:pPr>
        <w:pStyle w:val="a5"/>
        <w:numPr>
          <w:ilvl w:val="0"/>
          <w:numId w:val="33"/>
        </w:numPr>
        <w:jc w:val="both"/>
        <w:rPr>
          <w:rFonts w:cs="Times New Roman"/>
          <w:szCs w:val="24"/>
        </w:rPr>
      </w:pPr>
      <w:ins w:id="526" w:author="Рябова Анастасия Николаевна" w:date="2023-09-06T15:43:00Z">
        <w:r w:rsidRPr="00C33FC0">
          <w:rPr>
            <w:rFonts w:cs="Times New Roman"/>
            <w:szCs w:val="24"/>
            <w:highlight w:val="cyan"/>
            <w:rPrChange w:id="527" w:author="Максакова Светлана Олеговна" w:date="2023-09-07T13:27:00Z">
              <w:rPr>
                <w:rFonts w:cs="Times New Roman"/>
                <w:szCs w:val="24"/>
              </w:rPr>
            </w:rPrChange>
          </w:rPr>
          <w:t>Сроки действия</w:t>
        </w:r>
      </w:ins>
      <w:ins w:id="528" w:author="Максакова Светлана Олеговна" w:date="2023-09-07T13:26:00Z">
        <w:r w:rsidR="00C33FC0" w:rsidRPr="00C33FC0">
          <w:rPr>
            <w:rFonts w:cs="Times New Roman"/>
            <w:szCs w:val="24"/>
            <w:highlight w:val="cyan"/>
            <w:rPrChange w:id="529" w:author="Максакова Светлана Олеговна" w:date="2023-09-07T13:27:00Z">
              <w:rPr>
                <w:rFonts w:cs="Times New Roman"/>
                <w:szCs w:val="24"/>
              </w:rPr>
            </w:rPrChange>
          </w:rPr>
          <w:t xml:space="preserve"> </w:t>
        </w:r>
      </w:ins>
      <w:ins w:id="530" w:author="Максакова Светлана Олеговна" w:date="2023-09-07T13:27:00Z">
        <w:del w:id="531" w:author="Александр С" w:date="2023-09-13T15:10:00Z">
          <w:r w:rsidR="00C33FC0" w:rsidRPr="00C33FC0" w:rsidDel="00BE51D4">
            <w:rPr>
              <w:rFonts w:cs="Times New Roman"/>
              <w:szCs w:val="24"/>
              <w:highlight w:val="cyan"/>
              <w:rPrChange w:id="532" w:author="Максакова Светлана Олеговна" w:date="2023-09-07T13:27:00Z">
                <w:rPr>
                  <w:rFonts w:cs="Times New Roman"/>
                  <w:szCs w:val="24"/>
                </w:rPr>
              </w:rPrChange>
            </w:rPr>
            <w:delText>–</w:delText>
          </w:r>
        </w:del>
      </w:ins>
      <w:ins w:id="533" w:author="Максакова Светлана Олеговна" w:date="2023-09-07T13:26:00Z">
        <w:del w:id="534" w:author="Александр С" w:date="2023-09-13T15:10:00Z">
          <w:r w:rsidR="00C33FC0" w:rsidDel="00BE51D4">
            <w:rPr>
              <w:rFonts w:cs="Times New Roman"/>
              <w:szCs w:val="24"/>
            </w:rPr>
            <w:delText xml:space="preserve"> </w:delText>
          </w:r>
          <w:r w:rsidR="00C33FC0" w:rsidRPr="00C33FC0" w:rsidDel="00BE51D4">
            <w:rPr>
              <w:rFonts w:cs="Times New Roman"/>
              <w:szCs w:val="24"/>
              <w:highlight w:val="cyan"/>
              <w:rPrChange w:id="535" w:author="Максакова Светлана Олеговна" w:date="2023-09-07T13:27:00Z">
                <w:rPr>
                  <w:rFonts w:cs="Times New Roman"/>
                  <w:szCs w:val="24"/>
                </w:rPr>
              </w:rPrChange>
            </w:rPr>
            <w:delText>хронологический порядок</w:delText>
          </w:r>
        </w:del>
      </w:ins>
      <w:ins w:id="536" w:author="Рябова Анастасия Николаевна" w:date="2023-09-06T15:43:00Z">
        <w:del w:id="537" w:author="Александр С" w:date="2023-09-13T15:10:00Z">
          <w:r w:rsidDel="00BE51D4">
            <w:rPr>
              <w:rFonts w:cs="Times New Roman"/>
              <w:szCs w:val="24"/>
            </w:rPr>
            <w:delText>?</w:delText>
          </w:r>
        </w:del>
      </w:ins>
      <w:ins w:id="538" w:author="Александр С" w:date="2023-09-13T15:10:00Z">
        <w:r w:rsidR="00BE51D4">
          <w:rPr>
            <w:rFonts w:cs="Times New Roman"/>
            <w:szCs w:val="24"/>
          </w:rPr>
          <w:t xml:space="preserve"> (сортировка</w:t>
        </w:r>
      </w:ins>
      <w:ins w:id="539" w:author="Александр С" w:date="2023-09-13T15:11:00Z">
        <w:r w:rsidR="00BE51D4">
          <w:rPr>
            <w:rFonts w:cs="Times New Roman"/>
            <w:szCs w:val="24"/>
          </w:rPr>
          <w:t xml:space="preserve"> списка</w:t>
        </w:r>
      </w:ins>
      <w:ins w:id="540" w:author="Александр С" w:date="2023-09-13T15:10:00Z">
        <w:r w:rsidR="00BE51D4">
          <w:rPr>
            <w:rFonts w:cs="Times New Roman"/>
            <w:szCs w:val="24"/>
          </w:rPr>
          <w:t xml:space="preserve"> </w:t>
        </w:r>
      </w:ins>
      <w:ins w:id="541" w:author="Александр С" w:date="2023-09-13T15:11:00Z">
        <w:r w:rsidR="00BE51D4">
          <w:rPr>
            <w:rFonts w:cs="Times New Roman"/>
            <w:szCs w:val="24"/>
          </w:rPr>
          <w:t>осуществляется</w:t>
        </w:r>
      </w:ins>
      <w:ins w:id="542" w:author="Александр С" w:date="2023-09-13T15:10:00Z">
        <w:r w:rsidR="00BE51D4">
          <w:rPr>
            <w:rFonts w:cs="Times New Roman"/>
            <w:szCs w:val="24"/>
          </w:rPr>
          <w:t xml:space="preserve"> в хронологическом порядке по сроку действия</w:t>
        </w:r>
      </w:ins>
      <w:ins w:id="543" w:author="Александр С" w:date="2023-09-13T15:11:00Z">
        <w:r w:rsidR="00BE51D4">
          <w:rPr>
            <w:rFonts w:cs="Times New Roman"/>
            <w:szCs w:val="24"/>
          </w:rPr>
          <w:t>)</w:t>
        </w:r>
      </w:ins>
    </w:p>
    <w:p w14:paraId="76316D42" w14:textId="77777777" w:rsidR="00FD7759" w:rsidRDefault="00FD7759" w:rsidP="00F12671">
      <w:pPr>
        <w:jc w:val="both"/>
        <w:rPr>
          <w:rFonts w:cs="Times New Roman"/>
          <w:szCs w:val="24"/>
        </w:rPr>
      </w:pPr>
    </w:p>
    <w:p w14:paraId="47B59A08" w14:textId="05179EBD" w:rsidR="00F5767A" w:rsidRPr="00790265" w:rsidRDefault="00536FA2" w:rsidP="00F12671">
      <w:pPr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>При нажатии на выбранный абонемент из списка</w:t>
      </w:r>
      <w:r w:rsidR="00F5767A" w:rsidRPr="00790265">
        <w:rPr>
          <w:rFonts w:cs="Times New Roman"/>
          <w:szCs w:val="24"/>
        </w:rPr>
        <w:t xml:space="preserve"> открывается информационный </w:t>
      </w:r>
      <w:r w:rsidR="003F0827" w:rsidRPr="00790265">
        <w:rPr>
          <w:rFonts w:cs="Times New Roman"/>
          <w:szCs w:val="24"/>
        </w:rPr>
        <w:t xml:space="preserve">блок с </w:t>
      </w:r>
      <w:r w:rsidR="00F5767A" w:rsidRPr="00790265">
        <w:rPr>
          <w:rFonts w:cs="Times New Roman"/>
          <w:szCs w:val="24"/>
        </w:rPr>
        <w:t xml:space="preserve">подробными </w:t>
      </w:r>
      <w:r w:rsidR="003F0827" w:rsidRPr="00790265">
        <w:rPr>
          <w:rFonts w:cs="Times New Roman"/>
          <w:szCs w:val="24"/>
        </w:rPr>
        <w:t>данными</w:t>
      </w:r>
      <w:r w:rsidR="00F5767A" w:rsidRPr="00790265">
        <w:rPr>
          <w:rFonts w:cs="Times New Roman"/>
          <w:szCs w:val="24"/>
        </w:rPr>
        <w:t xml:space="preserve"> по абонементу</w:t>
      </w:r>
      <w:r w:rsidR="003F0827" w:rsidRPr="00790265">
        <w:rPr>
          <w:rFonts w:cs="Times New Roman"/>
          <w:szCs w:val="24"/>
        </w:rPr>
        <w:t>:</w:t>
      </w:r>
    </w:p>
    <w:p w14:paraId="7149B37B" w14:textId="7B940829" w:rsidR="00F5767A" w:rsidRPr="00FD7759" w:rsidRDefault="00F5767A" w:rsidP="004D0951">
      <w:pPr>
        <w:pStyle w:val="a5"/>
        <w:numPr>
          <w:ilvl w:val="0"/>
          <w:numId w:val="34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Медицинский центр абонемента</w:t>
      </w:r>
      <w:r w:rsidR="00AA6FB7" w:rsidRPr="00FD7759">
        <w:rPr>
          <w:rFonts w:cs="Times New Roman"/>
          <w:szCs w:val="24"/>
        </w:rPr>
        <w:t>.</w:t>
      </w:r>
    </w:p>
    <w:p w14:paraId="5B4DF3A0" w14:textId="133A9786" w:rsidR="00F5767A" w:rsidRPr="00FD7759" w:rsidRDefault="003F0827" w:rsidP="004D0951">
      <w:pPr>
        <w:pStyle w:val="a5"/>
        <w:numPr>
          <w:ilvl w:val="0"/>
          <w:numId w:val="34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 xml:space="preserve">Даты действия абонемента: </w:t>
      </w:r>
      <w:r w:rsidR="00F5767A" w:rsidRPr="00FD7759">
        <w:rPr>
          <w:rFonts w:cs="Times New Roman"/>
          <w:szCs w:val="24"/>
        </w:rPr>
        <w:t>дата начала, дата окончания</w:t>
      </w:r>
      <w:r w:rsidR="00AA6FB7" w:rsidRPr="00FD7759">
        <w:rPr>
          <w:rFonts w:cs="Times New Roman"/>
          <w:szCs w:val="24"/>
        </w:rPr>
        <w:t>.</w:t>
      </w:r>
    </w:p>
    <w:p w14:paraId="5F58FA0A" w14:textId="7A3C7C9E" w:rsidR="00F5767A" w:rsidRPr="00FD7759" w:rsidRDefault="003F0827" w:rsidP="004D0951">
      <w:pPr>
        <w:pStyle w:val="a5"/>
        <w:numPr>
          <w:ilvl w:val="0"/>
          <w:numId w:val="34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Сервисный менеджер: ФИО</w:t>
      </w:r>
      <w:r w:rsidR="00F5767A" w:rsidRPr="00FD7759">
        <w:rPr>
          <w:rFonts w:cs="Times New Roman"/>
          <w:szCs w:val="24"/>
        </w:rPr>
        <w:t>, номер телефона</w:t>
      </w:r>
      <w:r w:rsidR="00AA6FB7" w:rsidRPr="00FD7759">
        <w:rPr>
          <w:rFonts w:cs="Times New Roman"/>
          <w:szCs w:val="24"/>
        </w:rPr>
        <w:t>.</w:t>
      </w:r>
    </w:p>
    <w:p w14:paraId="3F51E1A5" w14:textId="7D85B793" w:rsidR="00F5767A" w:rsidRPr="00FD7759" w:rsidRDefault="003F0827" w:rsidP="004D0951">
      <w:pPr>
        <w:pStyle w:val="a5"/>
        <w:numPr>
          <w:ilvl w:val="0"/>
          <w:numId w:val="34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>Доверенный педиатр: ФИО</w:t>
      </w:r>
      <w:r w:rsidR="00F5767A" w:rsidRPr="00FD7759">
        <w:rPr>
          <w:rFonts w:cs="Times New Roman"/>
          <w:szCs w:val="24"/>
        </w:rPr>
        <w:t xml:space="preserve">, </w:t>
      </w:r>
      <w:r w:rsidR="00953912" w:rsidRPr="00FD7759">
        <w:rPr>
          <w:rFonts w:cs="Times New Roman"/>
          <w:szCs w:val="24"/>
        </w:rPr>
        <w:t>номер телефона</w:t>
      </w:r>
      <w:r w:rsidR="00AA6FB7" w:rsidRPr="00FD7759">
        <w:rPr>
          <w:rFonts w:cs="Times New Roman"/>
          <w:szCs w:val="24"/>
        </w:rPr>
        <w:t>.</w:t>
      </w:r>
    </w:p>
    <w:p w14:paraId="5C9711D4" w14:textId="093D5FE9" w:rsidR="00050510" w:rsidRPr="00FD7759" w:rsidRDefault="003F0827" w:rsidP="004D0951">
      <w:pPr>
        <w:pStyle w:val="a5"/>
        <w:numPr>
          <w:ilvl w:val="0"/>
          <w:numId w:val="34"/>
        </w:numPr>
        <w:jc w:val="both"/>
        <w:rPr>
          <w:rFonts w:cs="Times New Roman"/>
          <w:szCs w:val="24"/>
        </w:rPr>
      </w:pPr>
      <w:r w:rsidRPr="00FD7759">
        <w:rPr>
          <w:rFonts w:cs="Times New Roman"/>
          <w:szCs w:val="24"/>
        </w:rPr>
        <w:t xml:space="preserve">Специалисты </w:t>
      </w:r>
      <w:r w:rsidR="0001190C" w:rsidRPr="00FD7759">
        <w:rPr>
          <w:rFonts w:cs="Times New Roman"/>
          <w:szCs w:val="24"/>
        </w:rPr>
        <w:t>–</w:t>
      </w:r>
      <w:r w:rsidR="00050510" w:rsidRPr="00FD7759">
        <w:rPr>
          <w:rFonts w:cs="Times New Roman"/>
          <w:szCs w:val="24"/>
        </w:rPr>
        <w:t xml:space="preserve"> </w:t>
      </w:r>
      <w:r w:rsidRPr="00FD7759">
        <w:rPr>
          <w:rFonts w:cs="Times New Roman"/>
          <w:szCs w:val="24"/>
        </w:rPr>
        <w:t xml:space="preserve">выпадающий список с </w:t>
      </w:r>
      <w:r w:rsidR="00050510" w:rsidRPr="00FD7759">
        <w:rPr>
          <w:rFonts w:cs="Times New Roman"/>
          <w:szCs w:val="24"/>
        </w:rPr>
        <w:t>информацией по остальным специалистам:</w:t>
      </w:r>
    </w:p>
    <w:p w14:paraId="31901E01" w14:textId="10EF776B" w:rsidR="00050510" w:rsidRPr="00F43906" w:rsidRDefault="0001190C" w:rsidP="00FD7759">
      <w:pPr>
        <w:ind w:left="851" w:firstLine="0"/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>–</w:t>
      </w:r>
      <w:r w:rsidR="00F43906">
        <w:rPr>
          <w:rFonts w:cs="Times New Roman"/>
          <w:szCs w:val="24"/>
        </w:rPr>
        <w:t xml:space="preserve"> </w:t>
      </w:r>
      <w:r w:rsidR="003F0827" w:rsidRPr="00F43906">
        <w:rPr>
          <w:rFonts w:cs="Times New Roman"/>
          <w:szCs w:val="24"/>
        </w:rPr>
        <w:t>Роль в абонементе</w:t>
      </w:r>
      <w:r w:rsidR="00AA6FB7">
        <w:rPr>
          <w:rFonts w:cs="Times New Roman"/>
          <w:szCs w:val="24"/>
        </w:rPr>
        <w:t>;</w:t>
      </w:r>
    </w:p>
    <w:p w14:paraId="52316409" w14:textId="029739DB" w:rsidR="00050510" w:rsidRPr="00F43906" w:rsidRDefault="0001190C" w:rsidP="00FD7759">
      <w:pPr>
        <w:ind w:left="851" w:firstLine="0"/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>–</w:t>
      </w:r>
      <w:r w:rsidR="00F43906">
        <w:rPr>
          <w:rFonts w:cs="Times New Roman"/>
          <w:szCs w:val="24"/>
        </w:rPr>
        <w:t xml:space="preserve"> </w:t>
      </w:r>
      <w:r w:rsidR="003F0827" w:rsidRPr="00F43906">
        <w:rPr>
          <w:rFonts w:cs="Times New Roman"/>
          <w:szCs w:val="24"/>
        </w:rPr>
        <w:t>ФИО</w:t>
      </w:r>
      <w:r w:rsidR="00AA6FB7">
        <w:rPr>
          <w:rFonts w:cs="Times New Roman"/>
          <w:szCs w:val="24"/>
        </w:rPr>
        <w:t>;</w:t>
      </w:r>
    </w:p>
    <w:p w14:paraId="77937657" w14:textId="6275C6F7" w:rsidR="003F0827" w:rsidRPr="00F43906" w:rsidRDefault="0001190C" w:rsidP="00FD7759">
      <w:pPr>
        <w:ind w:left="851" w:firstLine="0"/>
        <w:jc w:val="both"/>
        <w:rPr>
          <w:rFonts w:cs="Times New Roman"/>
          <w:szCs w:val="24"/>
        </w:rPr>
      </w:pPr>
      <w:r w:rsidRPr="00790265">
        <w:rPr>
          <w:rFonts w:cs="Times New Roman"/>
          <w:szCs w:val="24"/>
        </w:rPr>
        <w:t>–</w:t>
      </w:r>
      <w:r w:rsidR="00F43906">
        <w:rPr>
          <w:rFonts w:cs="Times New Roman"/>
          <w:szCs w:val="24"/>
        </w:rPr>
        <w:t xml:space="preserve"> </w:t>
      </w:r>
      <w:r w:rsidR="003F0827" w:rsidRPr="00F43906">
        <w:rPr>
          <w:rFonts w:cs="Times New Roman"/>
          <w:szCs w:val="24"/>
        </w:rPr>
        <w:t>Телефон</w:t>
      </w:r>
      <w:r w:rsidR="00AA6FB7">
        <w:rPr>
          <w:rFonts w:cs="Times New Roman"/>
          <w:szCs w:val="24"/>
        </w:rPr>
        <w:t>;</w:t>
      </w:r>
      <w:ins w:id="544" w:author="Максакова Светлана Олеговна" w:date="2023-09-07T13:28:00Z">
        <w:r w:rsidR="00C33FC0">
          <w:rPr>
            <w:rFonts w:cs="Times New Roman"/>
            <w:szCs w:val="24"/>
          </w:rPr>
          <w:t xml:space="preserve"> </w:t>
        </w:r>
      </w:ins>
      <w:ins w:id="545" w:author="Александр С" w:date="2023-09-13T15:12:00Z">
        <w:r w:rsidR="00BE51D4">
          <w:rPr>
            <w:rFonts w:cs="Times New Roman"/>
            <w:szCs w:val="24"/>
          </w:rPr>
          <w:t>(с возможностью при получении параметра из МИС</w:t>
        </w:r>
      </w:ins>
      <w:ins w:id="546" w:author="Максакова Светлана Олеговна" w:date="2023-09-07T13:28:00Z">
        <w:del w:id="547" w:author="Александр С" w:date="2023-09-13T15:12:00Z">
          <w:r w:rsidR="00C33FC0" w:rsidRPr="00C33FC0" w:rsidDel="00BE51D4">
            <w:rPr>
              <w:rFonts w:cs="Times New Roman"/>
              <w:szCs w:val="24"/>
              <w:highlight w:val="cyan"/>
              <w:rPrChange w:id="548" w:author="Максакова Светлана Олеговна" w:date="2023-09-07T13:28:00Z">
                <w:rPr>
                  <w:rFonts w:cs="Times New Roman"/>
                  <w:szCs w:val="24"/>
                </w:rPr>
              </w:rPrChange>
            </w:rPr>
            <w:delText>-</w:delText>
          </w:r>
        </w:del>
        <w:r w:rsidR="00C33FC0" w:rsidRPr="00C33FC0">
          <w:rPr>
            <w:rFonts w:cs="Times New Roman"/>
            <w:szCs w:val="24"/>
            <w:highlight w:val="cyan"/>
            <w:rPrChange w:id="549" w:author="Максакова Светлана Олеговна" w:date="2023-09-07T13:28:00Z">
              <w:rPr>
                <w:rFonts w:cs="Times New Roman"/>
                <w:szCs w:val="24"/>
              </w:rPr>
            </w:rPrChange>
          </w:rPr>
          <w:t xml:space="preserve"> возможность отключения</w:t>
        </w:r>
      </w:ins>
      <w:ins w:id="550" w:author="Александр С" w:date="2023-09-13T15:12:00Z">
        <w:r w:rsidR="00BE51D4">
          <w:rPr>
            <w:rFonts w:cs="Times New Roman"/>
            <w:szCs w:val="24"/>
          </w:rPr>
          <w:t xml:space="preserve"> его показа).</w:t>
        </w:r>
      </w:ins>
    </w:p>
    <w:p w14:paraId="6B7171B6" w14:textId="77777777" w:rsidR="00FD7759" w:rsidRDefault="00FD7759" w:rsidP="00F43906">
      <w:pPr>
        <w:jc w:val="both"/>
        <w:rPr>
          <w:rFonts w:cs="Times New Roman"/>
          <w:color w:val="151515"/>
          <w:szCs w:val="24"/>
          <w:shd w:val="clear" w:color="auto" w:fill="FBFBFB"/>
        </w:rPr>
      </w:pPr>
    </w:p>
    <w:p w14:paraId="6848AD41" w14:textId="725718C1" w:rsidR="00F43906" w:rsidRDefault="00C20CBE" w:rsidP="00F43906">
      <w:pPr>
        <w:jc w:val="both"/>
        <w:rPr>
          <w:rFonts w:cs="Times New Roman"/>
          <w:color w:val="151515"/>
          <w:szCs w:val="24"/>
          <w:shd w:val="clear" w:color="auto" w:fill="FBFBFB"/>
        </w:rPr>
      </w:pPr>
      <w:r w:rsidRPr="00536FA2">
        <w:rPr>
          <w:rFonts w:cs="Times New Roman"/>
          <w:color w:val="151515"/>
          <w:szCs w:val="24"/>
          <w:shd w:val="clear" w:color="auto" w:fill="FBFBFB"/>
        </w:rPr>
        <w:t xml:space="preserve">Информационный блок </w:t>
      </w:r>
      <w:r w:rsidR="00F54F77" w:rsidRPr="00536FA2">
        <w:rPr>
          <w:rFonts w:cs="Times New Roman"/>
          <w:color w:val="151515"/>
          <w:szCs w:val="24"/>
          <w:shd w:val="clear" w:color="auto" w:fill="FBFBFB"/>
        </w:rPr>
        <w:t xml:space="preserve">по выбранному абонементу </w:t>
      </w:r>
      <w:r w:rsidRPr="00536FA2">
        <w:rPr>
          <w:rFonts w:cs="Times New Roman"/>
          <w:color w:val="151515"/>
          <w:szCs w:val="24"/>
          <w:shd w:val="clear" w:color="auto" w:fill="FBFBFB"/>
        </w:rPr>
        <w:t xml:space="preserve">содержит дополнительно </w:t>
      </w:r>
      <w:r w:rsidR="00F54F77" w:rsidRPr="00536FA2">
        <w:rPr>
          <w:rFonts w:cs="Times New Roman"/>
          <w:color w:val="151515"/>
          <w:szCs w:val="24"/>
          <w:shd w:val="clear" w:color="auto" w:fill="FBFBFB"/>
        </w:rPr>
        <w:t xml:space="preserve">следующие </w:t>
      </w:r>
      <w:r w:rsidR="00F43906" w:rsidRPr="00536FA2">
        <w:rPr>
          <w:rFonts w:cs="Times New Roman"/>
          <w:color w:val="151515"/>
          <w:szCs w:val="24"/>
          <w:shd w:val="clear" w:color="auto" w:fill="FBFBFB"/>
        </w:rPr>
        <w:t>вкладки: «</w:t>
      </w:r>
      <w:r w:rsidR="00F54F77" w:rsidRPr="00536FA2">
        <w:rPr>
          <w:rFonts w:cs="Times New Roman"/>
          <w:b/>
          <w:color w:val="151515"/>
          <w:szCs w:val="24"/>
          <w:shd w:val="clear" w:color="auto" w:fill="FBFBFB"/>
        </w:rPr>
        <w:t>Описание»,</w:t>
      </w:r>
      <w:ins w:id="551" w:author="Максакова Светлана Олеговна" w:date="2023-09-07T13:29:00Z">
        <w:r w:rsidR="00C33FC0">
          <w:rPr>
            <w:rFonts w:cs="Times New Roman"/>
            <w:b/>
            <w:color w:val="151515"/>
            <w:szCs w:val="24"/>
            <w:shd w:val="clear" w:color="auto" w:fill="FBFBFB"/>
          </w:rPr>
          <w:t xml:space="preserve"> </w:t>
        </w:r>
        <w:r w:rsidR="00C33FC0" w:rsidRPr="00536FA2">
          <w:rPr>
            <w:rFonts w:cs="Times New Roman"/>
            <w:b/>
            <w:color w:val="151515"/>
            <w:szCs w:val="24"/>
            <w:shd w:val="clear" w:color="auto" w:fill="FBFBFB"/>
          </w:rPr>
          <w:t>«Финансы»</w:t>
        </w:r>
        <w:r w:rsidR="00C33FC0">
          <w:rPr>
            <w:rFonts w:cs="Times New Roman"/>
            <w:b/>
            <w:color w:val="151515"/>
            <w:szCs w:val="24"/>
            <w:shd w:val="clear" w:color="auto" w:fill="FBFBFB"/>
          </w:rPr>
          <w:t>,</w:t>
        </w:r>
      </w:ins>
      <w:r w:rsidR="00F54F77" w:rsidRPr="00536FA2">
        <w:rPr>
          <w:rFonts w:cs="Times New Roman"/>
          <w:b/>
          <w:color w:val="151515"/>
          <w:szCs w:val="24"/>
          <w:shd w:val="clear" w:color="auto" w:fill="FBFBFB"/>
        </w:rPr>
        <w:t xml:space="preserve"> «</w:t>
      </w:r>
      <w:r w:rsidR="00F43906" w:rsidRPr="00536FA2">
        <w:rPr>
          <w:rFonts w:cs="Times New Roman"/>
          <w:b/>
          <w:color w:val="151515"/>
          <w:szCs w:val="24"/>
          <w:shd w:val="clear" w:color="auto" w:fill="FBFBFB"/>
        </w:rPr>
        <w:t>Выполненные Услуги»</w:t>
      </w:r>
      <w:ins w:id="552" w:author="Максакова Светлана Олеговна" w:date="2023-09-07T13:29:00Z">
        <w:r w:rsidR="00C33FC0">
          <w:rPr>
            <w:rFonts w:cs="Times New Roman"/>
            <w:b/>
            <w:color w:val="151515"/>
            <w:szCs w:val="24"/>
            <w:shd w:val="clear" w:color="auto" w:fill="FBFBFB"/>
          </w:rPr>
          <w:t>.</w:t>
        </w:r>
      </w:ins>
      <w:del w:id="553" w:author="Максакова Светлана Олеговна" w:date="2023-09-07T13:29:00Z">
        <w:r w:rsidR="00F43906" w:rsidRPr="00536FA2" w:rsidDel="00C33FC0">
          <w:rPr>
            <w:rFonts w:cs="Times New Roman"/>
            <w:b/>
            <w:color w:val="151515"/>
            <w:szCs w:val="24"/>
            <w:shd w:val="clear" w:color="auto" w:fill="FBFBFB"/>
          </w:rPr>
          <w:delText>,</w:delText>
        </w:r>
      </w:del>
      <w:r w:rsidR="00F43906" w:rsidRPr="00536FA2">
        <w:rPr>
          <w:rFonts w:cs="Times New Roman"/>
          <w:b/>
          <w:color w:val="151515"/>
          <w:szCs w:val="24"/>
          <w:shd w:val="clear" w:color="auto" w:fill="FBFBFB"/>
        </w:rPr>
        <w:t xml:space="preserve"> </w:t>
      </w:r>
      <w:del w:id="554" w:author="Максакова Светлана Олеговна" w:date="2023-09-07T13:29:00Z">
        <w:r w:rsidR="00F43906" w:rsidRPr="00536FA2" w:rsidDel="00C33FC0">
          <w:rPr>
            <w:rFonts w:cs="Times New Roman"/>
            <w:b/>
            <w:color w:val="151515"/>
            <w:szCs w:val="24"/>
            <w:shd w:val="clear" w:color="auto" w:fill="FBFBFB"/>
          </w:rPr>
          <w:delText>«</w:delText>
        </w:r>
        <w:r w:rsidRPr="00536FA2" w:rsidDel="00C33FC0">
          <w:rPr>
            <w:rFonts w:cs="Times New Roman"/>
            <w:b/>
            <w:color w:val="151515"/>
            <w:szCs w:val="24"/>
            <w:shd w:val="clear" w:color="auto" w:fill="FBFBFB"/>
          </w:rPr>
          <w:delText>Финансы</w:delText>
        </w:r>
        <w:r w:rsidR="00F54F77" w:rsidRPr="00536FA2" w:rsidDel="00C33FC0">
          <w:rPr>
            <w:rFonts w:cs="Times New Roman"/>
            <w:b/>
            <w:color w:val="151515"/>
            <w:szCs w:val="24"/>
            <w:shd w:val="clear" w:color="auto" w:fill="FBFBFB"/>
          </w:rPr>
          <w:delText>»</w:delText>
        </w:r>
        <w:r w:rsidR="00F43906" w:rsidDel="00C33FC0">
          <w:rPr>
            <w:rFonts w:cs="Times New Roman"/>
            <w:b/>
            <w:color w:val="151515"/>
            <w:szCs w:val="24"/>
            <w:shd w:val="clear" w:color="auto" w:fill="FBFBFB"/>
          </w:rPr>
          <w:delText>.</w:delText>
        </w:r>
      </w:del>
      <w:r w:rsidRPr="00536FA2">
        <w:rPr>
          <w:rFonts w:ascii="Segoe UI" w:hAnsi="Segoe UI" w:cs="Segoe UI"/>
          <w:color w:val="151515"/>
          <w:sz w:val="23"/>
          <w:szCs w:val="23"/>
        </w:rPr>
        <w:br/>
      </w:r>
      <w:r w:rsidR="003E5E99" w:rsidRPr="00536FA2">
        <w:rPr>
          <w:rFonts w:cs="Times New Roman"/>
          <w:color w:val="151515"/>
          <w:szCs w:val="24"/>
          <w:shd w:val="clear" w:color="auto" w:fill="FBFBFB"/>
        </w:rPr>
        <w:t xml:space="preserve">Вкладка </w:t>
      </w:r>
      <w:r w:rsidR="003E5E99" w:rsidRPr="00536FA2">
        <w:rPr>
          <w:rFonts w:cs="Times New Roman"/>
          <w:b/>
          <w:color w:val="151515"/>
          <w:szCs w:val="24"/>
          <w:shd w:val="clear" w:color="auto" w:fill="FBFBFB"/>
        </w:rPr>
        <w:t>«</w:t>
      </w:r>
      <w:r w:rsidRPr="00536FA2">
        <w:rPr>
          <w:rFonts w:cs="Times New Roman"/>
          <w:b/>
          <w:color w:val="151515"/>
          <w:szCs w:val="24"/>
          <w:shd w:val="clear" w:color="auto" w:fill="FBFBFB"/>
        </w:rPr>
        <w:t>Описание</w:t>
      </w:r>
      <w:r w:rsidR="003E5E99" w:rsidRPr="00536FA2">
        <w:rPr>
          <w:rFonts w:cs="Times New Roman"/>
          <w:b/>
          <w:color w:val="151515"/>
          <w:szCs w:val="24"/>
          <w:shd w:val="clear" w:color="auto" w:fill="FBFBFB"/>
        </w:rPr>
        <w:t>»</w:t>
      </w:r>
      <w:r w:rsidR="00F43906">
        <w:rPr>
          <w:rFonts w:cs="Times New Roman"/>
          <w:b/>
          <w:color w:val="151515"/>
          <w:szCs w:val="24"/>
          <w:shd w:val="clear" w:color="auto" w:fill="FBFBFB"/>
        </w:rPr>
        <w:t>:</w:t>
      </w:r>
      <w:r w:rsidR="00F43906" w:rsidRPr="00536FA2">
        <w:rPr>
          <w:rFonts w:cs="Times New Roman"/>
          <w:b/>
          <w:color w:val="151515"/>
          <w:szCs w:val="24"/>
          <w:shd w:val="clear" w:color="auto" w:fill="FBFBFB"/>
        </w:rPr>
        <w:t xml:space="preserve"> </w:t>
      </w:r>
      <w:r w:rsidR="00F43906" w:rsidRPr="00536FA2">
        <w:rPr>
          <w:rFonts w:cs="Times New Roman"/>
          <w:color w:val="151515"/>
          <w:szCs w:val="24"/>
          <w:shd w:val="clear" w:color="auto" w:fill="FBFBFB"/>
        </w:rPr>
        <w:t>осуществляет</w:t>
      </w:r>
      <w:r w:rsidR="003E5E99" w:rsidRPr="00536FA2">
        <w:rPr>
          <w:rFonts w:cs="Times New Roman"/>
          <w:color w:val="151515"/>
          <w:szCs w:val="24"/>
          <w:shd w:val="clear" w:color="auto" w:fill="FBFBFB"/>
        </w:rPr>
        <w:t xml:space="preserve"> в</w:t>
      </w:r>
      <w:r w:rsidRPr="00536FA2">
        <w:rPr>
          <w:rFonts w:cs="Times New Roman"/>
          <w:color w:val="151515"/>
          <w:szCs w:val="24"/>
          <w:shd w:val="clear" w:color="auto" w:fill="FBFBFB"/>
        </w:rPr>
        <w:t>ывод форматированного текста</w:t>
      </w:r>
      <w:r w:rsidR="00AD226F" w:rsidRPr="00536FA2">
        <w:rPr>
          <w:rFonts w:cs="Times New Roman"/>
          <w:color w:val="151515"/>
          <w:szCs w:val="24"/>
          <w:shd w:val="clear" w:color="auto" w:fill="FBFBFB"/>
        </w:rPr>
        <w:t>, предаваемого из МИС</w:t>
      </w:r>
      <w:r w:rsidRPr="00536FA2">
        <w:rPr>
          <w:rFonts w:cs="Times New Roman"/>
          <w:color w:val="151515"/>
          <w:szCs w:val="24"/>
          <w:shd w:val="clear" w:color="auto" w:fill="FBFBFB"/>
        </w:rPr>
        <w:t>.</w:t>
      </w:r>
      <w:r w:rsidR="00F43906">
        <w:rPr>
          <w:rFonts w:cs="Times New Roman"/>
          <w:color w:val="151515"/>
          <w:szCs w:val="24"/>
          <w:shd w:val="clear" w:color="auto" w:fill="FBFBFB"/>
        </w:rPr>
        <w:t xml:space="preserve"> </w:t>
      </w:r>
      <w:r w:rsidR="003E5E99" w:rsidRPr="00536FA2">
        <w:rPr>
          <w:rFonts w:cs="Times New Roman"/>
          <w:color w:val="151515"/>
          <w:szCs w:val="24"/>
          <w:shd w:val="clear" w:color="auto" w:fill="FBFBFB"/>
        </w:rPr>
        <w:t xml:space="preserve">Вкладка </w:t>
      </w:r>
      <w:r w:rsidR="003E5E99" w:rsidRPr="00536FA2">
        <w:rPr>
          <w:rFonts w:cs="Times New Roman"/>
          <w:b/>
          <w:color w:val="151515"/>
          <w:szCs w:val="24"/>
          <w:shd w:val="clear" w:color="auto" w:fill="FBFBFB"/>
        </w:rPr>
        <w:t>«</w:t>
      </w:r>
      <w:r w:rsidRPr="00536FA2">
        <w:rPr>
          <w:rFonts w:cs="Times New Roman"/>
          <w:b/>
          <w:color w:val="151515"/>
          <w:szCs w:val="24"/>
          <w:shd w:val="clear" w:color="auto" w:fill="FBFBFB"/>
        </w:rPr>
        <w:t>Услуги</w:t>
      </w:r>
      <w:r w:rsidR="00F43906" w:rsidRPr="00223905">
        <w:rPr>
          <w:rFonts w:cs="Times New Roman"/>
          <w:b/>
          <w:color w:val="151515"/>
          <w:szCs w:val="24"/>
          <w:highlight w:val="cyan"/>
          <w:shd w:val="clear" w:color="auto" w:fill="FBFBFB"/>
          <w:rPrChange w:id="555" w:author="Максакова Светлана Олеговна" w:date="2023-09-07T13:34:00Z">
            <w:rPr>
              <w:rFonts w:cs="Times New Roman"/>
              <w:b/>
              <w:color w:val="151515"/>
              <w:szCs w:val="24"/>
              <w:shd w:val="clear" w:color="auto" w:fill="FBFBFB"/>
            </w:rPr>
          </w:rPrChange>
        </w:rPr>
        <w:t>»</w:t>
      </w:r>
      <w:r w:rsidR="00F43906" w:rsidRPr="00223905">
        <w:rPr>
          <w:rFonts w:cs="Times New Roman"/>
          <w:color w:val="151515"/>
          <w:szCs w:val="24"/>
          <w:highlight w:val="cyan"/>
          <w:shd w:val="clear" w:color="auto" w:fill="FBFBFB"/>
          <w:rPrChange w:id="556" w:author="Максакова Светлана Олеговна" w:date="2023-09-07T13:34:00Z">
            <w:rPr>
              <w:rFonts w:cs="Times New Roman"/>
              <w:color w:val="151515"/>
              <w:szCs w:val="24"/>
              <w:shd w:val="clear" w:color="auto" w:fill="FBFBFB"/>
            </w:rPr>
          </w:rPrChange>
        </w:rPr>
        <w:t xml:space="preserve">: </w:t>
      </w:r>
      <w:ins w:id="557" w:author="Максакова Светлана Олеговна" w:date="2023-09-07T13:34:00Z">
        <w:del w:id="558" w:author="Александр С" w:date="2023-09-13T15:15:00Z">
          <w:r w:rsidR="00223905" w:rsidRPr="00223905" w:rsidDel="00D14BB3">
            <w:rPr>
              <w:rFonts w:cs="Times New Roman"/>
              <w:color w:val="151515"/>
              <w:szCs w:val="24"/>
              <w:highlight w:val="cyan"/>
              <w:shd w:val="clear" w:color="auto" w:fill="FBFBFB"/>
              <w:rPrChange w:id="559" w:author="Максакова Светлана Олеговна" w:date="2023-09-07T13:34:00Z">
                <w:rPr>
                  <w:rFonts w:cs="Times New Roman"/>
                  <w:color w:val="151515"/>
                  <w:szCs w:val="24"/>
                  <w:shd w:val="clear" w:color="auto" w:fill="FBFBFB"/>
                </w:rPr>
              </w:rPrChange>
            </w:rPr>
            <w:delText>делится на услуги и планируемые услуги</w:delText>
          </w:r>
          <w:r w:rsidR="00223905" w:rsidDel="00D14BB3">
            <w:rPr>
              <w:rFonts w:cs="Times New Roman"/>
              <w:color w:val="151515"/>
              <w:szCs w:val="24"/>
              <w:shd w:val="clear" w:color="auto" w:fill="FBFBFB"/>
            </w:rPr>
            <w:delText xml:space="preserve"> </w:delText>
          </w:r>
        </w:del>
      </w:ins>
      <w:commentRangeStart w:id="560"/>
      <w:r w:rsidR="00F43906" w:rsidRPr="00536FA2">
        <w:rPr>
          <w:rFonts w:cs="Times New Roman"/>
          <w:color w:val="151515"/>
          <w:szCs w:val="24"/>
          <w:shd w:val="clear" w:color="auto" w:fill="FBFBFB"/>
        </w:rPr>
        <w:t>выводит</w:t>
      </w:r>
      <w:commentRangeEnd w:id="560"/>
      <w:r w:rsidR="004A0B49">
        <w:rPr>
          <w:rStyle w:val="ae"/>
        </w:rPr>
        <w:commentReference w:id="560"/>
      </w:r>
      <w:ins w:id="561" w:author="Максакова Светлана Олеговна" w:date="2023-09-07T13:34:00Z">
        <w:r w:rsidR="00223905">
          <w:rPr>
            <w:rFonts w:cs="Times New Roman"/>
            <w:color w:val="151515"/>
            <w:szCs w:val="24"/>
            <w:shd w:val="clear" w:color="auto" w:fill="FBFBFB"/>
          </w:rPr>
          <w:t>ся</w:t>
        </w:r>
      </w:ins>
      <w:r w:rsidRPr="00536FA2">
        <w:rPr>
          <w:rFonts w:cs="Times New Roman"/>
          <w:color w:val="151515"/>
          <w:szCs w:val="24"/>
          <w:shd w:val="clear" w:color="auto" w:fill="FBFBFB"/>
        </w:rPr>
        <w:t xml:space="preserve"> </w:t>
      </w:r>
      <w:r w:rsidR="003E5E99" w:rsidRPr="00536FA2">
        <w:rPr>
          <w:rFonts w:cs="Times New Roman"/>
          <w:color w:val="151515"/>
          <w:szCs w:val="24"/>
          <w:shd w:val="clear" w:color="auto" w:fill="FBFBFB"/>
        </w:rPr>
        <w:t xml:space="preserve">в виде </w:t>
      </w:r>
      <w:r w:rsidR="00F43906" w:rsidRPr="00536FA2">
        <w:rPr>
          <w:rFonts w:cs="Times New Roman"/>
          <w:color w:val="151515"/>
          <w:szCs w:val="24"/>
          <w:shd w:val="clear" w:color="auto" w:fill="FBFBFB"/>
        </w:rPr>
        <w:t>списка информацию</w:t>
      </w:r>
      <w:r w:rsidR="003E5E99" w:rsidRPr="00536FA2">
        <w:rPr>
          <w:rFonts w:cs="Times New Roman"/>
          <w:color w:val="151515"/>
          <w:szCs w:val="24"/>
          <w:shd w:val="clear" w:color="auto" w:fill="FBFBFB"/>
        </w:rPr>
        <w:t xml:space="preserve"> </w:t>
      </w:r>
      <w:r w:rsidR="00F43906" w:rsidRPr="00536FA2">
        <w:rPr>
          <w:rFonts w:cs="Times New Roman"/>
          <w:color w:val="151515"/>
          <w:szCs w:val="24"/>
          <w:shd w:val="clear" w:color="auto" w:fill="FBFBFB"/>
        </w:rPr>
        <w:t>по услугам</w:t>
      </w:r>
      <w:r w:rsidR="00AD226F" w:rsidRPr="00536FA2">
        <w:rPr>
          <w:rFonts w:cs="Times New Roman"/>
          <w:color w:val="151515"/>
          <w:szCs w:val="24"/>
          <w:shd w:val="clear" w:color="auto" w:fill="FBFBFB"/>
        </w:rPr>
        <w:t xml:space="preserve"> со следующими столбцами</w:t>
      </w:r>
      <w:r w:rsidRPr="00536FA2">
        <w:rPr>
          <w:rFonts w:cs="Times New Roman"/>
          <w:color w:val="151515"/>
          <w:szCs w:val="24"/>
          <w:shd w:val="clear" w:color="auto" w:fill="FBFBFB"/>
        </w:rPr>
        <w:t>:</w:t>
      </w:r>
    </w:p>
    <w:p w14:paraId="0C0D7EA8" w14:textId="1DA2D79F" w:rsidR="00F43906" w:rsidRPr="00FD7759" w:rsidRDefault="004B3EE2" w:rsidP="004D0951">
      <w:pPr>
        <w:pStyle w:val="a5"/>
        <w:numPr>
          <w:ilvl w:val="0"/>
          <w:numId w:val="36"/>
        </w:numPr>
        <w:jc w:val="both"/>
        <w:rPr>
          <w:rFonts w:cs="Times New Roman"/>
          <w:color w:val="151515"/>
          <w:szCs w:val="24"/>
          <w:shd w:val="clear" w:color="auto" w:fill="FBFBFB"/>
        </w:rPr>
      </w:pPr>
      <w:r w:rsidRPr="00FD7759">
        <w:rPr>
          <w:rFonts w:cs="Times New Roman"/>
          <w:color w:val="151515"/>
          <w:szCs w:val="24"/>
          <w:shd w:val="clear" w:color="auto" w:fill="FBFBFB"/>
        </w:rPr>
        <w:t>Н</w:t>
      </w:r>
      <w:r w:rsidR="00F43906" w:rsidRPr="00FD7759">
        <w:rPr>
          <w:rFonts w:cs="Times New Roman"/>
          <w:color w:val="151515"/>
          <w:szCs w:val="24"/>
          <w:shd w:val="clear" w:color="auto" w:fill="FBFBFB"/>
        </w:rPr>
        <w:t>азвание</w:t>
      </w:r>
      <w:r w:rsidR="00D732B6" w:rsidRPr="00FD7759">
        <w:rPr>
          <w:rFonts w:cs="Times New Roman"/>
          <w:color w:val="151515"/>
          <w:szCs w:val="24"/>
          <w:shd w:val="clear" w:color="auto" w:fill="FBFBFB"/>
        </w:rPr>
        <w:t>.</w:t>
      </w:r>
    </w:p>
    <w:p w14:paraId="18BD1F2E" w14:textId="0B36A84F" w:rsidR="00F43906" w:rsidRPr="00FD7759" w:rsidRDefault="004B3EE2" w:rsidP="004D0951">
      <w:pPr>
        <w:pStyle w:val="a5"/>
        <w:numPr>
          <w:ilvl w:val="0"/>
          <w:numId w:val="36"/>
        </w:numPr>
        <w:jc w:val="both"/>
        <w:rPr>
          <w:rFonts w:cs="Times New Roman"/>
          <w:color w:val="151515"/>
          <w:szCs w:val="24"/>
          <w:shd w:val="clear" w:color="auto" w:fill="FBFBFB"/>
        </w:rPr>
      </w:pPr>
      <w:r w:rsidRPr="00FD7759">
        <w:rPr>
          <w:rFonts w:cs="Times New Roman"/>
          <w:color w:val="151515"/>
          <w:szCs w:val="24"/>
          <w:shd w:val="clear" w:color="auto" w:fill="FBFBFB"/>
        </w:rPr>
        <w:t>Д</w:t>
      </w:r>
      <w:r w:rsidR="00F43906" w:rsidRPr="00FD7759">
        <w:rPr>
          <w:rFonts w:cs="Times New Roman"/>
          <w:color w:val="151515"/>
          <w:szCs w:val="24"/>
          <w:shd w:val="clear" w:color="auto" w:fill="FBFBFB"/>
        </w:rPr>
        <w:t>ата</w:t>
      </w:r>
      <w:r w:rsidR="00D732B6" w:rsidRPr="00FD7759">
        <w:rPr>
          <w:rFonts w:cs="Times New Roman"/>
          <w:color w:val="151515"/>
          <w:szCs w:val="24"/>
          <w:shd w:val="clear" w:color="auto" w:fill="FBFBFB"/>
        </w:rPr>
        <w:t>.</w:t>
      </w:r>
    </w:p>
    <w:p w14:paraId="574FD2C4" w14:textId="139C9FCF" w:rsidR="00F43906" w:rsidRDefault="004B3EE2" w:rsidP="004D0951">
      <w:pPr>
        <w:pStyle w:val="a5"/>
        <w:numPr>
          <w:ilvl w:val="0"/>
          <w:numId w:val="36"/>
        </w:numPr>
        <w:jc w:val="both"/>
        <w:rPr>
          <w:ins w:id="562" w:author="Александр С" w:date="2023-09-13T15:15:00Z"/>
          <w:rFonts w:cs="Times New Roman"/>
          <w:color w:val="151515"/>
          <w:szCs w:val="24"/>
          <w:shd w:val="clear" w:color="auto" w:fill="FBFBFB"/>
        </w:rPr>
      </w:pPr>
      <w:r w:rsidRPr="00FD7759">
        <w:rPr>
          <w:rFonts w:cs="Times New Roman"/>
          <w:color w:val="151515"/>
          <w:szCs w:val="24"/>
          <w:shd w:val="clear" w:color="auto" w:fill="FBFBFB"/>
        </w:rPr>
        <w:t>В</w:t>
      </w:r>
      <w:r w:rsidR="00F43906" w:rsidRPr="00FD7759">
        <w:rPr>
          <w:rFonts w:cs="Times New Roman"/>
          <w:color w:val="151515"/>
          <w:szCs w:val="24"/>
          <w:shd w:val="clear" w:color="auto" w:fill="FBFBFB"/>
        </w:rPr>
        <w:t>рач</w:t>
      </w:r>
      <w:ins w:id="563" w:author="Максакова Светлана Олеговна" w:date="2023-09-07T13:34:00Z">
        <w:r w:rsidR="00223905">
          <w:rPr>
            <w:rFonts w:cs="Times New Roman"/>
            <w:color w:val="151515"/>
            <w:szCs w:val="24"/>
            <w:shd w:val="clear" w:color="auto" w:fill="FBFBFB"/>
          </w:rPr>
          <w:t xml:space="preserve"> </w:t>
        </w:r>
        <w:r w:rsidR="00223905" w:rsidRPr="00223905">
          <w:rPr>
            <w:rFonts w:cs="Times New Roman"/>
            <w:color w:val="151515"/>
            <w:szCs w:val="24"/>
            <w:highlight w:val="cyan"/>
            <w:shd w:val="clear" w:color="auto" w:fill="FBFBFB"/>
            <w:rPrChange w:id="564" w:author="Максакова Светлана Олеговна" w:date="2023-09-07T13:34:00Z">
              <w:rPr>
                <w:rFonts w:cs="Times New Roman"/>
                <w:color w:val="151515"/>
                <w:szCs w:val="24"/>
                <w:shd w:val="clear" w:color="auto" w:fill="FBFBFB"/>
              </w:rPr>
            </w:rPrChange>
          </w:rPr>
          <w:t>(если есть)</w:t>
        </w:r>
      </w:ins>
      <w:r w:rsidR="00AA6FB7" w:rsidRPr="00223905">
        <w:rPr>
          <w:rFonts w:cs="Times New Roman"/>
          <w:color w:val="151515"/>
          <w:szCs w:val="24"/>
          <w:highlight w:val="cyan"/>
          <w:shd w:val="clear" w:color="auto" w:fill="FBFBFB"/>
          <w:rPrChange w:id="565" w:author="Максакова Светлана Олеговна" w:date="2023-09-07T13:34:00Z">
            <w:rPr>
              <w:rFonts w:cs="Times New Roman"/>
              <w:color w:val="151515"/>
              <w:szCs w:val="24"/>
              <w:shd w:val="clear" w:color="auto" w:fill="FBFBFB"/>
            </w:rPr>
          </w:rPrChange>
        </w:rPr>
        <w:t>.</w:t>
      </w:r>
    </w:p>
    <w:p w14:paraId="78454AED" w14:textId="7BFB59A2" w:rsidR="00D14BB3" w:rsidRPr="00D14BB3" w:rsidRDefault="00D14BB3" w:rsidP="00D14BB3">
      <w:pPr>
        <w:pStyle w:val="a5"/>
        <w:numPr>
          <w:ilvl w:val="0"/>
          <w:numId w:val="36"/>
        </w:numPr>
        <w:jc w:val="both"/>
        <w:rPr>
          <w:ins w:id="566" w:author="Александр С" w:date="2023-09-13T15:15:00Z"/>
          <w:rFonts w:cs="Times New Roman"/>
          <w:color w:val="151515"/>
          <w:szCs w:val="24"/>
          <w:shd w:val="clear" w:color="auto" w:fill="FBFBFB"/>
          <w:rPrChange w:id="567" w:author="Александр С" w:date="2023-09-13T15:15:00Z">
            <w:rPr>
              <w:ins w:id="568" w:author="Александр С" w:date="2023-09-13T15:15:00Z"/>
              <w:rFonts w:cs="Times New Roman"/>
              <w:szCs w:val="24"/>
            </w:rPr>
          </w:rPrChange>
        </w:rPr>
      </w:pPr>
      <w:ins w:id="569" w:author="Александр С" w:date="2023-09-13T15:15:00Z">
        <w:r w:rsidRPr="00D14BB3">
          <w:rPr>
            <w:rFonts w:cs="Times New Roman"/>
            <w:szCs w:val="24"/>
          </w:rPr>
          <w:t xml:space="preserve">Статус услуги (рекомендованная\назначена \ оказана Статус услуги (рекомендованная\назначена \ оказана \ </w:t>
        </w:r>
        <w:r w:rsidRPr="00D14BB3">
          <w:rPr>
            <w:rFonts w:cs="Times New Roman"/>
            <w:szCs w:val="24"/>
            <w:highlight w:val="cyan"/>
          </w:rPr>
          <w:t>отменена</w:t>
        </w:r>
        <w:r w:rsidRPr="00922873">
          <w:rPr>
            <w:rFonts w:cs="Times New Roman"/>
            <w:szCs w:val="24"/>
            <w:highlight w:val="cyan"/>
          </w:rPr>
          <w:t xml:space="preserve"> </w:t>
        </w:r>
      </w:ins>
    </w:p>
    <w:p w14:paraId="7AAB8184" w14:textId="77777777" w:rsidR="00D14BB3" w:rsidRPr="00FD7759" w:rsidRDefault="00D14BB3">
      <w:pPr>
        <w:pStyle w:val="a5"/>
        <w:ind w:firstLine="0"/>
        <w:jc w:val="both"/>
        <w:rPr>
          <w:rFonts w:cs="Times New Roman"/>
          <w:color w:val="151515"/>
          <w:szCs w:val="24"/>
          <w:shd w:val="clear" w:color="auto" w:fill="FBFBFB"/>
        </w:rPr>
        <w:pPrChange w:id="570" w:author="Александр С" w:date="2023-09-13T15:16:00Z">
          <w:pPr>
            <w:pStyle w:val="a5"/>
            <w:numPr>
              <w:numId w:val="36"/>
            </w:numPr>
            <w:ind w:hanging="360"/>
            <w:jc w:val="both"/>
          </w:pPr>
        </w:pPrChange>
      </w:pPr>
    </w:p>
    <w:p w14:paraId="6D082BB4" w14:textId="77777777" w:rsidR="00F43906" w:rsidRDefault="00C20CBE" w:rsidP="00F43906">
      <w:pPr>
        <w:jc w:val="both"/>
        <w:rPr>
          <w:rFonts w:cs="Times New Roman"/>
          <w:color w:val="151515"/>
          <w:szCs w:val="24"/>
          <w:shd w:val="clear" w:color="auto" w:fill="FBFBFB"/>
        </w:rPr>
      </w:pPr>
      <w:r w:rsidRPr="00F43906">
        <w:rPr>
          <w:rFonts w:cs="Times New Roman"/>
          <w:color w:val="151515"/>
          <w:szCs w:val="24"/>
        </w:rPr>
        <w:br/>
      </w:r>
      <w:r w:rsidR="00E5658C" w:rsidRPr="00F43906">
        <w:rPr>
          <w:rFonts w:cs="Times New Roman"/>
          <w:color w:val="151515"/>
          <w:szCs w:val="24"/>
          <w:shd w:val="clear" w:color="auto" w:fill="FBFBFB"/>
        </w:rPr>
        <w:t xml:space="preserve">Вкладка </w:t>
      </w:r>
      <w:r w:rsidR="00E5658C" w:rsidRPr="00F43906">
        <w:rPr>
          <w:rFonts w:cs="Times New Roman"/>
          <w:b/>
          <w:color w:val="151515"/>
          <w:szCs w:val="24"/>
          <w:shd w:val="clear" w:color="auto" w:fill="FBFBFB"/>
        </w:rPr>
        <w:t>«Финансы»</w:t>
      </w:r>
      <w:r w:rsidR="00E5658C" w:rsidRPr="00F43906">
        <w:rPr>
          <w:rFonts w:cs="Times New Roman"/>
          <w:color w:val="151515"/>
          <w:szCs w:val="24"/>
          <w:shd w:val="clear" w:color="auto" w:fill="FBFBFB"/>
        </w:rPr>
        <w:t xml:space="preserve"> выводит следующую информацию:</w:t>
      </w:r>
    </w:p>
    <w:p w14:paraId="1EE5D3B3" w14:textId="50BAF8B9" w:rsidR="004B3EE2" w:rsidRPr="00FD7759" w:rsidRDefault="00C20CBE" w:rsidP="004D0951">
      <w:pPr>
        <w:pStyle w:val="a5"/>
        <w:numPr>
          <w:ilvl w:val="0"/>
          <w:numId w:val="37"/>
        </w:numPr>
        <w:jc w:val="both"/>
        <w:rPr>
          <w:rFonts w:cs="Times New Roman"/>
          <w:color w:val="151515"/>
          <w:szCs w:val="24"/>
          <w:shd w:val="clear" w:color="auto" w:fill="FBFBFB"/>
        </w:rPr>
      </w:pPr>
      <w:r w:rsidRPr="00FD7759">
        <w:rPr>
          <w:rFonts w:cs="Times New Roman"/>
          <w:color w:val="151515"/>
          <w:szCs w:val="24"/>
          <w:shd w:val="clear" w:color="auto" w:fill="FBFBFB"/>
        </w:rPr>
        <w:t>Цена абонемента</w:t>
      </w:r>
      <w:ins w:id="571" w:author="Максакова Светлана Олеговна" w:date="2023-09-07T13:32:00Z">
        <w:r w:rsidR="00223905">
          <w:rPr>
            <w:rFonts w:cs="Times New Roman"/>
            <w:color w:val="151515"/>
            <w:szCs w:val="24"/>
            <w:shd w:val="clear" w:color="auto" w:fill="FBFBFB"/>
          </w:rPr>
          <w:t xml:space="preserve"> </w:t>
        </w:r>
        <w:r w:rsidR="00223905" w:rsidRPr="00223905">
          <w:rPr>
            <w:rFonts w:cs="Times New Roman"/>
            <w:color w:val="151515"/>
            <w:szCs w:val="24"/>
            <w:highlight w:val="cyan"/>
            <w:shd w:val="clear" w:color="auto" w:fill="FBFBFB"/>
            <w:rPrChange w:id="572" w:author="Максакова Светлана Олеговна" w:date="2023-09-07T13:32:00Z">
              <w:rPr>
                <w:rFonts w:cs="Times New Roman"/>
                <w:color w:val="151515"/>
                <w:szCs w:val="24"/>
                <w:shd w:val="clear" w:color="auto" w:fill="FBFBFB"/>
              </w:rPr>
            </w:rPrChange>
          </w:rPr>
          <w:t>(оплаченная клиентом</w:t>
        </w:r>
        <w:del w:id="573" w:author="Александр С" w:date="2023-09-13T15:16:00Z">
          <w:r w:rsidR="00223905" w:rsidRPr="00223905" w:rsidDel="00922873">
            <w:rPr>
              <w:rFonts w:cs="Times New Roman"/>
              <w:color w:val="151515"/>
              <w:szCs w:val="24"/>
              <w:highlight w:val="cyan"/>
              <w:shd w:val="clear" w:color="auto" w:fill="FBFBFB"/>
              <w:rPrChange w:id="574" w:author="Максакова Светлана Олеговна" w:date="2023-09-07T13:32:00Z">
                <w:rPr>
                  <w:rFonts w:cs="Times New Roman"/>
                  <w:color w:val="151515"/>
                  <w:szCs w:val="24"/>
                  <w:shd w:val="clear" w:color="auto" w:fill="FBFBFB"/>
                </w:rPr>
              </w:rPrChange>
            </w:rPr>
            <w:delText>)</w:delText>
          </w:r>
        </w:del>
        <w:r w:rsidR="00223905" w:rsidRPr="00223905">
          <w:rPr>
            <w:rFonts w:cs="Times New Roman"/>
            <w:color w:val="151515"/>
            <w:szCs w:val="24"/>
            <w:highlight w:val="cyan"/>
            <w:shd w:val="clear" w:color="auto" w:fill="FBFBFB"/>
            <w:rPrChange w:id="575" w:author="Максакова Светлана Олеговна" w:date="2023-09-07T13:32:00Z">
              <w:rPr>
                <w:rFonts w:cs="Times New Roman"/>
                <w:color w:val="151515"/>
                <w:szCs w:val="24"/>
                <w:shd w:val="clear" w:color="auto" w:fill="FBFBFB"/>
              </w:rPr>
            </w:rPrChange>
          </w:rPr>
          <w:t xml:space="preserve"> с учетом скидки</w:t>
        </w:r>
      </w:ins>
      <w:ins w:id="576" w:author="Александр С" w:date="2023-09-13T15:16:00Z">
        <w:r w:rsidR="00922873">
          <w:rPr>
            <w:rFonts w:cs="Times New Roman"/>
            <w:color w:val="151515"/>
            <w:szCs w:val="24"/>
            <w:highlight w:val="cyan"/>
            <w:shd w:val="clear" w:color="auto" w:fill="FBFBFB"/>
          </w:rPr>
          <w:t>)</w:t>
        </w:r>
      </w:ins>
      <w:del w:id="577" w:author="Александр С" w:date="2023-09-13T15:16:00Z">
        <w:r w:rsidR="00AA6FB7" w:rsidRPr="00223905" w:rsidDel="00922873">
          <w:rPr>
            <w:rFonts w:cs="Times New Roman"/>
            <w:color w:val="151515"/>
            <w:szCs w:val="24"/>
            <w:highlight w:val="cyan"/>
            <w:shd w:val="clear" w:color="auto" w:fill="FBFBFB"/>
            <w:rPrChange w:id="578" w:author="Максакова Светлана Олеговна" w:date="2023-09-07T13:32:00Z">
              <w:rPr>
                <w:rFonts w:cs="Times New Roman"/>
                <w:color w:val="151515"/>
                <w:szCs w:val="24"/>
                <w:shd w:val="clear" w:color="auto" w:fill="FBFBFB"/>
              </w:rPr>
            </w:rPrChange>
          </w:rPr>
          <w:delText>.</w:delText>
        </w:r>
      </w:del>
    </w:p>
    <w:p w14:paraId="32A7DEE4" w14:textId="79D41D1B" w:rsidR="004B3EE2" w:rsidRPr="00FD7759" w:rsidRDefault="00C20CBE" w:rsidP="004D0951">
      <w:pPr>
        <w:pStyle w:val="a5"/>
        <w:numPr>
          <w:ilvl w:val="0"/>
          <w:numId w:val="37"/>
        </w:numPr>
        <w:jc w:val="both"/>
        <w:rPr>
          <w:rFonts w:cs="Times New Roman"/>
          <w:color w:val="151515"/>
          <w:szCs w:val="24"/>
          <w:shd w:val="clear" w:color="auto" w:fill="FBFBFB"/>
        </w:rPr>
      </w:pPr>
      <w:r w:rsidRPr="00FD7759">
        <w:rPr>
          <w:rFonts w:cs="Times New Roman"/>
          <w:color w:val="151515"/>
          <w:szCs w:val="24"/>
          <w:shd w:val="clear" w:color="auto" w:fill="FBFBFB"/>
        </w:rPr>
        <w:t xml:space="preserve">Скидка </w:t>
      </w:r>
      <w:r w:rsidR="00E5658C" w:rsidRPr="00FD7759">
        <w:rPr>
          <w:rFonts w:cs="Times New Roman"/>
          <w:color w:val="151515"/>
          <w:szCs w:val="24"/>
          <w:shd w:val="clear" w:color="auto" w:fill="FBFBFB"/>
        </w:rPr>
        <w:t>(</w:t>
      </w:r>
      <w:r w:rsidRPr="00FD7759">
        <w:rPr>
          <w:rFonts w:cs="Times New Roman"/>
          <w:color w:val="151515"/>
          <w:szCs w:val="24"/>
          <w:shd w:val="clear" w:color="auto" w:fill="FBFBFB"/>
        </w:rPr>
        <w:t>если есть</w:t>
      </w:r>
      <w:r w:rsidR="00E5658C" w:rsidRPr="00FD7759">
        <w:rPr>
          <w:rFonts w:cs="Times New Roman"/>
          <w:color w:val="151515"/>
          <w:szCs w:val="24"/>
          <w:shd w:val="clear" w:color="auto" w:fill="FBFBFB"/>
        </w:rPr>
        <w:t>)</w:t>
      </w:r>
      <w:r w:rsidR="00AA6FB7" w:rsidRPr="00FD7759">
        <w:rPr>
          <w:rFonts w:cs="Times New Roman"/>
          <w:color w:val="151515"/>
          <w:szCs w:val="24"/>
          <w:shd w:val="clear" w:color="auto" w:fill="FBFBFB"/>
        </w:rPr>
        <w:t>.</w:t>
      </w:r>
    </w:p>
    <w:p w14:paraId="49615801" w14:textId="461503BA" w:rsidR="004B3EE2" w:rsidRPr="00FD7759" w:rsidRDefault="00C20CBE" w:rsidP="004D0951">
      <w:pPr>
        <w:pStyle w:val="a5"/>
        <w:numPr>
          <w:ilvl w:val="0"/>
          <w:numId w:val="37"/>
        </w:numPr>
        <w:jc w:val="both"/>
        <w:rPr>
          <w:rFonts w:cs="Times New Roman"/>
          <w:color w:val="151515"/>
          <w:szCs w:val="24"/>
          <w:shd w:val="clear" w:color="auto" w:fill="FBFBFB"/>
        </w:rPr>
      </w:pPr>
      <w:r w:rsidRPr="00FD7759">
        <w:rPr>
          <w:rFonts w:cs="Times New Roman"/>
          <w:color w:val="151515"/>
          <w:szCs w:val="24"/>
          <w:shd w:val="clear" w:color="auto" w:fill="FBFBFB"/>
        </w:rPr>
        <w:t>График платежей:</w:t>
      </w:r>
    </w:p>
    <w:p w14:paraId="73359779" w14:textId="41CEA8B0" w:rsidR="004B3EE2" w:rsidRDefault="0001190C" w:rsidP="00FD7759">
      <w:pPr>
        <w:ind w:left="709" w:firstLine="0"/>
        <w:jc w:val="both"/>
        <w:rPr>
          <w:rFonts w:cs="Times New Roman"/>
          <w:color w:val="151515"/>
          <w:szCs w:val="24"/>
          <w:shd w:val="clear" w:color="auto" w:fill="FBFBFB"/>
        </w:rPr>
      </w:pPr>
      <w:r w:rsidRPr="00790265">
        <w:rPr>
          <w:rFonts w:cs="Times New Roman"/>
          <w:szCs w:val="24"/>
        </w:rPr>
        <w:t>–</w:t>
      </w:r>
      <w:r w:rsidR="00536FA2" w:rsidRPr="00F43906">
        <w:rPr>
          <w:rFonts w:cs="Times New Roman"/>
          <w:color w:val="151515"/>
          <w:szCs w:val="24"/>
          <w:shd w:val="clear" w:color="auto" w:fill="FBFBFB"/>
        </w:rPr>
        <w:t xml:space="preserve"> </w:t>
      </w:r>
      <w:r w:rsidR="00C20CBE" w:rsidRPr="00F43906">
        <w:rPr>
          <w:rFonts w:cs="Times New Roman"/>
          <w:color w:val="151515"/>
          <w:szCs w:val="24"/>
          <w:shd w:val="clear" w:color="auto" w:fill="FBFBFB"/>
        </w:rPr>
        <w:t>Дата планируемой оплаты</w:t>
      </w:r>
      <w:r>
        <w:rPr>
          <w:rFonts w:cs="Times New Roman"/>
          <w:szCs w:val="24"/>
        </w:rPr>
        <w:t>;</w:t>
      </w:r>
    </w:p>
    <w:p w14:paraId="4436488C" w14:textId="15096DF6" w:rsidR="004B3EE2" w:rsidRDefault="0001190C" w:rsidP="00FD7759">
      <w:pPr>
        <w:ind w:left="709" w:firstLine="0"/>
        <w:jc w:val="both"/>
        <w:rPr>
          <w:rFonts w:cs="Times New Roman"/>
          <w:color w:val="151515"/>
          <w:szCs w:val="24"/>
          <w:shd w:val="clear" w:color="auto" w:fill="FBFBFB"/>
        </w:rPr>
      </w:pPr>
      <w:r w:rsidRPr="00790265">
        <w:rPr>
          <w:rFonts w:cs="Times New Roman"/>
          <w:szCs w:val="24"/>
        </w:rPr>
        <w:t>–</w:t>
      </w:r>
      <w:r w:rsidR="004B3EE2">
        <w:rPr>
          <w:rFonts w:cs="Times New Roman"/>
          <w:color w:val="151515"/>
          <w:szCs w:val="24"/>
        </w:rPr>
        <w:t xml:space="preserve"> </w:t>
      </w:r>
      <w:r w:rsidR="00C20CBE" w:rsidRPr="00F43906">
        <w:rPr>
          <w:rFonts w:cs="Times New Roman"/>
          <w:color w:val="151515"/>
          <w:szCs w:val="24"/>
          <w:shd w:val="clear" w:color="auto" w:fill="FBFBFB"/>
        </w:rPr>
        <w:t>Сумма планируемой оплаты</w:t>
      </w:r>
      <w:r>
        <w:rPr>
          <w:rFonts w:cs="Times New Roman"/>
          <w:szCs w:val="24"/>
        </w:rPr>
        <w:t>;</w:t>
      </w:r>
    </w:p>
    <w:p w14:paraId="01E60560" w14:textId="7AC05DEC" w:rsidR="00C20CBE" w:rsidRDefault="0001190C" w:rsidP="00FD7759">
      <w:pPr>
        <w:ind w:left="709" w:firstLine="0"/>
        <w:jc w:val="both"/>
        <w:rPr>
          <w:ins w:id="579" w:author="Александр С" w:date="2023-09-13T15:51:00Z"/>
          <w:rFonts w:cs="Times New Roman"/>
          <w:szCs w:val="24"/>
        </w:rPr>
      </w:pPr>
      <w:r w:rsidRPr="00790265">
        <w:rPr>
          <w:rFonts w:cs="Times New Roman"/>
          <w:szCs w:val="24"/>
        </w:rPr>
        <w:t>–</w:t>
      </w:r>
      <w:r w:rsidR="004B3EE2">
        <w:rPr>
          <w:rFonts w:cs="Times New Roman"/>
          <w:color w:val="151515"/>
          <w:szCs w:val="24"/>
        </w:rPr>
        <w:t xml:space="preserve"> </w:t>
      </w:r>
      <w:r w:rsidR="00C20CBE" w:rsidRPr="00F43906">
        <w:rPr>
          <w:rFonts w:cs="Times New Roman"/>
          <w:color w:val="151515"/>
          <w:szCs w:val="24"/>
          <w:shd w:val="clear" w:color="auto" w:fill="FBFBFB"/>
        </w:rPr>
        <w:t>Задолженность по абонементу</w:t>
      </w:r>
      <w:r w:rsidR="009505FB" w:rsidRPr="00F43906">
        <w:rPr>
          <w:rFonts w:cs="Times New Roman"/>
          <w:color w:val="151515"/>
          <w:szCs w:val="24"/>
          <w:shd w:val="clear" w:color="auto" w:fill="FBFBFB"/>
        </w:rPr>
        <w:t xml:space="preserve"> (</w:t>
      </w:r>
      <w:r w:rsidR="00C20CBE" w:rsidRPr="00F43906">
        <w:rPr>
          <w:rFonts w:cs="Times New Roman"/>
          <w:color w:val="151515"/>
          <w:szCs w:val="24"/>
          <w:shd w:val="clear" w:color="auto" w:fill="FBFBFB"/>
        </w:rPr>
        <w:t>если есть</w:t>
      </w:r>
      <w:r w:rsidRPr="00F43906">
        <w:rPr>
          <w:rFonts w:cs="Times New Roman"/>
          <w:color w:val="151515"/>
          <w:szCs w:val="24"/>
          <w:shd w:val="clear" w:color="auto" w:fill="FBFBFB"/>
        </w:rPr>
        <w:t>)</w:t>
      </w:r>
      <w:r w:rsidRPr="0001190C">
        <w:rPr>
          <w:rFonts w:cs="Times New Roman"/>
          <w:szCs w:val="24"/>
        </w:rPr>
        <w:t>;</w:t>
      </w:r>
    </w:p>
    <w:p w14:paraId="40E01F98" w14:textId="4BB32796" w:rsidR="0094080A" w:rsidRPr="00F43906" w:rsidRDefault="0094080A" w:rsidP="00FD7759">
      <w:pPr>
        <w:ind w:left="709" w:firstLine="0"/>
        <w:jc w:val="both"/>
        <w:rPr>
          <w:rFonts w:cs="Times New Roman"/>
          <w:color w:val="151515"/>
          <w:szCs w:val="24"/>
          <w:shd w:val="clear" w:color="auto" w:fill="FBFBFB"/>
        </w:rPr>
      </w:pPr>
      <w:ins w:id="580" w:author="Александр С" w:date="2023-09-13T15:51:00Z">
        <w:r>
          <w:rPr>
            <w:rFonts w:cs="Times New Roman"/>
            <w:szCs w:val="24"/>
          </w:rPr>
          <w:t>-Оплатить</w:t>
        </w:r>
      </w:ins>
    </w:p>
    <w:p w14:paraId="262CE860" w14:textId="2D0FE7E9" w:rsidR="00902D1C" w:rsidRDefault="009505FB" w:rsidP="00C24897">
      <w:pPr>
        <w:ind w:firstLine="0"/>
        <w:jc w:val="both"/>
        <w:rPr>
          <w:rFonts w:cs="Times New Roman"/>
          <w:szCs w:val="24"/>
        </w:rPr>
      </w:pPr>
      <w:r w:rsidRPr="004B3EE2">
        <w:rPr>
          <w:rStyle w:val="af3"/>
        </w:rPr>
        <w:t>Примечание.</w:t>
      </w:r>
      <w:r w:rsidRPr="00790265">
        <w:rPr>
          <w:rFonts w:cs="Times New Roman"/>
          <w:szCs w:val="24"/>
        </w:rPr>
        <w:t xml:space="preserve"> Данные раздела предаются из </w:t>
      </w:r>
      <w:r w:rsidRPr="004B3EE2">
        <w:rPr>
          <w:rStyle w:val="af4"/>
        </w:rPr>
        <w:t>МИС</w:t>
      </w:r>
      <w:r w:rsidRPr="00790265">
        <w:rPr>
          <w:rFonts w:cs="Times New Roman"/>
          <w:szCs w:val="24"/>
        </w:rPr>
        <w:t>.</w:t>
      </w:r>
    </w:p>
    <w:p w14:paraId="3D2559DC" w14:textId="380A3731" w:rsidR="0062441D" w:rsidRPr="004B3EE2" w:rsidRDefault="00783EEE" w:rsidP="009431FD">
      <w:pPr>
        <w:pStyle w:val="1"/>
      </w:pPr>
      <w:bookmarkStart w:id="581" w:name="_Toc143178496"/>
      <w:r w:rsidRPr="004B3EE2">
        <w:lastRenderedPageBreak/>
        <w:t>Мои платежи.</w:t>
      </w:r>
      <w:bookmarkEnd w:id="581"/>
    </w:p>
    <w:p w14:paraId="4532E91F" w14:textId="5B05E54A" w:rsidR="00CD339E" w:rsidRDefault="000D123E" w:rsidP="00F1267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данном разделе выводится</w:t>
      </w:r>
      <w:r w:rsidR="00CD339E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информация по </w:t>
      </w:r>
      <w:r w:rsidR="00B5268D">
        <w:rPr>
          <w:rFonts w:cs="Times New Roman"/>
          <w:szCs w:val="24"/>
        </w:rPr>
        <w:t>текущему балансу</w:t>
      </w:r>
      <w:r>
        <w:rPr>
          <w:rFonts w:cs="Times New Roman"/>
          <w:szCs w:val="24"/>
        </w:rPr>
        <w:t xml:space="preserve"> и задолженности по оказанным услугам</w:t>
      </w:r>
      <w:r w:rsidR="00054D74">
        <w:rPr>
          <w:rFonts w:cs="Times New Roman"/>
          <w:szCs w:val="24"/>
        </w:rPr>
        <w:t>, история платежей</w:t>
      </w:r>
      <w:r w:rsidR="00BE0DDE">
        <w:rPr>
          <w:rFonts w:cs="Times New Roman"/>
          <w:szCs w:val="24"/>
        </w:rPr>
        <w:t>, а также есть возможность внести аванс</w:t>
      </w:r>
      <w:r w:rsidR="00AF24F8" w:rsidRPr="00AF24F8">
        <w:rPr>
          <w:rFonts w:cs="Times New Roman"/>
          <w:szCs w:val="24"/>
        </w:rPr>
        <w:t>/</w:t>
      </w:r>
      <w:r w:rsidR="00AF24F8">
        <w:rPr>
          <w:rFonts w:cs="Times New Roman"/>
          <w:szCs w:val="24"/>
        </w:rPr>
        <w:t>оплату</w:t>
      </w:r>
      <w:r w:rsidR="00536FA2">
        <w:rPr>
          <w:rFonts w:cs="Times New Roman"/>
          <w:szCs w:val="24"/>
        </w:rPr>
        <w:t>.</w:t>
      </w:r>
    </w:p>
    <w:p w14:paraId="23A58EB6" w14:textId="43FD9001" w:rsidR="00183FCE" w:rsidRPr="00E974BE" w:rsidRDefault="00183FCE" w:rsidP="00F12671">
      <w:pPr>
        <w:jc w:val="both"/>
        <w:rPr>
          <w:rFonts w:cs="Times New Roman"/>
          <w:szCs w:val="24"/>
        </w:rPr>
      </w:pPr>
      <w:commentRangeStart w:id="582"/>
      <w:r w:rsidRPr="00E974BE">
        <w:rPr>
          <w:rFonts w:cs="Times New Roman"/>
          <w:szCs w:val="24"/>
        </w:rPr>
        <w:t xml:space="preserve">Поле текущий баланс показывает баланс Клиента </w:t>
      </w:r>
      <w:commentRangeEnd w:id="582"/>
      <w:r w:rsidR="00522F53">
        <w:rPr>
          <w:rStyle w:val="ae"/>
        </w:rPr>
        <w:commentReference w:id="582"/>
      </w:r>
      <w:ins w:id="583" w:author="Александр С" w:date="2023-09-13T15:22:00Z">
        <w:r w:rsidR="00094A7D">
          <w:rPr>
            <w:rFonts w:cs="Times New Roman"/>
            <w:szCs w:val="24"/>
          </w:rPr>
          <w:t xml:space="preserve"> по МЦ</w:t>
        </w:r>
      </w:ins>
      <w:ins w:id="584" w:author="Александр С" w:date="2023-09-13T15:23:00Z">
        <w:r w:rsidR="00094A7D">
          <w:rPr>
            <w:rFonts w:cs="Times New Roman"/>
            <w:szCs w:val="24"/>
          </w:rPr>
          <w:t xml:space="preserve"> профиля, при наличии баланса по другим МЦ выводится ссылка,  при нажатии на которую выводятся балансы по другим </w:t>
        </w:r>
      </w:ins>
      <w:ins w:id="585" w:author="Александр С" w:date="2023-09-13T15:24:00Z">
        <w:r w:rsidR="00094A7D">
          <w:rPr>
            <w:rFonts w:cs="Times New Roman"/>
            <w:szCs w:val="24"/>
          </w:rPr>
          <w:t xml:space="preserve">МЦ </w:t>
        </w:r>
      </w:ins>
      <w:r w:rsidRPr="00E974BE">
        <w:rPr>
          <w:rFonts w:cs="Times New Roman"/>
          <w:szCs w:val="24"/>
        </w:rPr>
        <w:t xml:space="preserve">(данные по балансу получаем из </w:t>
      </w:r>
      <w:r w:rsidRPr="004B3EE2">
        <w:rPr>
          <w:rStyle w:val="af4"/>
        </w:rPr>
        <w:t>МИС</w:t>
      </w:r>
      <w:r w:rsidRPr="00E974BE">
        <w:rPr>
          <w:rFonts w:cs="Times New Roman"/>
          <w:szCs w:val="24"/>
        </w:rPr>
        <w:t>).</w:t>
      </w:r>
    </w:p>
    <w:p w14:paraId="2160B1D6" w14:textId="4E0DDF4E" w:rsidR="00183FCE" w:rsidRDefault="00183FCE" w:rsidP="00F12671">
      <w:pPr>
        <w:jc w:val="both"/>
        <w:rPr>
          <w:ins w:id="586" w:author="Александр С" w:date="2023-09-13T15:38:00Z"/>
          <w:rFonts w:cs="Times New Roman"/>
          <w:szCs w:val="24"/>
        </w:rPr>
      </w:pPr>
      <w:commentRangeStart w:id="587"/>
      <w:r w:rsidRPr="00E974BE">
        <w:rPr>
          <w:rFonts w:cs="Times New Roman"/>
          <w:szCs w:val="24"/>
        </w:rPr>
        <w:t>Поле задолженность показывает текущ</w:t>
      </w:r>
      <w:r w:rsidR="00E974BE">
        <w:rPr>
          <w:rFonts w:cs="Times New Roman"/>
          <w:szCs w:val="24"/>
        </w:rPr>
        <w:t>ую</w:t>
      </w:r>
      <w:r w:rsidRPr="00E974BE">
        <w:rPr>
          <w:rFonts w:cs="Times New Roman"/>
          <w:szCs w:val="24"/>
        </w:rPr>
        <w:t xml:space="preserve"> задолженность</w:t>
      </w:r>
      <w:r w:rsidR="00E974BE">
        <w:rPr>
          <w:rFonts w:cs="Times New Roman"/>
          <w:szCs w:val="24"/>
        </w:rPr>
        <w:t>.</w:t>
      </w:r>
      <w:r w:rsidRPr="00E974BE">
        <w:rPr>
          <w:rFonts w:cs="Times New Roman"/>
          <w:szCs w:val="24"/>
        </w:rPr>
        <w:t xml:space="preserve"> Данные по этому полю получаем запросом из </w:t>
      </w:r>
      <w:r w:rsidRPr="004B3EE2">
        <w:rPr>
          <w:rStyle w:val="af4"/>
        </w:rPr>
        <w:t>МИС</w:t>
      </w:r>
      <w:r w:rsidRPr="00E974BE">
        <w:rPr>
          <w:rFonts w:cs="Times New Roman"/>
          <w:szCs w:val="24"/>
        </w:rPr>
        <w:t xml:space="preserve">, при отсутствии договора на абонемент или задолженности – </w:t>
      </w:r>
      <w:r w:rsidRPr="00C24897">
        <w:rPr>
          <w:rStyle w:val="af4"/>
        </w:rPr>
        <w:t>МИС</w:t>
      </w:r>
      <w:r w:rsidRPr="00E974BE">
        <w:rPr>
          <w:rFonts w:cs="Times New Roman"/>
          <w:szCs w:val="24"/>
        </w:rPr>
        <w:t xml:space="preserve"> предает пустое и данное поле не отображается.</w:t>
      </w:r>
      <w:r>
        <w:rPr>
          <w:rFonts w:cs="Times New Roman"/>
          <w:szCs w:val="24"/>
        </w:rPr>
        <w:t xml:space="preserve">  </w:t>
      </w:r>
      <w:commentRangeEnd w:id="587"/>
      <w:r w:rsidR="00522F53">
        <w:rPr>
          <w:rStyle w:val="ae"/>
        </w:rPr>
        <w:commentReference w:id="587"/>
      </w:r>
      <w:ins w:id="588" w:author="Александр С" w:date="2023-09-13T15:30:00Z">
        <w:r w:rsidR="00A54E12">
          <w:rPr>
            <w:rFonts w:cs="Times New Roman"/>
            <w:szCs w:val="24"/>
          </w:rPr>
          <w:t>При наличии задолженности появляется кнопка «Подробнее»</w:t>
        </w:r>
      </w:ins>
      <w:ins w:id="589" w:author="Александр С" w:date="2023-09-13T15:33:00Z">
        <w:r w:rsidR="00A54E12">
          <w:rPr>
            <w:rFonts w:cs="Times New Roman"/>
            <w:szCs w:val="24"/>
          </w:rPr>
          <w:t>,</w:t>
        </w:r>
      </w:ins>
      <w:ins w:id="590" w:author="Александр С" w:date="2023-09-13T15:30:00Z">
        <w:r w:rsidR="00A54E12">
          <w:rPr>
            <w:rFonts w:cs="Times New Roman"/>
            <w:szCs w:val="24"/>
          </w:rPr>
          <w:t xml:space="preserve"> при нажатии на которую </w:t>
        </w:r>
      </w:ins>
      <w:ins w:id="591" w:author="Александр С" w:date="2023-09-13T15:33:00Z">
        <w:r w:rsidR="00A54E12">
          <w:rPr>
            <w:rFonts w:cs="Times New Roman"/>
            <w:szCs w:val="24"/>
          </w:rPr>
          <w:t xml:space="preserve">выводится </w:t>
        </w:r>
      </w:ins>
      <w:ins w:id="592" w:author="Александр С" w:date="2023-09-13T15:34:00Z">
        <w:r w:rsidR="00A54E12">
          <w:rPr>
            <w:rFonts w:cs="Times New Roman"/>
            <w:szCs w:val="24"/>
          </w:rPr>
          <w:t>список</w:t>
        </w:r>
      </w:ins>
      <w:ins w:id="593" w:author="Александр С" w:date="2023-09-13T15:30:00Z">
        <w:r w:rsidR="00A54E12">
          <w:rPr>
            <w:rFonts w:cs="Times New Roman"/>
            <w:szCs w:val="24"/>
          </w:rPr>
          <w:t xml:space="preserve"> </w:t>
        </w:r>
      </w:ins>
      <w:ins w:id="594" w:author="Александр С" w:date="2023-09-13T15:32:00Z">
        <w:r w:rsidR="00A54E12">
          <w:rPr>
            <w:rFonts w:cs="Times New Roman"/>
            <w:szCs w:val="24"/>
          </w:rPr>
          <w:t>услуг, по которым есть задолженность с</w:t>
        </w:r>
      </w:ins>
      <w:ins w:id="595" w:author="Александр С" w:date="2023-09-13T15:30:00Z">
        <w:r w:rsidR="00A54E12">
          <w:rPr>
            <w:rFonts w:cs="Times New Roman"/>
            <w:szCs w:val="24"/>
          </w:rPr>
          <w:t xml:space="preserve"> </w:t>
        </w:r>
      </w:ins>
      <w:ins w:id="596" w:author="Александр С" w:date="2023-09-13T15:35:00Z">
        <w:r w:rsidR="00A54E12">
          <w:rPr>
            <w:rFonts w:cs="Times New Roman"/>
            <w:szCs w:val="24"/>
          </w:rPr>
          <w:t xml:space="preserve">разбивкой и итоговой суммой </w:t>
        </w:r>
      </w:ins>
      <w:ins w:id="597" w:author="Александр С" w:date="2023-09-13T15:36:00Z">
        <w:r w:rsidR="00A54E12">
          <w:rPr>
            <w:rFonts w:cs="Times New Roman"/>
            <w:szCs w:val="24"/>
          </w:rPr>
          <w:t xml:space="preserve">с возможностью ее оплаты </w:t>
        </w:r>
      </w:ins>
      <w:ins w:id="598" w:author="Александр С" w:date="2023-09-13T15:30:00Z">
        <w:r w:rsidR="00A54E12">
          <w:rPr>
            <w:rFonts w:cs="Times New Roman"/>
            <w:szCs w:val="24"/>
          </w:rPr>
          <w:t xml:space="preserve">по </w:t>
        </w:r>
      </w:ins>
      <w:ins w:id="599" w:author="Александр С" w:date="2023-09-13T15:31:00Z">
        <w:r w:rsidR="00A54E12">
          <w:rPr>
            <w:rFonts w:cs="Times New Roman"/>
            <w:szCs w:val="24"/>
          </w:rPr>
          <w:t>МЦ</w:t>
        </w:r>
      </w:ins>
      <w:ins w:id="600" w:author="Александр С" w:date="2023-09-13T15:36:00Z">
        <w:r w:rsidR="00A54E12">
          <w:rPr>
            <w:rFonts w:cs="Times New Roman"/>
            <w:szCs w:val="24"/>
          </w:rPr>
          <w:t>.</w:t>
        </w:r>
      </w:ins>
      <w:ins w:id="601" w:author="Александр С" w:date="2023-09-13T15:38:00Z">
        <w:r w:rsidR="008A7064">
          <w:rPr>
            <w:rFonts w:cs="Times New Roman"/>
            <w:szCs w:val="24"/>
          </w:rPr>
          <w:t xml:space="preserve"> Например:</w:t>
        </w:r>
      </w:ins>
    </w:p>
    <w:p w14:paraId="78020E39" w14:textId="5125A295" w:rsidR="00A54E12" w:rsidRPr="00A54E12" w:rsidRDefault="00A54E12" w:rsidP="00A54E12">
      <w:pPr>
        <w:jc w:val="both"/>
        <w:rPr>
          <w:ins w:id="602" w:author="Александр С" w:date="2023-09-13T15:38:00Z"/>
          <w:rFonts w:cs="Times New Roman"/>
          <w:szCs w:val="24"/>
        </w:rPr>
      </w:pPr>
      <w:ins w:id="603" w:author="Александр С" w:date="2023-09-13T15:38:00Z">
        <w:r w:rsidRPr="00A54E12">
          <w:rPr>
            <w:rFonts w:cs="Times New Roman"/>
            <w:szCs w:val="24"/>
          </w:rPr>
          <w:t xml:space="preserve">Онни </w:t>
        </w:r>
        <w:r>
          <w:rPr>
            <w:rFonts w:cs="Times New Roman"/>
            <w:szCs w:val="24"/>
          </w:rPr>
          <w:t xml:space="preserve"> 1500 р </w:t>
        </w:r>
        <w:r w:rsidRPr="00A54E12">
          <w:rPr>
            <w:rFonts w:cs="Times New Roman"/>
            <w:szCs w:val="24"/>
          </w:rPr>
          <w:t>- оплатить</w:t>
        </w:r>
      </w:ins>
    </w:p>
    <w:p w14:paraId="01E8A6FC" w14:textId="77777777" w:rsidR="00A54E12" w:rsidRPr="00A54E12" w:rsidRDefault="00A54E12" w:rsidP="00A54E12">
      <w:pPr>
        <w:jc w:val="both"/>
        <w:rPr>
          <w:ins w:id="604" w:author="Александр С" w:date="2023-09-13T15:38:00Z"/>
          <w:rFonts w:cs="Times New Roman"/>
          <w:szCs w:val="24"/>
        </w:rPr>
      </w:pPr>
      <w:ins w:id="605" w:author="Александр С" w:date="2023-09-13T15:38:00Z">
        <w:r w:rsidRPr="00A54E12">
          <w:rPr>
            <w:rFonts w:cs="Times New Roman"/>
            <w:szCs w:val="24"/>
          </w:rPr>
          <w:t xml:space="preserve">    - Консультация педиатра / 01.01.2023 / 1000р</w:t>
        </w:r>
      </w:ins>
    </w:p>
    <w:p w14:paraId="555AB1D7" w14:textId="77777777" w:rsidR="00A54E12" w:rsidRPr="00A54E12" w:rsidRDefault="00A54E12" w:rsidP="00A54E12">
      <w:pPr>
        <w:jc w:val="both"/>
        <w:rPr>
          <w:ins w:id="606" w:author="Александр С" w:date="2023-09-13T15:38:00Z"/>
          <w:rFonts w:cs="Times New Roman"/>
          <w:szCs w:val="24"/>
        </w:rPr>
      </w:pPr>
      <w:ins w:id="607" w:author="Александр С" w:date="2023-09-13T15:38:00Z">
        <w:r w:rsidRPr="00A54E12">
          <w:rPr>
            <w:rFonts w:cs="Times New Roman"/>
            <w:szCs w:val="24"/>
          </w:rPr>
          <w:t xml:space="preserve">    - забор крови  / 01.01.2023 / 500р</w:t>
        </w:r>
      </w:ins>
    </w:p>
    <w:p w14:paraId="136569F7" w14:textId="22F0549F" w:rsidR="00A54E12" w:rsidRPr="00A54E12" w:rsidRDefault="00A54E12" w:rsidP="00A54E12">
      <w:pPr>
        <w:jc w:val="both"/>
        <w:rPr>
          <w:ins w:id="608" w:author="Александр С" w:date="2023-09-13T15:38:00Z"/>
          <w:rFonts w:cs="Times New Roman"/>
          <w:szCs w:val="24"/>
        </w:rPr>
      </w:pPr>
      <w:ins w:id="609" w:author="Александр С" w:date="2023-09-13T15:38:00Z">
        <w:r w:rsidRPr="00A54E12">
          <w:rPr>
            <w:rFonts w:cs="Times New Roman"/>
            <w:szCs w:val="24"/>
          </w:rPr>
          <w:t xml:space="preserve">Чудодети </w:t>
        </w:r>
        <w:r>
          <w:rPr>
            <w:rFonts w:cs="Times New Roman"/>
            <w:szCs w:val="24"/>
          </w:rPr>
          <w:t xml:space="preserve"> 1000 р</w:t>
        </w:r>
        <w:r w:rsidRPr="00A54E12">
          <w:rPr>
            <w:rFonts w:cs="Times New Roman"/>
            <w:szCs w:val="24"/>
          </w:rPr>
          <w:t>- оплатить</w:t>
        </w:r>
      </w:ins>
    </w:p>
    <w:p w14:paraId="51A373DC" w14:textId="349EDF94" w:rsidR="00A54E12" w:rsidRDefault="00A54E12" w:rsidP="00A54E12">
      <w:pPr>
        <w:jc w:val="both"/>
        <w:rPr>
          <w:ins w:id="610" w:author="Александр С" w:date="2023-09-13T15:38:00Z"/>
          <w:rFonts w:cs="Times New Roman"/>
          <w:szCs w:val="24"/>
        </w:rPr>
      </w:pPr>
      <w:ins w:id="611" w:author="Александр С" w:date="2023-09-13T15:38:00Z">
        <w:r w:rsidRPr="00A54E12">
          <w:rPr>
            <w:rFonts w:cs="Times New Roman"/>
            <w:szCs w:val="24"/>
          </w:rPr>
          <w:t xml:space="preserve">    - Консультация невролога  / 21.01.2023 / 1000р</w:t>
        </w:r>
      </w:ins>
    </w:p>
    <w:p w14:paraId="16661A14" w14:textId="77777777" w:rsidR="00A54E12" w:rsidRDefault="00A54E12" w:rsidP="00F12671">
      <w:pPr>
        <w:jc w:val="both"/>
        <w:rPr>
          <w:rFonts w:cs="Times New Roman"/>
          <w:szCs w:val="24"/>
        </w:rPr>
      </w:pPr>
    </w:p>
    <w:p w14:paraId="77DB2565" w14:textId="79050324" w:rsidR="00406AB8" w:rsidRPr="00E974BE" w:rsidRDefault="00601924" w:rsidP="00F12671">
      <w:pPr>
        <w:jc w:val="both"/>
        <w:rPr>
          <w:rFonts w:cs="Times New Roman"/>
          <w:szCs w:val="24"/>
        </w:rPr>
      </w:pPr>
      <w:commentRangeStart w:id="612"/>
      <w:r w:rsidRPr="00E974BE">
        <w:rPr>
          <w:rFonts w:cs="Times New Roman"/>
          <w:szCs w:val="24"/>
        </w:rPr>
        <w:t xml:space="preserve">Кнопка </w:t>
      </w:r>
      <w:r w:rsidR="00C0071A" w:rsidRPr="00E974BE">
        <w:rPr>
          <w:rFonts w:cs="Times New Roman"/>
          <w:b/>
          <w:szCs w:val="24"/>
        </w:rPr>
        <w:t>«</w:t>
      </w:r>
      <w:del w:id="613" w:author="Александр С" w:date="2023-09-13T15:39:00Z">
        <w:r w:rsidR="00C0071A" w:rsidRPr="00E974BE" w:rsidDel="008A7064">
          <w:rPr>
            <w:rFonts w:cs="Times New Roman"/>
            <w:b/>
            <w:szCs w:val="24"/>
          </w:rPr>
          <w:delText>О</w:delText>
        </w:r>
        <w:r w:rsidRPr="00E974BE" w:rsidDel="008A7064">
          <w:rPr>
            <w:rFonts w:cs="Times New Roman"/>
            <w:b/>
            <w:szCs w:val="24"/>
          </w:rPr>
          <w:delText>платить</w:delText>
        </w:r>
      </w:del>
      <w:ins w:id="614" w:author="Александр С" w:date="2023-09-13T15:39:00Z">
        <w:r w:rsidR="008A7064">
          <w:rPr>
            <w:rFonts w:cs="Times New Roman"/>
            <w:b/>
            <w:szCs w:val="24"/>
          </w:rPr>
          <w:t>Внести депозит</w:t>
        </w:r>
      </w:ins>
      <w:r w:rsidR="00C0071A" w:rsidRPr="00E974BE">
        <w:rPr>
          <w:rFonts w:cs="Times New Roman"/>
          <w:b/>
          <w:szCs w:val="24"/>
        </w:rPr>
        <w:t>»</w:t>
      </w:r>
      <w:r w:rsidRPr="00E974BE">
        <w:rPr>
          <w:rFonts w:cs="Times New Roman"/>
          <w:szCs w:val="24"/>
        </w:rPr>
        <w:t xml:space="preserve"> – </w:t>
      </w:r>
      <w:r w:rsidR="00C0071A" w:rsidRPr="00E974BE">
        <w:rPr>
          <w:rFonts w:cs="Times New Roman"/>
          <w:szCs w:val="24"/>
        </w:rPr>
        <w:t>оплачивается аванс.</w:t>
      </w:r>
      <w:commentRangeEnd w:id="612"/>
      <w:r w:rsidR="00522F53">
        <w:rPr>
          <w:rStyle w:val="ae"/>
        </w:rPr>
        <w:commentReference w:id="612"/>
      </w:r>
    </w:p>
    <w:p w14:paraId="61FEF794" w14:textId="5454C5E0" w:rsidR="00C0071A" w:rsidRPr="00E974BE" w:rsidRDefault="00C0071A" w:rsidP="00F12671">
      <w:pPr>
        <w:jc w:val="both"/>
        <w:rPr>
          <w:rFonts w:cs="Times New Roman"/>
          <w:szCs w:val="24"/>
        </w:rPr>
      </w:pPr>
      <w:r w:rsidRPr="00E974BE">
        <w:rPr>
          <w:rFonts w:cs="Times New Roman"/>
          <w:szCs w:val="24"/>
        </w:rPr>
        <w:t xml:space="preserve">Далее выводятся два списка </w:t>
      </w:r>
      <w:r w:rsidRPr="00E974BE">
        <w:rPr>
          <w:rFonts w:cs="Times New Roman"/>
          <w:b/>
          <w:szCs w:val="24"/>
        </w:rPr>
        <w:t>«Отложенные платежи»</w:t>
      </w:r>
      <w:r w:rsidR="00086439" w:rsidRPr="00E974BE">
        <w:rPr>
          <w:rFonts w:cs="Times New Roman"/>
          <w:b/>
          <w:szCs w:val="24"/>
        </w:rPr>
        <w:t xml:space="preserve"> </w:t>
      </w:r>
      <w:r w:rsidR="00086439" w:rsidRPr="00E974BE">
        <w:rPr>
          <w:rFonts w:cs="Times New Roman"/>
          <w:szCs w:val="24"/>
        </w:rPr>
        <w:t>(при наличии)</w:t>
      </w:r>
      <w:r w:rsidRPr="00E974BE">
        <w:rPr>
          <w:rFonts w:cs="Times New Roman"/>
          <w:szCs w:val="24"/>
        </w:rPr>
        <w:t xml:space="preserve"> и </w:t>
      </w:r>
      <w:r w:rsidR="00086439" w:rsidRPr="00E974BE">
        <w:rPr>
          <w:rFonts w:cs="Times New Roman"/>
          <w:szCs w:val="24"/>
        </w:rPr>
        <w:t>«</w:t>
      </w:r>
      <w:r w:rsidRPr="00E974BE">
        <w:rPr>
          <w:rFonts w:cs="Times New Roman"/>
          <w:b/>
          <w:szCs w:val="24"/>
        </w:rPr>
        <w:t>История платежей</w:t>
      </w:r>
      <w:r w:rsidR="00086439" w:rsidRPr="00E974BE">
        <w:rPr>
          <w:rFonts w:cs="Times New Roman"/>
          <w:b/>
          <w:szCs w:val="24"/>
        </w:rPr>
        <w:t>»</w:t>
      </w:r>
      <w:r w:rsidRPr="00E974BE">
        <w:rPr>
          <w:rFonts w:cs="Times New Roman"/>
          <w:szCs w:val="24"/>
        </w:rPr>
        <w:t>.</w:t>
      </w:r>
    </w:p>
    <w:p w14:paraId="74218D62" w14:textId="0F069364" w:rsidR="001A34F1" w:rsidRPr="00B23011" w:rsidRDefault="000006DF" w:rsidP="00F12671">
      <w:pPr>
        <w:jc w:val="both"/>
        <w:rPr>
          <w:rFonts w:cs="Times New Roman"/>
          <w:szCs w:val="24"/>
        </w:rPr>
      </w:pPr>
      <w:r w:rsidRPr="00E974BE">
        <w:rPr>
          <w:rFonts w:cs="Times New Roman"/>
          <w:b/>
          <w:szCs w:val="24"/>
        </w:rPr>
        <w:t>«</w:t>
      </w:r>
      <w:r w:rsidR="00C0071A" w:rsidRPr="00E974BE">
        <w:rPr>
          <w:rFonts w:cs="Times New Roman"/>
          <w:b/>
          <w:szCs w:val="24"/>
        </w:rPr>
        <w:t xml:space="preserve">Отложенные </w:t>
      </w:r>
      <w:r w:rsidR="00BE05E0" w:rsidRPr="00E974BE">
        <w:rPr>
          <w:rFonts w:cs="Times New Roman"/>
          <w:b/>
          <w:szCs w:val="24"/>
        </w:rPr>
        <w:t>платежи»</w:t>
      </w:r>
      <w:r w:rsidR="00BE05E0" w:rsidRPr="00E974BE">
        <w:rPr>
          <w:rFonts w:cs="Times New Roman"/>
          <w:szCs w:val="24"/>
        </w:rPr>
        <w:t xml:space="preserve"> выводит</w:t>
      </w:r>
      <w:r w:rsidR="00C0071A" w:rsidRPr="00E974BE">
        <w:rPr>
          <w:rFonts w:cs="Times New Roman"/>
          <w:szCs w:val="24"/>
        </w:rPr>
        <w:t xml:space="preserve"> список </w:t>
      </w:r>
      <w:r w:rsidR="00631F97" w:rsidRPr="00E974BE">
        <w:rPr>
          <w:rFonts w:cs="Times New Roman"/>
          <w:szCs w:val="24"/>
        </w:rPr>
        <w:t xml:space="preserve">для </w:t>
      </w:r>
      <w:r w:rsidR="00631F97" w:rsidRPr="00E475C5">
        <w:rPr>
          <w:rStyle w:val="af4"/>
        </w:rPr>
        <w:t>«основного»</w:t>
      </w:r>
      <w:r w:rsidR="00631F97" w:rsidRPr="00E974BE">
        <w:rPr>
          <w:rFonts w:cs="Times New Roman"/>
          <w:szCs w:val="24"/>
        </w:rPr>
        <w:t xml:space="preserve"> Пациента (с возможностью выбора необходимого члена семьи или для всех)</w:t>
      </w:r>
      <w:r w:rsidR="0001190C">
        <w:rPr>
          <w:rFonts w:cs="Times New Roman"/>
          <w:szCs w:val="24"/>
        </w:rPr>
        <w:t>.</w:t>
      </w:r>
      <w:r w:rsidR="00631F97" w:rsidRPr="00E974BE">
        <w:rPr>
          <w:rFonts w:cs="Times New Roman"/>
          <w:szCs w:val="24"/>
        </w:rPr>
        <w:t xml:space="preserve"> Но при этом остаётся возможность выбора другого или вариант показать всех. В списке отложенных платежей показывается, дата, ФИО Пациента, сумма к оплате и </w:t>
      </w:r>
      <w:r w:rsidR="00F01359">
        <w:rPr>
          <w:rFonts w:cs="Times New Roman"/>
          <w:szCs w:val="24"/>
        </w:rPr>
        <w:t>гиперссылки «</w:t>
      </w:r>
      <w:r w:rsidR="003E66E5" w:rsidRPr="001A34F1">
        <w:rPr>
          <w:rFonts w:cs="Times New Roman"/>
          <w:b/>
          <w:szCs w:val="24"/>
        </w:rPr>
        <w:t>Оплатить»</w:t>
      </w:r>
      <w:r w:rsidR="003E66E5">
        <w:rPr>
          <w:rFonts w:cs="Times New Roman"/>
          <w:b/>
          <w:szCs w:val="24"/>
        </w:rPr>
        <w:t xml:space="preserve"> </w:t>
      </w:r>
      <w:r w:rsidR="003E66E5" w:rsidRPr="003E66E5">
        <w:rPr>
          <w:rFonts w:cs="Times New Roman"/>
          <w:szCs w:val="24"/>
        </w:rPr>
        <w:t>и</w:t>
      </w:r>
      <w:r w:rsidR="003E66E5">
        <w:rPr>
          <w:rFonts w:cs="Times New Roman"/>
          <w:b/>
          <w:szCs w:val="24"/>
        </w:rPr>
        <w:t xml:space="preserve"> </w:t>
      </w:r>
      <w:r w:rsidR="003E66E5" w:rsidRPr="001A34F1">
        <w:rPr>
          <w:rFonts w:cs="Times New Roman"/>
          <w:szCs w:val="24"/>
        </w:rPr>
        <w:t>«</w:t>
      </w:r>
      <w:r w:rsidR="003E66E5" w:rsidRPr="001A34F1">
        <w:rPr>
          <w:rFonts w:cs="Times New Roman"/>
          <w:b/>
          <w:szCs w:val="24"/>
        </w:rPr>
        <w:t>Подробнее</w:t>
      </w:r>
      <w:r w:rsidR="003E66E5" w:rsidRPr="001A34F1">
        <w:rPr>
          <w:rFonts w:cs="Times New Roman"/>
          <w:szCs w:val="24"/>
        </w:rPr>
        <w:t>»</w:t>
      </w:r>
      <w:r w:rsidR="003E66E5">
        <w:rPr>
          <w:rFonts w:cs="Times New Roman"/>
          <w:szCs w:val="24"/>
        </w:rPr>
        <w:t>.</w:t>
      </w:r>
      <w:r w:rsidR="00B23011">
        <w:rPr>
          <w:rFonts w:cs="Times New Roman"/>
          <w:szCs w:val="24"/>
        </w:rPr>
        <w:t xml:space="preserve"> </w:t>
      </w:r>
      <w:r w:rsidR="00B23011" w:rsidRPr="00B23011">
        <w:rPr>
          <w:rFonts w:cs="Times New Roman"/>
          <w:szCs w:val="24"/>
        </w:rPr>
        <w:t>Щёлкнув мышью по гиперссылке</w:t>
      </w:r>
      <w:r w:rsidR="00B23011">
        <w:rPr>
          <w:rFonts w:cs="Times New Roman"/>
          <w:szCs w:val="24"/>
        </w:rPr>
        <w:t>:</w:t>
      </w:r>
    </w:p>
    <w:p w14:paraId="600914BE" w14:textId="6ED91999" w:rsidR="00F01359" w:rsidRPr="00AF06B7" w:rsidRDefault="00B23011" w:rsidP="004D0951">
      <w:pPr>
        <w:pStyle w:val="a5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AF06B7">
        <w:rPr>
          <w:rFonts w:cs="Times New Roman"/>
          <w:b/>
          <w:szCs w:val="24"/>
        </w:rPr>
        <w:t>«Подробнее»</w:t>
      </w:r>
      <w:r w:rsidRPr="00AF06B7">
        <w:rPr>
          <w:rFonts w:cs="Times New Roman"/>
          <w:szCs w:val="24"/>
        </w:rPr>
        <w:t xml:space="preserve"> появляется всплывающее окно с информацией об оказанных услугах.</w:t>
      </w:r>
    </w:p>
    <w:p w14:paraId="7C02A85D" w14:textId="60748BB1" w:rsidR="00631F97" w:rsidRPr="00AF06B7" w:rsidRDefault="00FE10E5" w:rsidP="004D0951">
      <w:pPr>
        <w:pStyle w:val="a5"/>
        <w:numPr>
          <w:ilvl w:val="0"/>
          <w:numId w:val="38"/>
        </w:numPr>
        <w:jc w:val="both"/>
        <w:rPr>
          <w:rFonts w:cs="Times New Roman"/>
          <w:b/>
          <w:i/>
          <w:szCs w:val="24"/>
        </w:rPr>
      </w:pPr>
      <w:r w:rsidRPr="00AF06B7">
        <w:rPr>
          <w:rFonts w:cs="Times New Roman"/>
          <w:b/>
          <w:szCs w:val="24"/>
        </w:rPr>
        <w:t>«</w:t>
      </w:r>
      <w:r w:rsidR="00B23011" w:rsidRPr="00AF06B7">
        <w:rPr>
          <w:rFonts w:cs="Times New Roman"/>
          <w:b/>
          <w:szCs w:val="24"/>
        </w:rPr>
        <w:t>Оплатить»</w:t>
      </w:r>
      <w:r w:rsidRPr="00AF06B7">
        <w:rPr>
          <w:rFonts w:cs="Times New Roman"/>
          <w:b/>
          <w:szCs w:val="24"/>
        </w:rPr>
        <w:t xml:space="preserve"> </w:t>
      </w:r>
      <w:r w:rsidR="00B23011" w:rsidRPr="00AF06B7">
        <w:rPr>
          <w:rFonts w:cs="Times New Roman"/>
          <w:szCs w:val="24"/>
        </w:rPr>
        <w:t>переходите</w:t>
      </w:r>
      <w:r w:rsidR="00B23011" w:rsidRPr="00AF06B7">
        <w:rPr>
          <w:rFonts w:cs="Times New Roman"/>
          <w:b/>
          <w:szCs w:val="24"/>
        </w:rPr>
        <w:t xml:space="preserve"> </w:t>
      </w:r>
      <w:r w:rsidR="00B23011" w:rsidRPr="00AF06B7">
        <w:rPr>
          <w:rFonts w:cs="Times New Roman"/>
          <w:szCs w:val="24"/>
        </w:rPr>
        <w:t>в подпроцесс</w:t>
      </w:r>
      <w:r w:rsidR="00631F97" w:rsidRPr="00AF06B7">
        <w:rPr>
          <w:rFonts w:cs="Times New Roman"/>
          <w:szCs w:val="24"/>
        </w:rPr>
        <w:t xml:space="preserve"> </w:t>
      </w:r>
      <w:r w:rsidR="000006DF" w:rsidRPr="00AF06B7">
        <w:rPr>
          <w:rFonts w:cs="Times New Roman"/>
          <w:b/>
          <w:szCs w:val="24"/>
        </w:rPr>
        <w:t>Оплаты</w:t>
      </w:r>
      <w:r w:rsidR="00BE05E0" w:rsidRPr="00AF06B7">
        <w:rPr>
          <w:rFonts w:cs="Times New Roman"/>
          <w:szCs w:val="24"/>
        </w:rPr>
        <w:t xml:space="preserve"> (см. Шаг1. Ниже)</w:t>
      </w:r>
      <w:r w:rsidR="000006DF" w:rsidRPr="00AF06B7">
        <w:rPr>
          <w:rFonts w:cs="Times New Roman"/>
          <w:szCs w:val="24"/>
        </w:rPr>
        <w:t>.</w:t>
      </w:r>
    </w:p>
    <w:p w14:paraId="7F3C3CC9" w14:textId="77777777" w:rsidR="00D732B6" w:rsidRDefault="00D732B6" w:rsidP="00F12671">
      <w:pPr>
        <w:jc w:val="both"/>
        <w:rPr>
          <w:rStyle w:val="af4"/>
        </w:rPr>
      </w:pPr>
    </w:p>
    <w:p w14:paraId="21CBEA41" w14:textId="08E61EE7" w:rsidR="009D69C2" w:rsidRPr="00B23011" w:rsidRDefault="009D69C2" w:rsidP="00F12671">
      <w:pPr>
        <w:jc w:val="both"/>
        <w:rPr>
          <w:rFonts w:cs="Times New Roman"/>
          <w:szCs w:val="24"/>
        </w:rPr>
      </w:pPr>
      <w:r w:rsidRPr="004B3EE2">
        <w:rPr>
          <w:rStyle w:val="af4"/>
        </w:rPr>
        <w:t>Шаг. 1.</w:t>
      </w:r>
      <w:r w:rsidRPr="00B23011">
        <w:rPr>
          <w:rFonts w:cs="Times New Roman"/>
          <w:szCs w:val="24"/>
        </w:rPr>
        <w:t xml:space="preserve">  </w:t>
      </w:r>
      <w:r w:rsidRPr="0031634D">
        <w:rPr>
          <w:rFonts w:cs="Times New Roman"/>
          <w:bCs/>
          <w:szCs w:val="24"/>
        </w:rPr>
        <w:t>Оплатить.</w:t>
      </w:r>
      <w:r w:rsidRPr="00B23011">
        <w:rPr>
          <w:rFonts w:cs="Times New Roman"/>
          <w:szCs w:val="24"/>
        </w:rPr>
        <w:t xml:space="preserve"> </w:t>
      </w:r>
    </w:p>
    <w:p w14:paraId="26E67F01" w14:textId="29285A50" w:rsidR="009D69C2" w:rsidRDefault="009D69C2" w:rsidP="00F12671">
      <w:pPr>
        <w:jc w:val="both"/>
        <w:rPr>
          <w:rFonts w:cs="Times New Roman"/>
          <w:szCs w:val="24"/>
        </w:rPr>
      </w:pPr>
      <w:r w:rsidRPr="00B23011">
        <w:rPr>
          <w:rFonts w:cs="Times New Roman"/>
          <w:szCs w:val="24"/>
        </w:rPr>
        <w:t xml:space="preserve">При необходимости оплатить </w:t>
      </w:r>
      <w:r w:rsidR="00A64D74" w:rsidRPr="00B23011">
        <w:rPr>
          <w:rFonts w:cs="Times New Roman"/>
          <w:szCs w:val="24"/>
        </w:rPr>
        <w:t>услуги Клиентом</w:t>
      </w:r>
      <w:r w:rsidRPr="00B23011">
        <w:rPr>
          <w:rFonts w:cs="Times New Roman"/>
          <w:szCs w:val="24"/>
        </w:rPr>
        <w:t xml:space="preserve"> выполняется команда </w:t>
      </w:r>
      <w:r w:rsidRPr="00B23011">
        <w:rPr>
          <w:rFonts w:cs="Times New Roman"/>
          <w:b/>
          <w:szCs w:val="24"/>
        </w:rPr>
        <w:t>«Оплатить»</w:t>
      </w:r>
      <w:r w:rsidR="004F65C8" w:rsidRPr="00B23011">
        <w:rPr>
          <w:rFonts w:cs="Times New Roman"/>
          <w:b/>
          <w:szCs w:val="24"/>
        </w:rPr>
        <w:t xml:space="preserve">. </w:t>
      </w:r>
      <w:r w:rsidRPr="00B23011">
        <w:rPr>
          <w:rFonts w:cs="Times New Roman"/>
          <w:szCs w:val="24"/>
        </w:rPr>
        <w:t xml:space="preserve"> </w:t>
      </w:r>
      <w:r w:rsidR="00DE5A0C" w:rsidRPr="00B23011">
        <w:rPr>
          <w:rFonts w:cs="Times New Roman"/>
          <w:szCs w:val="24"/>
        </w:rPr>
        <w:t>Далее п</w:t>
      </w:r>
      <w:r w:rsidR="0017539D" w:rsidRPr="00B23011">
        <w:rPr>
          <w:rFonts w:cs="Times New Roman"/>
          <w:szCs w:val="24"/>
        </w:rPr>
        <w:t xml:space="preserve">роисходит запрос в </w:t>
      </w:r>
      <w:r w:rsidR="0017539D" w:rsidRPr="004B3EE2">
        <w:rPr>
          <w:rStyle w:val="af4"/>
        </w:rPr>
        <w:t>МИС</w:t>
      </w:r>
      <w:r w:rsidR="0017539D" w:rsidRPr="00B23011">
        <w:rPr>
          <w:rFonts w:cs="Times New Roman"/>
          <w:szCs w:val="24"/>
        </w:rPr>
        <w:t xml:space="preserve"> и в соответствии с платежными данными по зарегистрированному </w:t>
      </w:r>
      <w:r w:rsidR="00FE10E5" w:rsidRPr="00B23011">
        <w:rPr>
          <w:rFonts w:cs="Times New Roman"/>
          <w:szCs w:val="24"/>
        </w:rPr>
        <w:t xml:space="preserve">выбранному </w:t>
      </w:r>
      <w:r w:rsidR="00DE5A0C" w:rsidRPr="00B23011">
        <w:rPr>
          <w:rFonts w:cs="Times New Roman"/>
          <w:szCs w:val="24"/>
        </w:rPr>
        <w:t>Клиенту, наличия</w:t>
      </w:r>
      <w:r w:rsidR="00506805" w:rsidRPr="00B23011">
        <w:rPr>
          <w:rFonts w:cs="Times New Roman"/>
          <w:szCs w:val="24"/>
        </w:rPr>
        <w:t xml:space="preserve"> у </w:t>
      </w:r>
      <w:r w:rsidR="00DE5A0C" w:rsidRPr="00B23011">
        <w:rPr>
          <w:rFonts w:cs="Times New Roman"/>
          <w:szCs w:val="24"/>
        </w:rPr>
        <w:t>него абонемента</w:t>
      </w:r>
      <w:r w:rsidR="00152F14" w:rsidRPr="00B23011">
        <w:rPr>
          <w:rFonts w:cs="Times New Roman"/>
          <w:szCs w:val="24"/>
        </w:rPr>
        <w:t>, скидок</w:t>
      </w:r>
      <w:r w:rsidR="00DE5A0C" w:rsidRPr="00B23011">
        <w:rPr>
          <w:rFonts w:cs="Times New Roman"/>
          <w:szCs w:val="24"/>
        </w:rPr>
        <w:t>– происходит окончательный расчет суммы к оплате (</w:t>
      </w:r>
      <w:commentRangeStart w:id="615"/>
      <w:del w:id="616" w:author="Александр С" w:date="2023-09-13T15:41:00Z">
        <w:r w:rsidR="00DE5A0C" w:rsidRPr="00B23011" w:rsidDel="005C3DD1">
          <w:rPr>
            <w:rFonts w:cs="Times New Roman"/>
            <w:szCs w:val="24"/>
          </w:rPr>
          <w:delText xml:space="preserve">передается </w:delText>
        </w:r>
      </w:del>
      <w:ins w:id="617" w:author="Александр С" w:date="2023-09-13T15:41:00Z">
        <w:r w:rsidR="005C3DD1">
          <w:rPr>
            <w:rFonts w:cs="Times New Roman"/>
            <w:szCs w:val="24"/>
          </w:rPr>
          <w:t>получается по данным</w:t>
        </w:r>
        <w:r w:rsidR="005C3DD1" w:rsidRPr="00B23011">
          <w:rPr>
            <w:rFonts w:cs="Times New Roman"/>
            <w:szCs w:val="24"/>
          </w:rPr>
          <w:t xml:space="preserve"> </w:t>
        </w:r>
      </w:ins>
      <w:r w:rsidR="00DE5A0C" w:rsidRPr="00B23011">
        <w:rPr>
          <w:rFonts w:cs="Times New Roman"/>
          <w:szCs w:val="24"/>
        </w:rPr>
        <w:t xml:space="preserve">из </w:t>
      </w:r>
      <w:r w:rsidR="00DE5A0C" w:rsidRPr="004B3EE2">
        <w:rPr>
          <w:rStyle w:val="af4"/>
        </w:rPr>
        <w:t>МИС</w:t>
      </w:r>
      <w:commentRangeEnd w:id="615"/>
      <w:r w:rsidR="00522F53">
        <w:rPr>
          <w:rStyle w:val="ae"/>
        </w:rPr>
        <w:commentReference w:id="615"/>
      </w:r>
      <w:r w:rsidR="00DE5A0C" w:rsidRPr="00B23011">
        <w:rPr>
          <w:rFonts w:cs="Times New Roman"/>
          <w:szCs w:val="24"/>
        </w:rPr>
        <w:t xml:space="preserve">) и </w:t>
      </w:r>
      <w:r w:rsidRPr="00B23011">
        <w:rPr>
          <w:rFonts w:cs="Times New Roman"/>
          <w:szCs w:val="24"/>
        </w:rPr>
        <w:t xml:space="preserve">переход к платежной системе. </w:t>
      </w:r>
      <w:commentRangeStart w:id="618"/>
      <w:del w:id="619" w:author="Александр С" w:date="2023-09-13T15:42:00Z">
        <w:r w:rsidRPr="00B23011" w:rsidDel="005C3DD1">
          <w:rPr>
            <w:rFonts w:cs="Times New Roman"/>
            <w:szCs w:val="24"/>
          </w:rPr>
          <w:delText xml:space="preserve">Результаты оплаты </w:delText>
        </w:r>
      </w:del>
      <w:ins w:id="620" w:author="Александр С" w:date="2023-09-13T15:42:00Z">
        <w:r w:rsidR="005C3DD1">
          <w:rPr>
            <w:rFonts w:cs="Times New Roman"/>
            <w:szCs w:val="24"/>
          </w:rPr>
          <w:t>Отложенные платежи и р</w:t>
        </w:r>
        <w:r w:rsidR="005C3DD1" w:rsidRPr="00B23011">
          <w:rPr>
            <w:rFonts w:cs="Times New Roman"/>
            <w:szCs w:val="24"/>
          </w:rPr>
          <w:t>езультаты оплаты</w:t>
        </w:r>
        <w:r w:rsidR="005C3DD1">
          <w:rPr>
            <w:rFonts w:cs="Times New Roman"/>
            <w:szCs w:val="24"/>
          </w:rPr>
          <w:t xml:space="preserve"> </w:t>
        </w:r>
      </w:ins>
      <w:r w:rsidRPr="00B23011">
        <w:rPr>
          <w:rFonts w:cs="Times New Roman"/>
          <w:szCs w:val="24"/>
        </w:rPr>
        <w:t xml:space="preserve">предаются в информационную систему Заказчика. </w:t>
      </w:r>
      <w:commentRangeEnd w:id="618"/>
      <w:r w:rsidR="00522F53">
        <w:rPr>
          <w:rStyle w:val="ae"/>
        </w:rPr>
        <w:commentReference w:id="618"/>
      </w:r>
    </w:p>
    <w:p w14:paraId="1E204831" w14:textId="2210A850" w:rsidR="003C1988" w:rsidRPr="003C1988" w:rsidRDefault="003C1988" w:rsidP="00F1267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оплате запрашивается </w:t>
      </w:r>
      <w:r w:rsidRPr="000635B0">
        <w:rPr>
          <w:rStyle w:val="af4"/>
        </w:rPr>
        <w:t xml:space="preserve">«Хочет ли </w:t>
      </w:r>
      <w:r w:rsidRPr="00556DB7">
        <w:rPr>
          <w:rStyle w:val="af4"/>
        </w:rPr>
        <w:t xml:space="preserve">учесть </w:t>
      </w:r>
      <w:del w:id="621" w:author="Александр С" w:date="2023-09-13T15:47:00Z">
        <w:r w:rsidRPr="00556DB7" w:rsidDel="00613181">
          <w:rPr>
            <w:rStyle w:val="af4"/>
          </w:rPr>
          <w:delText>аванс</w:delText>
        </w:r>
      </w:del>
      <w:ins w:id="622" w:author="Александр С" w:date="2023-09-13T15:47:00Z">
        <w:r w:rsidR="00613181">
          <w:rPr>
            <w:rStyle w:val="af4"/>
          </w:rPr>
          <w:t>депози</w:t>
        </w:r>
      </w:ins>
      <w:ins w:id="623" w:author="Александр С" w:date="2023-09-13T15:48:00Z">
        <w:r w:rsidR="00613181">
          <w:rPr>
            <w:rStyle w:val="af4"/>
          </w:rPr>
          <w:t>т</w:t>
        </w:r>
      </w:ins>
      <w:r w:rsidRPr="00556DB7">
        <w:rPr>
          <w:rStyle w:val="af4"/>
        </w:rPr>
        <w:t>?»</w:t>
      </w:r>
      <w:ins w:id="624" w:author="Максакова Светлана Олеговна" w:date="2023-09-07T14:05:00Z">
        <w:r w:rsidR="00556DB7" w:rsidRPr="00556DB7">
          <w:rPr>
            <w:rStyle w:val="af4"/>
            <w:rPrChange w:id="625" w:author="Максакова Светлана Олеговна" w:date="2023-09-07T14:05:00Z">
              <w:rPr>
                <w:rStyle w:val="af4"/>
                <w:highlight w:val="green"/>
              </w:rPr>
            </w:rPrChange>
          </w:rPr>
          <w:t xml:space="preserve"> </w:t>
        </w:r>
        <w:del w:id="626" w:author="Александр С" w:date="2023-09-13T15:48:00Z">
          <w:r w:rsidR="00556DB7" w:rsidRPr="00556DB7" w:rsidDel="00613181">
            <w:rPr>
              <w:rFonts w:cs="Times New Roman"/>
              <w:szCs w:val="24"/>
              <w:highlight w:val="cyan"/>
              <w:rPrChange w:id="627" w:author="Максакова Светлана Олеговна" w:date="2023-09-07T14:05:00Z">
                <w:rPr>
                  <w:rFonts w:cs="Times New Roman"/>
                  <w:szCs w:val="24"/>
                  <w:highlight w:val="yellow"/>
                </w:rPr>
              </w:rPrChange>
            </w:rPr>
            <w:delText>«Хочет ли оплатить абонемент?»</w:delText>
          </w:r>
        </w:del>
      </w:ins>
      <w:del w:id="628" w:author="Александр С" w:date="2023-09-13T15:48:00Z">
        <w:r w:rsidR="00A966DA" w:rsidRPr="00556DB7" w:rsidDel="00613181">
          <w:rPr>
            <w:rFonts w:cs="Times New Roman"/>
            <w:szCs w:val="24"/>
          </w:rPr>
          <w:delText xml:space="preserve"> </w:delText>
        </w:r>
      </w:del>
      <w:r w:rsidR="00A966DA" w:rsidRPr="00556DB7">
        <w:rPr>
          <w:rFonts w:cs="Times New Roman"/>
          <w:szCs w:val="24"/>
        </w:rPr>
        <w:t>(при</w:t>
      </w:r>
      <w:r w:rsidR="00A966DA">
        <w:rPr>
          <w:rFonts w:cs="Times New Roman"/>
          <w:szCs w:val="24"/>
        </w:rPr>
        <w:t xml:space="preserve"> наличии аванса)</w:t>
      </w:r>
      <w:r>
        <w:rPr>
          <w:rFonts w:cs="Times New Roman"/>
          <w:szCs w:val="24"/>
        </w:rPr>
        <w:t xml:space="preserve"> - тогда внутри </w:t>
      </w:r>
      <w:r w:rsidRPr="004B3EE2">
        <w:rPr>
          <w:rStyle w:val="af4"/>
        </w:rPr>
        <w:t>МИС</w:t>
      </w:r>
      <w:r>
        <w:rPr>
          <w:rFonts w:cs="Times New Roman"/>
          <w:szCs w:val="24"/>
        </w:rPr>
        <w:t xml:space="preserve"> происходит </w:t>
      </w:r>
      <w:r w:rsidR="00A966DA">
        <w:rPr>
          <w:rFonts w:cs="Times New Roman"/>
          <w:szCs w:val="24"/>
        </w:rPr>
        <w:t xml:space="preserve">расчет с авансом, </w:t>
      </w:r>
      <w:r>
        <w:rPr>
          <w:rFonts w:cs="Times New Roman"/>
          <w:szCs w:val="24"/>
        </w:rPr>
        <w:t>и окончательная сумма к оплате предается в ЛК.</w:t>
      </w:r>
    </w:p>
    <w:p w14:paraId="1A4B78EA" w14:textId="77777777" w:rsidR="00D732B6" w:rsidRDefault="00D732B6" w:rsidP="00F12671">
      <w:pPr>
        <w:jc w:val="both"/>
        <w:rPr>
          <w:rStyle w:val="af4"/>
        </w:rPr>
      </w:pPr>
    </w:p>
    <w:p w14:paraId="12DAC8C1" w14:textId="4AE3A55B" w:rsidR="0017539D" w:rsidRPr="001D25EC" w:rsidRDefault="0017539D" w:rsidP="00F12671">
      <w:pPr>
        <w:jc w:val="both"/>
        <w:rPr>
          <w:rFonts w:cs="Times New Roman"/>
          <w:b/>
          <w:szCs w:val="24"/>
        </w:rPr>
      </w:pPr>
      <w:r w:rsidRPr="004B3EE2">
        <w:rPr>
          <w:rStyle w:val="af4"/>
        </w:rPr>
        <w:t>Шаг.2.</w:t>
      </w:r>
      <w:r w:rsidRPr="001D25EC">
        <w:rPr>
          <w:rFonts w:cs="Times New Roman"/>
          <w:szCs w:val="24"/>
        </w:rPr>
        <w:t xml:space="preserve">  </w:t>
      </w:r>
      <w:r w:rsidRPr="0031634D">
        <w:rPr>
          <w:rFonts w:cs="Times New Roman"/>
          <w:bCs/>
          <w:szCs w:val="24"/>
        </w:rPr>
        <w:t>Возврат.</w:t>
      </w:r>
    </w:p>
    <w:p w14:paraId="0FBF30A6" w14:textId="45896998" w:rsidR="000B7437" w:rsidRPr="001D25EC" w:rsidRDefault="000B7437" w:rsidP="00F12671">
      <w:pPr>
        <w:jc w:val="both"/>
        <w:rPr>
          <w:rFonts w:cs="Times New Roman"/>
          <w:b/>
          <w:szCs w:val="24"/>
        </w:rPr>
      </w:pPr>
      <w:r w:rsidRPr="001D25EC">
        <w:rPr>
          <w:rFonts w:cs="Times New Roman"/>
          <w:b/>
          <w:szCs w:val="24"/>
        </w:rPr>
        <w:t>Показать возврат – настраиваемый передается параметром– от МИС.</w:t>
      </w:r>
    </w:p>
    <w:p w14:paraId="07661E00" w14:textId="7145D85B" w:rsidR="0035677B" w:rsidRPr="001D25EC" w:rsidRDefault="00610DE2" w:rsidP="00F12671">
      <w:pPr>
        <w:jc w:val="both"/>
        <w:rPr>
          <w:rFonts w:cs="Times New Roman"/>
          <w:szCs w:val="24"/>
        </w:rPr>
      </w:pPr>
      <w:r w:rsidRPr="001D25EC">
        <w:rPr>
          <w:rFonts w:cs="Times New Roman"/>
          <w:szCs w:val="24"/>
        </w:rPr>
        <w:t>Для оформления возврата денежных средств Клиентом</w:t>
      </w:r>
      <w:r w:rsidR="0017539D" w:rsidRPr="001D25EC">
        <w:rPr>
          <w:rFonts w:cs="Times New Roman"/>
          <w:szCs w:val="24"/>
        </w:rPr>
        <w:t xml:space="preserve"> </w:t>
      </w:r>
      <w:r w:rsidR="002A149D" w:rsidRPr="001D25EC">
        <w:rPr>
          <w:rFonts w:cs="Times New Roman"/>
          <w:szCs w:val="24"/>
        </w:rPr>
        <w:t xml:space="preserve">выполняется команда </w:t>
      </w:r>
      <w:r w:rsidR="002A149D" w:rsidRPr="001D25EC">
        <w:rPr>
          <w:rFonts w:cs="Times New Roman"/>
          <w:b/>
          <w:szCs w:val="24"/>
        </w:rPr>
        <w:t>«</w:t>
      </w:r>
      <w:r w:rsidR="0017539D" w:rsidRPr="001D25EC">
        <w:rPr>
          <w:rFonts w:cs="Times New Roman"/>
          <w:b/>
          <w:szCs w:val="24"/>
        </w:rPr>
        <w:t>Возврат</w:t>
      </w:r>
      <w:r w:rsidR="002A149D" w:rsidRPr="001D25EC">
        <w:rPr>
          <w:rFonts w:cs="Times New Roman"/>
          <w:b/>
          <w:szCs w:val="24"/>
        </w:rPr>
        <w:t>»</w:t>
      </w:r>
      <w:r w:rsidR="00DE5A0C" w:rsidRPr="001D25EC">
        <w:rPr>
          <w:rFonts w:cs="Times New Roman"/>
          <w:b/>
          <w:szCs w:val="24"/>
        </w:rPr>
        <w:t xml:space="preserve">. </w:t>
      </w:r>
      <w:r w:rsidR="0031656D" w:rsidRPr="001D25EC">
        <w:rPr>
          <w:rFonts w:cs="Times New Roman"/>
          <w:b/>
          <w:szCs w:val="24"/>
        </w:rPr>
        <w:t xml:space="preserve"> </w:t>
      </w:r>
      <w:r w:rsidR="00DE5A0C" w:rsidRPr="001D25EC">
        <w:rPr>
          <w:rFonts w:cs="Times New Roman"/>
          <w:b/>
          <w:szCs w:val="24"/>
        </w:rPr>
        <w:t xml:space="preserve"> </w:t>
      </w:r>
      <w:r w:rsidR="00DE5A0C" w:rsidRPr="001D25EC">
        <w:rPr>
          <w:rFonts w:cs="Times New Roman"/>
          <w:szCs w:val="24"/>
        </w:rPr>
        <w:t xml:space="preserve">Данный запрос на возврат </w:t>
      </w:r>
      <w:r w:rsidR="0035677B" w:rsidRPr="001D25EC">
        <w:rPr>
          <w:rFonts w:cs="Times New Roman"/>
          <w:szCs w:val="24"/>
        </w:rPr>
        <w:t xml:space="preserve">отправляется в </w:t>
      </w:r>
      <w:r w:rsidR="0035677B" w:rsidRPr="004B3EE2">
        <w:rPr>
          <w:rStyle w:val="af4"/>
        </w:rPr>
        <w:t>МИС</w:t>
      </w:r>
      <w:r w:rsidR="0035677B" w:rsidRPr="001D25EC">
        <w:rPr>
          <w:rFonts w:cs="Times New Roman"/>
          <w:szCs w:val="24"/>
        </w:rPr>
        <w:t xml:space="preserve">, клиенту выводится сообщение – </w:t>
      </w:r>
      <w:commentRangeStart w:id="629"/>
      <w:r w:rsidR="0035677B" w:rsidRPr="001D25EC">
        <w:rPr>
          <w:rFonts w:cs="Times New Roman"/>
          <w:szCs w:val="24"/>
        </w:rPr>
        <w:t>«Это происходит по запросу (не автоматически)</w:t>
      </w:r>
      <w:r w:rsidR="00F97F91" w:rsidRPr="00F97F91">
        <w:rPr>
          <w:rFonts w:cs="Times New Roman"/>
          <w:szCs w:val="24"/>
        </w:rPr>
        <w:t xml:space="preserve"> </w:t>
      </w:r>
      <w:r w:rsidR="00F97F91" w:rsidRPr="00790265">
        <w:rPr>
          <w:rFonts w:cs="Times New Roman"/>
          <w:szCs w:val="24"/>
        </w:rPr>
        <w:t>–</w:t>
      </w:r>
      <w:r w:rsidR="00F97F91">
        <w:rPr>
          <w:rFonts w:cs="Times New Roman"/>
          <w:szCs w:val="24"/>
        </w:rPr>
        <w:t xml:space="preserve"> </w:t>
      </w:r>
      <w:r w:rsidR="0035677B" w:rsidRPr="001D25EC">
        <w:rPr>
          <w:rFonts w:cs="Times New Roman"/>
          <w:szCs w:val="24"/>
        </w:rPr>
        <w:t>пожалуйста, обратитесь для возврата денег в регистратуру МЦ».</w:t>
      </w:r>
      <w:r w:rsidR="00131C4B" w:rsidRPr="001D25EC">
        <w:rPr>
          <w:rFonts w:cs="Times New Roman"/>
          <w:szCs w:val="24"/>
        </w:rPr>
        <w:t xml:space="preserve"> </w:t>
      </w:r>
      <w:r w:rsidR="001D25EC">
        <w:rPr>
          <w:rFonts w:cs="Times New Roman"/>
          <w:szCs w:val="24"/>
        </w:rPr>
        <w:t xml:space="preserve"> </w:t>
      </w:r>
      <w:commentRangeEnd w:id="629"/>
      <w:r w:rsidR="00522F53">
        <w:rPr>
          <w:rStyle w:val="ae"/>
        </w:rPr>
        <w:commentReference w:id="629"/>
      </w:r>
    </w:p>
    <w:p w14:paraId="7A397262" w14:textId="77777777" w:rsidR="00D732B6" w:rsidRDefault="00D732B6" w:rsidP="00F12671">
      <w:pPr>
        <w:jc w:val="both"/>
        <w:rPr>
          <w:rStyle w:val="af4"/>
        </w:rPr>
      </w:pPr>
    </w:p>
    <w:p w14:paraId="73A31676" w14:textId="5C6A6F37" w:rsidR="009D69C2" w:rsidRPr="00B23011" w:rsidRDefault="009D69C2" w:rsidP="00F12671">
      <w:pPr>
        <w:jc w:val="both"/>
        <w:rPr>
          <w:rFonts w:cs="Times New Roman"/>
          <w:b/>
          <w:szCs w:val="24"/>
        </w:rPr>
      </w:pPr>
      <w:r w:rsidRPr="004B3EE2">
        <w:rPr>
          <w:rStyle w:val="af4"/>
        </w:rPr>
        <w:t xml:space="preserve">Шаг. </w:t>
      </w:r>
      <w:r w:rsidR="0031634D" w:rsidRPr="004B3EE2">
        <w:rPr>
          <w:rStyle w:val="af4"/>
        </w:rPr>
        <w:t>3</w:t>
      </w:r>
      <w:r w:rsidRPr="004B3EE2">
        <w:rPr>
          <w:rStyle w:val="af4"/>
        </w:rPr>
        <w:t>.</w:t>
      </w:r>
      <w:r w:rsidRPr="00B23011">
        <w:rPr>
          <w:rFonts w:cs="Times New Roman"/>
          <w:szCs w:val="24"/>
        </w:rPr>
        <w:t xml:space="preserve">  </w:t>
      </w:r>
      <w:r w:rsidR="00EA3737" w:rsidRPr="0031634D">
        <w:rPr>
          <w:rFonts w:cs="Times New Roman"/>
          <w:bCs/>
          <w:szCs w:val="24"/>
        </w:rPr>
        <w:t>История платежей.</w:t>
      </w:r>
    </w:p>
    <w:p w14:paraId="52A1A98C" w14:textId="77777777" w:rsidR="00EA3737" w:rsidRPr="00B23011" w:rsidRDefault="00EA3737" w:rsidP="00F12671">
      <w:pPr>
        <w:jc w:val="both"/>
        <w:rPr>
          <w:rFonts w:cs="Times New Roman"/>
          <w:szCs w:val="24"/>
        </w:rPr>
      </w:pPr>
      <w:r w:rsidRPr="00B23011">
        <w:rPr>
          <w:rFonts w:cs="Times New Roman"/>
          <w:szCs w:val="24"/>
        </w:rPr>
        <w:t>Для просмотра истории платежей необходимо выполнить следующие шаги:</w:t>
      </w:r>
    </w:p>
    <w:p w14:paraId="1EF2434B" w14:textId="00D80231" w:rsidR="00EA3737" w:rsidRPr="00B23011" w:rsidRDefault="00EA3737" w:rsidP="00F12671">
      <w:pPr>
        <w:jc w:val="both"/>
        <w:rPr>
          <w:rFonts w:cs="Times New Roman"/>
          <w:b/>
          <w:szCs w:val="24"/>
        </w:rPr>
      </w:pPr>
      <w:r w:rsidRPr="004B3EE2">
        <w:rPr>
          <w:rStyle w:val="af4"/>
        </w:rPr>
        <w:t xml:space="preserve">Шаг. </w:t>
      </w:r>
      <w:r w:rsidR="0031634D" w:rsidRPr="004B3EE2">
        <w:rPr>
          <w:rStyle w:val="af4"/>
        </w:rPr>
        <w:t>3</w:t>
      </w:r>
      <w:r w:rsidRPr="004B3EE2">
        <w:rPr>
          <w:rStyle w:val="af4"/>
        </w:rPr>
        <w:t>.1.</w:t>
      </w:r>
      <w:r w:rsidRPr="00B23011">
        <w:rPr>
          <w:rFonts w:cs="Times New Roman"/>
          <w:szCs w:val="24"/>
        </w:rPr>
        <w:t xml:space="preserve"> </w:t>
      </w:r>
      <w:r w:rsidRPr="0031634D">
        <w:rPr>
          <w:rFonts w:cs="Times New Roman"/>
          <w:bCs/>
          <w:szCs w:val="24"/>
        </w:rPr>
        <w:t>Выбор периода.</w:t>
      </w:r>
    </w:p>
    <w:p w14:paraId="4F0C4925" w14:textId="0A512066" w:rsidR="00EA3737" w:rsidRPr="00B23011" w:rsidRDefault="002B6DC7" w:rsidP="00F12671">
      <w:pPr>
        <w:jc w:val="both"/>
        <w:rPr>
          <w:rFonts w:cs="Times New Roman"/>
          <w:szCs w:val="24"/>
        </w:rPr>
      </w:pPr>
      <w:r w:rsidRPr="00B23011">
        <w:rPr>
          <w:rFonts w:cs="Times New Roman"/>
          <w:szCs w:val="24"/>
        </w:rPr>
        <w:t>Выбирается необходимый диапазон дат</w:t>
      </w:r>
      <w:r w:rsidR="0001190C">
        <w:rPr>
          <w:rFonts w:cs="Times New Roman"/>
          <w:szCs w:val="24"/>
        </w:rPr>
        <w:t>.</w:t>
      </w:r>
      <w:r w:rsidRPr="00B23011">
        <w:rPr>
          <w:rFonts w:cs="Times New Roman"/>
          <w:szCs w:val="24"/>
        </w:rPr>
        <w:t xml:space="preserve"> </w:t>
      </w:r>
    </w:p>
    <w:p w14:paraId="255EF36C" w14:textId="0A6B999C" w:rsidR="002B6DC7" w:rsidRPr="00B23011" w:rsidRDefault="002B6DC7" w:rsidP="00F12671">
      <w:pPr>
        <w:jc w:val="both"/>
        <w:rPr>
          <w:rFonts w:cs="Times New Roman"/>
          <w:b/>
          <w:i/>
          <w:strike/>
          <w:color w:val="FF0000"/>
          <w:szCs w:val="24"/>
        </w:rPr>
      </w:pPr>
      <w:r w:rsidRPr="004B3EE2">
        <w:rPr>
          <w:rStyle w:val="af4"/>
        </w:rPr>
        <w:lastRenderedPageBreak/>
        <w:t xml:space="preserve">Шаг. </w:t>
      </w:r>
      <w:r w:rsidR="0031634D" w:rsidRPr="004B3EE2">
        <w:rPr>
          <w:rStyle w:val="af4"/>
        </w:rPr>
        <w:t>3</w:t>
      </w:r>
      <w:r w:rsidRPr="004B3EE2">
        <w:rPr>
          <w:rStyle w:val="af4"/>
        </w:rPr>
        <w:t>.2.</w:t>
      </w:r>
      <w:r w:rsidRPr="00B23011">
        <w:rPr>
          <w:rFonts w:cs="Times New Roman"/>
          <w:b/>
          <w:szCs w:val="24"/>
        </w:rPr>
        <w:t xml:space="preserve"> </w:t>
      </w:r>
      <w:r w:rsidRPr="0031634D">
        <w:rPr>
          <w:rFonts w:cs="Times New Roman"/>
          <w:bCs/>
          <w:szCs w:val="24"/>
        </w:rPr>
        <w:t>Вывод истории платежей.</w:t>
      </w:r>
      <w:r w:rsidR="007716D2" w:rsidRPr="00B23011">
        <w:rPr>
          <w:rFonts w:cs="Times New Roman"/>
          <w:b/>
          <w:szCs w:val="24"/>
        </w:rPr>
        <w:t xml:space="preserve"> </w:t>
      </w:r>
    </w:p>
    <w:p w14:paraId="41ADB38C" w14:textId="5BD91EE6" w:rsidR="002E05AE" w:rsidRPr="00B23011" w:rsidRDefault="002E05AE" w:rsidP="00F12671">
      <w:pPr>
        <w:jc w:val="both"/>
        <w:rPr>
          <w:rFonts w:cs="Times New Roman"/>
          <w:b/>
          <w:i/>
          <w:color w:val="FF0000"/>
          <w:szCs w:val="24"/>
        </w:rPr>
      </w:pPr>
      <w:r w:rsidRPr="00B23011">
        <w:rPr>
          <w:rFonts w:cs="Times New Roman"/>
          <w:szCs w:val="24"/>
        </w:rPr>
        <w:t xml:space="preserve">По умолчанию выводится история </w:t>
      </w:r>
      <w:r w:rsidR="00931008" w:rsidRPr="00B23011">
        <w:rPr>
          <w:rFonts w:cs="Times New Roman"/>
          <w:szCs w:val="24"/>
        </w:rPr>
        <w:t xml:space="preserve">платежей </w:t>
      </w:r>
      <w:r w:rsidR="00BD1629" w:rsidRPr="00B23011">
        <w:rPr>
          <w:rFonts w:cs="Times New Roman"/>
          <w:szCs w:val="24"/>
        </w:rPr>
        <w:t xml:space="preserve">для «основного» Пациента (с </w:t>
      </w:r>
      <w:r w:rsidR="0025309F" w:rsidRPr="00B23011">
        <w:rPr>
          <w:rFonts w:cs="Times New Roman"/>
          <w:szCs w:val="24"/>
        </w:rPr>
        <w:t>возможностью</w:t>
      </w:r>
      <w:r w:rsidR="00BD1629" w:rsidRPr="00B23011">
        <w:rPr>
          <w:rFonts w:cs="Times New Roman"/>
          <w:szCs w:val="24"/>
        </w:rPr>
        <w:t xml:space="preserve"> выбора необходимого члена семьи или для всех</w:t>
      </w:r>
      <w:r w:rsidR="004B3EE2" w:rsidRPr="00B23011">
        <w:rPr>
          <w:rFonts w:cs="Times New Roman"/>
          <w:szCs w:val="24"/>
        </w:rPr>
        <w:t>).</w:t>
      </w:r>
      <w:r w:rsidR="00BD1629" w:rsidRPr="00B23011">
        <w:rPr>
          <w:rFonts w:cs="Times New Roman"/>
          <w:szCs w:val="24"/>
        </w:rPr>
        <w:t xml:space="preserve"> </w:t>
      </w:r>
      <w:r w:rsidRPr="00B23011">
        <w:rPr>
          <w:rFonts w:cs="Times New Roman"/>
          <w:szCs w:val="24"/>
        </w:rPr>
        <w:t xml:space="preserve">Но при этом остаётся возможность выбора другого или вариант показать всех. </w:t>
      </w:r>
      <w:r w:rsidR="00CE0DC2" w:rsidRPr="00B23011">
        <w:rPr>
          <w:rFonts w:cs="Times New Roman"/>
          <w:szCs w:val="24"/>
        </w:rPr>
        <w:t>В списке платежей показывается,</w:t>
      </w:r>
      <w:r w:rsidR="00F41A5E" w:rsidRPr="00B23011">
        <w:rPr>
          <w:rFonts w:cs="Times New Roman"/>
          <w:szCs w:val="24"/>
        </w:rPr>
        <w:t xml:space="preserve"> </w:t>
      </w:r>
      <w:r w:rsidR="00CE0DC2" w:rsidRPr="00B23011">
        <w:rPr>
          <w:rFonts w:cs="Times New Roman"/>
          <w:szCs w:val="24"/>
        </w:rPr>
        <w:t>дата</w:t>
      </w:r>
      <w:r w:rsidR="00F41A5E" w:rsidRPr="00B23011">
        <w:rPr>
          <w:rFonts w:cs="Times New Roman"/>
          <w:szCs w:val="24"/>
        </w:rPr>
        <w:t>, способ</w:t>
      </w:r>
      <w:r w:rsidR="00CE0DC2" w:rsidRPr="00B23011">
        <w:rPr>
          <w:rFonts w:cs="Times New Roman"/>
          <w:szCs w:val="24"/>
        </w:rPr>
        <w:t xml:space="preserve"> оплаты </w:t>
      </w:r>
      <w:r w:rsidR="00F41A5E" w:rsidRPr="00B23011">
        <w:rPr>
          <w:rFonts w:cs="Times New Roman"/>
          <w:szCs w:val="24"/>
        </w:rPr>
        <w:t>(нал</w:t>
      </w:r>
      <w:r w:rsidR="00CE0DC2" w:rsidRPr="00B23011">
        <w:rPr>
          <w:rFonts w:cs="Times New Roman"/>
          <w:szCs w:val="24"/>
        </w:rPr>
        <w:t>ичные</w:t>
      </w:r>
      <w:r w:rsidR="004938AC">
        <w:rPr>
          <w:rFonts w:cs="Times New Roman"/>
          <w:szCs w:val="24"/>
        </w:rPr>
        <w:t xml:space="preserve"> </w:t>
      </w:r>
      <w:r w:rsidR="00F41A5E" w:rsidRPr="00B23011">
        <w:rPr>
          <w:rFonts w:cs="Times New Roman"/>
          <w:szCs w:val="24"/>
        </w:rPr>
        <w:t>\</w:t>
      </w:r>
      <w:r w:rsidR="004938AC">
        <w:rPr>
          <w:rFonts w:cs="Times New Roman"/>
          <w:szCs w:val="24"/>
        </w:rPr>
        <w:t xml:space="preserve"> </w:t>
      </w:r>
      <w:r w:rsidR="00F41A5E" w:rsidRPr="00B23011">
        <w:rPr>
          <w:rFonts w:cs="Times New Roman"/>
          <w:szCs w:val="24"/>
        </w:rPr>
        <w:t>карта</w:t>
      </w:r>
      <w:r w:rsidR="004938AC">
        <w:rPr>
          <w:rFonts w:cs="Times New Roman"/>
          <w:szCs w:val="24"/>
        </w:rPr>
        <w:t xml:space="preserve"> </w:t>
      </w:r>
      <w:r w:rsidR="00F41A5E" w:rsidRPr="00B23011">
        <w:rPr>
          <w:rFonts w:cs="Times New Roman"/>
          <w:szCs w:val="24"/>
        </w:rPr>
        <w:t>\</w:t>
      </w:r>
      <w:r w:rsidR="004938AC">
        <w:rPr>
          <w:rFonts w:cs="Times New Roman"/>
          <w:szCs w:val="24"/>
        </w:rPr>
        <w:t xml:space="preserve"> </w:t>
      </w:r>
      <w:r w:rsidR="00F41A5E" w:rsidRPr="00B23011">
        <w:rPr>
          <w:rFonts w:cs="Times New Roman"/>
          <w:szCs w:val="24"/>
        </w:rPr>
        <w:t>расчётный счёт</w:t>
      </w:r>
      <w:r w:rsidR="004938AC">
        <w:rPr>
          <w:rFonts w:cs="Times New Roman"/>
          <w:szCs w:val="24"/>
        </w:rPr>
        <w:t xml:space="preserve"> </w:t>
      </w:r>
      <w:r w:rsidR="00CE0DC2" w:rsidRPr="00B23011">
        <w:rPr>
          <w:rFonts w:cs="Times New Roman"/>
          <w:szCs w:val="24"/>
        </w:rPr>
        <w:t>\</w:t>
      </w:r>
      <w:r w:rsidR="004938AC">
        <w:rPr>
          <w:rFonts w:cs="Times New Roman"/>
          <w:szCs w:val="24"/>
        </w:rPr>
        <w:t xml:space="preserve"> </w:t>
      </w:r>
      <w:r w:rsidR="00CE0DC2" w:rsidRPr="00B23011">
        <w:rPr>
          <w:rFonts w:cs="Times New Roman"/>
          <w:szCs w:val="24"/>
        </w:rPr>
        <w:t>абонемент</w:t>
      </w:r>
      <w:r w:rsidR="00F41A5E" w:rsidRPr="00B23011">
        <w:rPr>
          <w:rFonts w:cs="Times New Roman"/>
          <w:szCs w:val="24"/>
        </w:rPr>
        <w:t>)</w:t>
      </w:r>
      <w:r w:rsidR="00CE0DC2" w:rsidRPr="00B23011">
        <w:rPr>
          <w:rFonts w:cs="Times New Roman"/>
          <w:szCs w:val="24"/>
        </w:rPr>
        <w:t>, ФИО Пациента и общий итог за</w:t>
      </w:r>
      <w:r w:rsidR="004C0C33" w:rsidRPr="00B23011">
        <w:rPr>
          <w:rFonts w:cs="Times New Roman"/>
          <w:szCs w:val="24"/>
        </w:rPr>
        <w:t xml:space="preserve"> выбранный</w:t>
      </w:r>
      <w:r w:rsidR="00CE0DC2" w:rsidRPr="00B23011">
        <w:rPr>
          <w:rFonts w:cs="Times New Roman"/>
          <w:szCs w:val="24"/>
        </w:rPr>
        <w:t xml:space="preserve"> период. </w:t>
      </w:r>
      <w:r w:rsidR="00CE50C3" w:rsidRPr="00B23011">
        <w:rPr>
          <w:rFonts w:cs="Times New Roman"/>
          <w:szCs w:val="24"/>
        </w:rPr>
        <w:t>Клиент,</w:t>
      </w:r>
      <w:r w:rsidR="004C0C33" w:rsidRPr="00B23011">
        <w:rPr>
          <w:rFonts w:cs="Times New Roman"/>
          <w:szCs w:val="24"/>
        </w:rPr>
        <w:t xml:space="preserve"> </w:t>
      </w:r>
      <w:r w:rsidR="00CE50C3" w:rsidRPr="00B23011">
        <w:rPr>
          <w:rFonts w:cs="Times New Roman"/>
          <w:szCs w:val="24"/>
        </w:rPr>
        <w:t>щелкнув по</w:t>
      </w:r>
      <w:r w:rsidR="00CE0DC2" w:rsidRPr="00B23011">
        <w:rPr>
          <w:rFonts w:cs="Times New Roman"/>
          <w:szCs w:val="24"/>
        </w:rPr>
        <w:t xml:space="preserve"> записи из списка, </w:t>
      </w:r>
      <w:r w:rsidR="004C0C33" w:rsidRPr="00B23011">
        <w:rPr>
          <w:rFonts w:cs="Times New Roman"/>
          <w:szCs w:val="24"/>
        </w:rPr>
        <w:t>переходит в форму краткой справки по оказанн</w:t>
      </w:r>
      <w:r w:rsidR="00F3764E" w:rsidRPr="00B23011">
        <w:rPr>
          <w:rFonts w:cs="Times New Roman"/>
          <w:szCs w:val="24"/>
        </w:rPr>
        <w:t>ым</w:t>
      </w:r>
      <w:r w:rsidR="004C0C33" w:rsidRPr="00B23011">
        <w:rPr>
          <w:rFonts w:cs="Times New Roman"/>
          <w:szCs w:val="24"/>
        </w:rPr>
        <w:t xml:space="preserve"> услуг</w:t>
      </w:r>
      <w:r w:rsidR="00F3764E" w:rsidRPr="00B23011">
        <w:rPr>
          <w:rFonts w:cs="Times New Roman"/>
          <w:szCs w:val="24"/>
        </w:rPr>
        <w:t>ам</w:t>
      </w:r>
      <w:r w:rsidR="004C0C33" w:rsidRPr="00B23011">
        <w:rPr>
          <w:rFonts w:cs="Times New Roman"/>
          <w:szCs w:val="24"/>
        </w:rPr>
        <w:t>, по которой производилась оплата.</w:t>
      </w:r>
    </w:p>
    <w:p w14:paraId="43FC7AFD" w14:textId="49FCA67C" w:rsidR="00A91BFE" w:rsidRPr="004B3EE2" w:rsidRDefault="001714AE" w:rsidP="009431FD">
      <w:pPr>
        <w:pStyle w:val="1"/>
      </w:pPr>
      <w:bookmarkStart w:id="630" w:name="_Toc143178497"/>
      <w:r>
        <w:t>Члены Семьи.</w:t>
      </w:r>
      <w:bookmarkEnd w:id="630"/>
    </w:p>
    <w:p w14:paraId="5B5DF1AA" w14:textId="059631E2" w:rsidR="004254BC" w:rsidRDefault="004254BC" w:rsidP="00F1267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C047C">
        <w:rPr>
          <w:rFonts w:cs="Times New Roman"/>
          <w:szCs w:val="24"/>
        </w:rPr>
        <w:t>В это</w:t>
      </w:r>
      <w:r w:rsidR="00386FFA" w:rsidRPr="007C047C">
        <w:rPr>
          <w:rFonts w:cs="Times New Roman"/>
          <w:szCs w:val="24"/>
        </w:rPr>
        <w:t xml:space="preserve">м разделе Клиент может добавить и отредактировать данные на </w:t>
      </w:r>
      <w:r w:rsidRPr="007C047C">
        <w:rPr>
          <w:rFonts w:cs="Times New Roman"/>
          <w:szCs w:val="24"/>
        </w:rPr>
        <w:t>своего члена семьи</w:t>
      </w:r>
      <w:r w:rsidR="00922FDA" w:rsidRPr="007C047C">
        <w:rPr>
          <w:rFonts w:cs="Times New Roman"/>
          <w:szCs w:val="24"/>
        </w:rPr>
        <w:t>/</w:t>
      </w:r>
      <w:r w:rsidR="00386FFA" w:rsidRPr="007C047C">
        <w:rPr>
          <w:rFonts w:cs="Times New Roman"/>
          <w:szCs w:val="24"/>
        </w:rPr>
        <w:t>родственника, за</w:t>
      </w:r>
      <w:r w:rsidR="00922FDA" w:rsidRPr="007C047C">
        <w:rPr>
          <w:rFonts w:cs="Times New Roman"/>
          <w:szCs w:val="24"/>
        </w:rPr>
        <w:t xml:space="preserve"> которого он может осуществлять записи на приемы/исследования, осуществлять запросы на документы и оплачивать услуги</w:t>
      </w:r>
      <w:r w:rsidR="00533286" w:rsidRPr="007C047C">
        <w:rPr>
          <w:rFonts w:cs="Times New Roman"/>
          <w:szCs w:val="24"/>
        </w:rPr>
        <w:t xml:space="preserve">, и указать </w:t>
      </w:r>
      <w:r w:rsidR="00A91BFE" w:rsidRPr="007C047C">
        <w:rPr>
          <w:rFonts w:cs="Times New Roman"/>
          <w:szCs w:val="24"/>
          <w:u w:val="single"/>
        </w:rPr>
        <w:t>«Главного»</w:t>
      </w:r>
      <w:r w:rsidR="00A91BFE" w:rsidRPr="007C047C">
        <w:rPr>
          <w:rFonts w:cs="Times New Roman"/>
          <w:szCs w:val="24"/>
        </w:rPr>
        <w:t xml:space="preserve"> </w:t>
      </w:r>
      <w:r w:rsidR="005F1E4E" w:rsidRPr="007C047C">
        <w:rPr>
          <w:rFonts w:cs="Times New Roman"/>
          <w:szCs w:val="24"/>
        </w:rPr>
        <w:t>пациента</w:t>
      </w:r>
      <w:r w:rsidR="00533286" w:rsidRPr="007C047C">
        <w:rPr>
          <w:rFonts w:cs="Times New Roman"/>
          <w:szCs w:val="24"/>
        </w:rPr>
        <w:t xml:space="preserve"> (чекбоксом), который будет подставляться по умолчанию в формы зап</w:t>
      </w:r>
      <w:r w:rsidR="008C6D48" w:rsidRPr="007C047C">
        <w:rPr>
          <w:rFonts w:cs="Times New Roman"/>
          <w:szCs w:val="24"/>
        </w:rPr>
        <w:t xml:space="preserve">иси на услуги </w:t>
      </w:r>
      <w:r w:rsidR="00533286" w:rsidRPr="007C047C">
        <w:rPr>
          <w:rFonts w:cs="Times New Roman"/>
          <w:szCs w:val="24"/>
        </w:rPr>
        <w:t xml:space="preserve">и </w:t>
      </w:r>
      <w:r w:rsidR="008C6D48" w:rsidRPr="007C047C">
        <w:rPr>
          <w:rFonts w:cs="Times New Roman"/>
          <w:szCs w:val="24"/>
        </w:rPr>
        <w:t>запросах</w:t>
      </w:r>
      <w:r w:rsidR="00533286" w:rsidRPr="007C047C">
        <w:rPr>
          <w:rFonts w:cs="Times New Roman"/>
          <w:szCs w:val="24"/>
        </w:rPr>
        <w:t>.</w:t>
      </w:r>
    </w:p>
    <w:p w14:paraId="01C1B93C" w14:textId="77777777" w:rsidR="00214C98" w:rsidRPr="00205237" w:rsidRDefault="00214C98" w:rsidP="00F12671">
      <w:pPr>
        <w:jc w:val="both"/>
        <w:rPr>
          <w:rFonts w:cs="Times New Roman"/>
          <w:szCs w:val="24"/>
        </w:rPr>
      </w:pPr>
      <w:r w:rsidRPr="00205237">
        <w:rPr>
          <w:rFonts w:cs="Times New Roman"/>
          <w:szCs w:val="24"/>
        </w:rPr>
        <w:t>Последовательность шагов по бизнес-процессу «</w:t>
      </w:r>
      <w:r w:rsidRPr="00205237">
        <w:rPr>
          <w:rFonts w:cs="Times New Roman"/>
          <w:b/>
          <w:szCs w:val="24"/>
        </w:rPr>
        <w:t>Члены семьи».</w:t>
      </w:r>
      <w:r w:rsidRPr="00205237">
        <w:rPr>
          <w:rFonts w:cs="Times New Roman"/>
          <w:szCs w:val="24"/>
        </w:rPr>
        <w:t xml:space="preserve"> </w:t>
      </w:r>
    </w:p>
    <w:p w14:paraId="1797A0FD" w14:textId="77777777" w:rsidR="00214C98" w:rsidRPr="00205237" w:rsidRDefault="00214C98" w:rsidP="00F12671">
      <w:pPr>
        <w:jc w:val="both"/>
        <w:rPr>
          <w:rFonts w:cs="Times New Roman"/>
          <w:szCs w:val="24"/>
        </w:rPr>
      </w:pPr>
      <w:r w:rsidRPr="004B3EE2">
        <w:rPr>
          <w:rStyle w:val="af4"/>
        </w:rPr>
        <w:t>Шаг. 1.</w:t>
      </w:r>
      <w:r w:rsidRPr="00205237">
        <w:rPr>
          <w:rFonts w:cs="Times New Roman"/>
          <w:szCs w:val="24"/>
        </w:rPr>
        <w:t xml:space="preserve"> </w:t>
      </w:r>
      <w:r w:rsidRPr="0031634D">
        <w:rPr>
          <w:rFonts w:cs="Times New Roman"/>
          <w:bCs/>
          <w:szCs w:val="24"/>
        </w:rPr>
        <w:t xml:space="preserve"> </w:t>
      </w:r>
      <w:r w:rsidR="00840E99" w:rsidRPr="0031634D">
        <w:rPr>
          <w:rFonts w:cs="Times New Roman"/>
          <w:bCs/>
          <w:szCs w:val="24"/>
        </w:rPr>
        <w:t>Добавить родственника</w:t>
      </w:r>
      <w:r w:rsidRPr="0031634D">
        <w:rPr>
          <w:rFonts w:cs="Times New Roman"/>
          <w:bCs/>
          <w:szCs w:val="24"/>
        </w:rPr>
        <w:t xml:space="preserve">. </w:t>
      </w:r>
    </w:p>
    <w:p w14:paraId="2F07B632" w14:textId="77777777" w:rsidR="002E5841" w:rsidRPr="00205237" w:rsidRDefault="00214C98" w:rsidP="00F12671">
      <w:pPr>
        <w:jc w:val="both"/>
        <w:rPr>
          <w:rFonts w:cs="Times New Roman"/>
          <w:b/>
          <w:szCs w:val="24"/>
        </w:rPr>
      </w:pPr>
      <w:r w:rsidRPr="00205237">
        <w:rPr>
          <w:rFonts w:cs="Times New Roman"/>
          <w:szCs w:val="24"/>
        </w:rPr>
        <w:t xml:space="preserve">При необходимости </w:t>
      </w:r>
      <w:r w:rsidR="00E028D1" w:rsidRPr="00205237">
        <w:rPr>
          <w:rFonts w:cs="Times New Roman"/>
          <w:szCs w:val="24"/>
        </w:rPr>
        <w:t>клиенту внести информацию (данные) о члене семьи, Клиент</w:t>
      </w:r>
      <w:r w:rsidRPr="00205237">
        <w:rPr>
          <w:rFonts w:cs="Times New Roman"/>
          <w:szCs w:val="24"/>
        </w:rPr>
        <w:t xml:space="preserve"> выполняет команд</w:t>
      </w:r>
      <w:r w:rsidR="00E028D1" w:rsidRPr="00205237">
        <w:rPr>
          <w:rFonts w:cs="Times New Roman"/>
          <w:szCs w:val="24"/>
        </w:rPr>
        <w:t>у</w:t>
      </w:r>
      <w:r w:rsidRPr="00205237">
        <w:rPr>
          <w:rFonts w:cs="Times New Roman"/>
          <w:szCs w:val="24"/>
        </w:rPr>
        <w:t xml:space="preserve"> </w:t>
      </w:r>
      <w:r w:rsidRPr="00205237">
        <w:rPr>
          <w:rFonts w:cs="Times New Roman"/>
          <w:b/>
          <w:szCs w:val="24"/>
        </w:rPr>
        <w:t>«</w:t>
      </w:r>
      <w:r w:rsidR="00E028D1" w:rsidRPr="00205237">
        <w:rPr>
          <w:rFonts w:cs="Times New Roman"/>
          <w:b/>
          <w:szCs w:val="24"/>
        </w:rPr>
        <w:t>Добавить Родственника</w:t>
      </w:r>
      <w:r w:rsidR="004B3492" w:rsidRPr="00205237">
        <w:rPr>
          <w:rFonts w:cs="Times New Roman"/>
          <w:b/>
          <w:szCs w:val="24"/>
        </w:rPr>
        <w:t>»</w:t>
      </w:r>
    </w:p>
    <w:p w14:paraId="55E55D0D" w14:textId="77777777" w:rsidR="004B3492" w:rsidRPr="00205237" w:rsidRDefault="004B3492" w:rsidP="00F12671">
      <w:pPr>
        <w:jc w:val="both"/>
        <w:rPr>
          <w:rFonts w:cs="Times New Roman"/>
          <w:szCs w:val="24"/>
        </w:rPr>
      </w:pPr>
      <w:r w:rsidRPr="004B3EE2">
        <w:rPr>
          <w:rStyle w:val="af4"/>
        </w:rPr>
        <w:t>Шаг. 1. 1.</w:t>
      </w:r>
      <w:r w:rsidRPr="00205237">
        <w:rPr>
          <w:rFonts w:cs="Times New Roman"/>
          <w:szCs w:val="24"/>
        </w:rPr>
        <w:t xml:space="preserve">  </w:t>
      </w:r>
      <w:r w:rsidRPr="0031634D">
        <w:rPr>
          <w:rFonts w:cs="Times New Roman"/>
          <w:bCs/>
          <w:szCs w:val="24"/>
        </w:rPr>
        <w:t>Внести информацию о родственнике.</w:t>
      </w:r>
      <w:r w:rsidRPr="00205237">
        <w:rPr>
          <w:rFonts w:cs="Times New Roman"/>
          <w:szCs w:val="24"/>
        </w:rPr>
        <w:t xml:space="preserve"> </w:t>
      </w:r>
    </w:p>
    <w:p w14:paraId="5B2FA119" w14:textId="6C78E805" w:rsidR="004B3492" w:rsidRPr="00205237" w:rsidRDefault="004B3492" w:rsidP="004B3EE2">
      <w:r w:rsidRPr="00205237">
        <w:t>В открывшемся окне ввода последовательно вводите следующую информацию</w:t>
      </w:r>
      <w:r w:rsidR="004B3EE2"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80"/>
        <w:gridCol w:w="3555"/>
        <w:gridCol w:w="1965"/>
        <w:gridCol w:w="3145"/>
      </w:tblGrid>
      <w:tr w:rsidR="004B3492" w:rsidRPr="00902BB8" w14:paraId="7FA36AE8" w14:textId="77777777" w:rsidTr="004B3492">
        <w:tc>
          <w:tcPr>
            <w:tcW w:w="699" w:type="dxa"/>
          </w:tcPr>
          <w:p w14:paraId="4D443311" w14:textId="77777777" w:rsidR="004B3492" w:rsidRPr="004B3EE2" w:rsidRDefault="004B3492" w:rsidP="004B3EE2">
            <w:pPr>
              <w:ind w:firstLine="0"/>
              <w:jc w:val="center"/>
              <w:rPr>
                <w:b/>
                <w:bCs/>
              </w:rPr>
            </w:pPr>
            <w:r w:rsidRPr="004B3EE2">
              <w:rPr>
                <w:b/>
                <w:bCs/>
              </w:rPr>
              <w:t>№</w:t>
            </w:r>
          </w:p>
        </w:tc>
        <w:tc>
          <w:tcPr>
            <w:tcW w:w="3723" w:type="dxa"/>
          </w:tcPr>
          <w:p w14:paraId="4C67FE19" w14:textId="77777777" w:rsidR="004B3492" w:rsidRPr="004B3EE2" w:rsidRDefault="004B3492" w:rsidP="004B3EE2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08" w:type="dxa"/>
          </w:tcPr>
          <w:p w14:paraId="4C8BE6A3" w14:textId="77777777" w:rsidR="004B3492" w:rsidRPr="004B3EE2" w:rsidRDefault="004B3492" w:rsidP="004B3EE2">
            <w:pPr>
              <w:ind w:firstLine="0"/>
              <w:jc w:val="center"/>
              <w:rPr>
                <w:b/>
                <w:bCs/>
              </w:rPr>
            </w:pPr>
            <w:r w:rsidRPr="004B3EE2">
              <w:rPr>
                <w:b/>
                <w:bCs/>
              </w:rPr>
              <w:t>Обязательность</w:t>
            </w:r>
          </w:p>
        </w:tc>
        <w:tc>
          <w:tcPr>
            <w:tcW w:w="3215" w:type="dxa"/>
          </w:tcPr>
          <w:p w14:paraId="2E1BE816" w14:textId="77777777" w:rsidR="004B3492" w:rsidRPr="004B3EE2" w:rsidRDefault="004B3492" w:rsidP="004B3EE2">
            <w:pPr>
              <w:ind w:firstLine="0"/>
              <w:jc w:val="center"/>
              <w:rPr>
                <w:b/>
                <w:bCs/>
              </w:rPr>
            </w:pPr>
            <w:r w:rsidRPr="004B3EE2">
              <w:rPr>
                <w:b/>
                <w:bCs/>
              </w:rPr>
              <w:t>Примечание</w:t>
            </w:r>
          </w:p>
        </w:tc>
      </w:tr>
      <w:tr w:rsidR="004B3492" w:rsidRPr="00902BB8" w14:paraId="43CF2E0C" w14:textId="77777777" w:rsidTr="004B3492">
        <w:trPr>
          <w:trHeight w:val="279"/>
        </w:trPr>
        <w:tc>
          <w:tcPr>
            <w:tcW w:w="699" w:type="dxa"/>
          </w:tcPr>
          <w:p w14:paraId="3B493B18" w14:textId="77777777" w:rsidR="004B3492" w:rsidRPr="00902BB8" w:rsidRDefault="004B3492" w:rsidP="004B3EE2">
            <w:pPr>
              <w:ind w:firstLine="0"/>
              <w:jc w:val="center"/>
            </w:pPr>
            <w:r w:rsidRPr="00902BB8">
              <w:t>1.</w:t>
            </w:r>
          </w:p>
        </w:tc>
        <w:tc>
          <w:tcPr>
            <w:tcW w:w="3723" w:type="dxa"/>
          </w:tcPr>
          <w:p w14:paraId="036CE875" w14:textId="77777777" w:rsidR="004B3492" w:rsidRPr="00C6290E" w:rsidRDefault="004B3492" w:rsidP="004B3EE2">
            <w:pPr>
              <w:ind w:firstLine="0"/>
            </w:pPr>
            <w:r w:rsidRPr="00C6290E">
              <w:t>Фамилия</w:t>
            </w:r>
          </w:p>
        </w:tc>
        <w:tc>
          <w:tcPr>
            <w:tcW w:w="1708" w:type="dxa"/>
          </w:tcPr>
          <w:p w14:paraId="041E70BA" w14:textId="77777777" w:rsidR="004B3492" w:rsidRPr="00C6290E" w:rsidRDefault="004B3492" w:rsidP="004B3EE2">
            <w:pPr>
              <w:ind w:firstLine="0"/>
            </w:pPr>
            <w:r w:rsidRPr="00C6290E">
              <w:t>Да</w:t>
            </w:r>
          </w:p>
        </w:tc>
        <w:tc>
          <w:tcPr>
            <w:tcW w:w="3215" w:type="dxa"/>
          </w:tcPr>
          <w:p w14:paraId="1ED74718" w14:textId="77777777" w:rsidR="004B3492" w:rsidRPr="00C6290E" w:rsidRDefault="004B3492" w:rsidP="004B3EE2">
            <w:pPr>
              <w:ind w:firstLine="0"/>
            </w:pPr>
          </w:p>
        </w:tc>
      </w:tr>
      <w:tr w:rsidR="004B3492" w:rsidRPr="00902BB8" w14:paraId="4D7BB08A" w14:textId="77777777" w:rsidTr="004B3492">
        <w:tc>
          <w:tcPr>
            <w:tcW w:w="699" w:type="dxa"/>
          </w:tcPr>
          <w:p w14:paraId="7E266363" w14:textId="77777777" w:rsidR="004B3492" w:rsidRPr="00902BB8" w:rsidRDefault="004B3492" w:rsidP="004B3EE2">
            <w:pPr>
              <w:ind w:firstLine="0"/>
              <w:jc w:val="center"/>
              <w:rPr>
                <w:lang w:val="en-US"/>
              </w:rPr>
            </w:pPr>
            <w:r w:rsidRPr="00902BB8">
              <w:t>2</w:t>
            </w:r>
            <w:r w:rsidRPr="00902BB8">
              <w:rPr>
                <w:lang w:val="en-US"/>
              </w:rPr>
              <w:t>.</w:t>
            </w:r>
          </w:p>
        </w:tc>
        <w:tc>
          <w:tcPr>
            <w:tcW w:w="3723" w:type="dxa"/>
          </w:tcPr>
          <w:p w14:paraId="21BFD5C9" w14:textId="77777777" w:rsidR="004B3492" w:rsidRPr="00C6290E" w:rsidRDefault="004B3492" w:rsidP="004B3EE2">
            <w:pPr>
              <w:ind w:firstLine="0"/>
            </w:pPr>
            <w:r w:rsidRPr="00C6290E">
              <w:t>Имя</w:t>
            </w:r>
          </w:p>
        </w:tc>
        <w:tc>
          <w:tcPr>
            <w:tcW w:w="1708" w:type="dxa"/>
          </w:tcPr>
          <w:p w14:paraId="57794D92" w14:textId="77777777" w:rsidR="004B3492" w:rsidRPr="00C6290E" w:rsidRDefault="004B3492" w:rsidP="004B3EE2">
            <w:pPr>
              <w:ind w:firstLine="0"/>
            </w:pPr>
            <w:r w:rsidRPr="00C6290E">
              <w:t>Да</w:t>
            </w:r>
          </w:p>
        </w:tc>
        <w:tc>
          <w:tcPr>
            <w:tcW w:w="3215" w:type="dxa"/>
          </w:tcPr>
          <w:p w14:paraId="63A1B3CD" w14:textId="77777777" w:rsidR="004B3492" w:rsidRPr="00C6290E" w:rsidRDefault="004B3492" w:rsidP="004B3EE2">
            <w:pPr>
              <w:ind w:firstLine="0"/>
            </w:pPr>
          </w:p>
        </w:tc>
      </w:tr>
      <w:tr w:rsidR="004B3492" w:rsidRPr="00902BB8" w14:paraId="0D94A911" w14:textId="77777777" w:rsidTr="004B3492">
        <w:tc>
          <w:tcPr>
            <w:tcW w:w="699" w:type="dxa"/>
          </w:tcPr>
          <w:p w14:paraId="1D307BA5" w14:textId="77777777" w:rsidR="004B3492" w:rsidRPr="00902BB8" w:rsidRDefault="004B3492" w:rsidP="004B3EE2">
            <w:pPr>
              <w:ind w:firstLine="0"/>
              <w:jc w:val="center"/>
            </w:pPr>
            <w:r w:rsidRPr="00902BB8">
              <w:t>3.</w:t>
            </w:r>
          </w:p>
        </w:tc>
        <w:tc>
          <w:tcPr>
            <w:tcW w:w="3723" w:type="dxa"/>
          </w:tcPr>
          <w:p w14:paraId="680436CA" w14:textId="77777777" w:rsidR="004B3492" w:rsidRPr="00C6290E" w:rsidRDefault="004B3492" w:rsidP="004B3EE2">
            <w:pPr>
              <w:ind w:firstLine="0"/>
            </w:pPr>
            <w:r w:rsidRPr="00C6290E">
              <w:t>Отчество</w:t>
            </w:r>
          </w:p>
        </w:tc>
        <w:tc>
          <w:tcPr>
            <w:tcW w:w="1708" w:type="dxa"/>
          </w:tcPr>
          <w:p w14:paraId="04B6D906" w14:textId="40B95769" w:rsidR="004B3492" w:rsidRPr="00C6290E" w:rsidRDefault="000A37D3" w:rsidP="004B3EE2">
            <w:pPr>
              <w:ind w:firstLine="0"/>
            </w:pPr>
            <w:r w:rsidRPr="00C6290E">
              <w:t>Нет</w:t>
            </w:r>
          </w:p>
        </w:tc>
        <w:tc>
          <w:tcPr>
            <w:tcW w:w="3215" w:type="dxa"/>
          </w:tcPr>
          <w:p w14:paraId="75B07565" w14:textId="77777777" w:rsidR="004B3492" w:rsidRPr="00C6290E" w:rsidRDefault="004B3492" w:rsidP="004B3EE2">
            <w:pPr>
              <w:ind w:firstLine="0"/>
            </w:pPr>
          </w:p>
        </w:tc>
      </w:tr>
      <w:tr w:rsidR="004B3492" w:rsidRPr="00205237" w14:paraId="2689E48E" w14:textId="77777777" w:rsidTr="004B3492">
        <w:tc>
          <w:tcPr>
            <w:tcW w:w="699" w:type="dxa"/>
          </w:tcPr>
          <w:p w14:paraId="1B26B0F1" w14:textId="77777777" w:rsidR="004B3492" w:rsidRPr="00902BB8" w:rsidRDefault="004B3492" w:rsidP="004B3EE2">
            <w:pPr>
              <w:ind w:firstLine="0"/>
              <w:jc w:val="center"/>
            </w:pPr>
            <w:r w:rsidRPr="00902BB8">
              <w:t>4.</w:t>
            </w:r>
          </w:p>
        </w:tc>
        <w:tc>
          <w:tcPr>
            <w:tcW w:w="3723" w:type="dxa"/>
          </w:tcPr>
          <w:p w14:paraId="365ED722" w14:textId="77777777" w:rsidR="004B3492" w:rsidRPr="00C6290E" w:rsidRDefault="004B3492" w:rsidP="004B3EE2">
            <w:pPr>
              <w:ind w:firstLine="0"/>
            </w:pPr>
            <w:r w:rsidRPr="00C6290E">
              <w:t>Дата рождения</w:t>
            </w:r>
          </w:p>
        </w:tc>
        <w:tc>
          <w:tcPr>
            <w:tcW w:w="1708" w:type="dxa"/>
          </w:tcPr>
          <w:p w14:paraId="6F6FF510" w14:textId="77777777" w:rsidR="004B3492" w:rsidRPr="00C6290E" w:rsidRDefault="004B3492" w:rsidP="004B3EE2">
            <w:pPr>
              <w:ind w:firstLine="0"/>
            </w:pPr>
            <w:r w:rsidRPr="00C6290E">
              <w:t>Да</w:t>
            </w:r>
          </w:p>
        </w:tc>
        <w:tc>
          <w:tcPr>
            <w:tcW w:w="3215" w:type="dxa"/>
          </w:tcPr>
          <w:p w14:paraId="449895D8" w14:textId="77777777" w:rsidR="004B3492" w:rsidRPr="00C6290E" w:rsidRDefault="004B3492" w:rsidP="004B3EE2">
            <w:pPr>
              <w:ind w:firstLine="0"/>
              <w:rPr>
                <w:color w:val="333333"/>
                <w:shd w:val="clear" w:color="auto" w:fill="FFFFFF"/>
              </w:rPr>
            </w:pPr>
            <w:r w:rsidRPr="00C6290E">
              <w:t xml:space="preserve">Предлагаем формат </w:t>
            </w:r>
            <w:r w:rsidRPr="00C6290E">
              <w:rPr>
                <w:color w:val="333333"/>
                <w:shd w:val="clear" w:color="auto" w:fill="FFFFFF"/>
              </w:rPr>
              <w:t>ДД.ММ.ГГ</w:t>
            </w:r>
          </w:p>
          <w:p w14:paraId="35194C1E" w14:textId="1C2FE553" w:rsidR="00902BB8" w:rsidRPr="00C6290E" w:rsidRDefault="00902BB8" w:rsidP="004B3EE2">
            <w:pPr>
              <w:ind w:firstLine="0"/>
            </w:pPr>
            <w:r w:rsidRPr="00C6290E">
              <w:rPr>
                <w:color w:val="333333"/>
                <w:shd w:val="clear" w:color="auto" w:fill="FFFFFF"/>
              </w:rPr>
              <w:t>При добавлении родственника 18</w:t>
            </w:r>
            <w:r w:rsidR="004B3EE2" w:rsidRPr="00C6290E">
              <w:rPr>
                <w:color w:val="333333"/>
                <w:shd w:val="clear" w:color="auto" w:fill="FFFFFF"/>
              </w:rPr>
              <w:t xml:space="preserve">+ </w:t>
            </w:r>
            <w:r w:rsidR="004B3EE2">
              <w:rPr>
                <w:color w:val="333333"/>
                <w:shd w:val="clear" w:color="auto" w:fill="FFFFFF"/>
              </w:rPr>
              <w:t>выводится</w:t>
            </w:r>
            <w:r w:rsidR="007A4C72">
              <w:rPr>
                <w:color w:val="333333"/>
                <w:shd w:val="clear" w:color="auto" w:fill="FFFFFF"/>
              </w:rPr>
              <w:t xml:space="preserve"> с</w:t>
            </w:r>
            <w:r w:rsidRPr="00C6290E">
              <w:rPr>
                <w:color w:val="333333"/>
                <w:shd w:val="clear" w:color="auto" w:fill="FFFFFF"/>
              </w:rPr>
              <w:t xml:space="preserve">ообщение о </w:t>
            </w:r>
            <w:r w:rsidR="007A4C72">
              <w:rPr>
                <w:color w:val="333333"/>
                <w:shd w:val="clear" w:color="auto" w:fill="FFFFFF"/>
              </w:rPr>
              <w:t xml:space="preserve">необходимости </w:t>
            </w:r>
            <w:r w:rsidRPr="00C6290E">
              <w:rPr>
                <w:color w:val="333333"/>
                <w:shd w:val="clear" w:color="auto" w:fill="FFFFFF"/>
              </w:rPr>
              <w:t>подписании доверенности в МЦ</w:t>
            </w:r>
          </w:p>
        </w:tc>
      </w:tr>
      <w:tr w:rsidR="004B3492" w:rsidRPr="00902BB8" w14:paraId="19FBE030" w14:textId="77777777" w:rsidTr="004B3492">
        <w:tc>
          <w:tcPr>
            <w:tcW w:w="699" w:type="dxa"/>
          </w:tcPr>
          <w:p w14:paraId="1311E445" w14:textId="77777777" w:rsidR="004B3492" w:rsidRPr="00902BB8" w:rsidRDefault="004B3492" w:rsidP="004B3EE2">
            <w:pPr>
              <w:ind w:firstLine="0"/>
              <w:jc w:val="center"/>
            </w:pPr>
            <w:r w:rsidRPr="00902BB8">
              <w:t>5.</w:t>
            </w:r>
          </w:p>
        </w:tc>
        <w:tc>
          <w:tcPr>
            <w:tcW w:w="3723" w:type="dxa"/>
          </w:tcPr>
          <w:p w14:paraId="306EE5E3" w14:textId="14609F13" w:rsidR="004B3492" w:rsidRPr="00C6290E" w:rsidRDefault="004B3492" w:rsidP="004B3EE2">
            <w:pPr>
              <w:ind w:firstLine="0"/>
            </w:pPr>
            <w:r w:rsidRPr="00C6290E">
              <w:t xml:space="preserve">Пол </w:t>
            </w:r>
          </w:p>
        </w:tc>
        <w:tc>
          <w:tcPr>
            <w:tcW w:w="1708" w:type="dxa"/>
          </w:tcPr>
          <w:p w14:paraId="2975FF7F" w14:textId="4F9F932B" w:rsidR="004B3492" w:rsidRPr="00C6290E" w:rsidRDefault="00533286" w:rsidP="004B3EE2">
            <w:pPr>
              <w:ind w:firstLine="0"/>
            </w:pPr>
            <w:r w:rsidRPr="00C6290E">
              <w:t>Да</w:t>
            </w:r>
          </w:p>
        </w:tc>
        <w:tc>
          <w:tcPr>
            <w:tcW w:w="3215" w:type="dxa"/>
          </w:tcPr>
          <w:p w14:paraId="2ED7704C" w14:textId="77777777" w:rsidR="004B3492" w:rsidRPr="00C6290E" w:rsidRDefault="004B3492" w:rsidP="004B3EE2">
            <w:pPr>
              <w:ind w:firstLine="0"/>
            </w:pPr>
            <w:r w:rsidRPr="00C6290E">
              <w:t>Нужен ли этот формат – если да, то обязательный или опциональный</w:t>
            </w:r>
          </w:p>
        </w:tc>
      </w:tr>
      <w:tr w:rsidR="000A37D3" w:rsidRPr="00902BB8" w14:paraId="604922A2" w14:textId="77777777" w:rsidTr="004B3492">
        <w:tc>
          <w:tcPr>
            <w:tcW w:w="699" w:type="dxa"/>
          </w:tcPr>
          <w:p w14:paraId="498BE508" w14:textId="77777777" w:rsidR="000A37D3" w:rsidRPr="00902BB8" w:rsidRDefault="000A37D3" w:rsidP="004B3EE2">
            <w:pPr>
              <w:ind w:firstLine="0"/>
              <w:jc w:val="center"/>
            </w:pPr>
          </w:p>
        </w:tc>
        <w:tc>
          <w:tcPr>
            <w:tcW w:w="3723" w:type="dxa"/>
          </w:tcPr>
          <w:p w14:paraId="16DE35BB" w14:textId="0C45DF18" w:rsidR="000A37D3" w:rsidRPr="00C6290E" w:rsidRDefault="000A37D3" w:rsidP="004B3EE2">
            <w:pPr>
              <w:ind w:firstLine="0"/>
            </w:pPr>
            <w:r w:rsidRPr="00C6290E">
              <w:t>Родство</w:t>
            </w:r>
          </w:p>
        </w:tc>
        <w:tc>
          <w:tcPr>
            <w:tcW w:w="1708" w:type="dxa"/>
          </w:tcPr>
          <w:p w14:paraId="65C007E5" w14:textId="36C24DAA" w:rsidR="000A37D3" w:rsidRPr="00C6290E" w:rsidRDefault="000A37D3" w:rsidP="004B3EE2">
            <w:pPr>
              <w:ind w:firstLine="0"/>
            </w:pPr>
            <w:r w:rsidRPr="00C6290E">
              <w:t>Да</w:t>
            </w:r>
          </w:p>
        </w:tc>
        <w:tc>
          <w:tcPr>
            <w:tcW w:w="3215" w:type="dxa"/>
          </w:tcPr>
          <w:p w14:paraId="12FBC88A" w14:textId="77D87D61" w:rsidR="000A37D3" w:rsidRPr="00C6290E" w:rsidRDefault="000A37D3" w:rsidP="004B3EE2">
            <w:pPr>
              <w:ind w:firstLine="0"/>
            </w:pPr>
            <w:r w:rsidRPr="00C6290E">
              <w:t>Предоставят МИС список</w:t>
            </w:r>
            <w:r w:rsidR="00205237" w:rsidRPr="00C6290E">
              <w:t xml:space="preserve"> (в дальнейшем будет выбираться из выпадающего списка)</w:t>
            </w:r>
          </w:p>
        </w:tc>
      </w:tr>
      <w:tr w:rsidR="00B915F3" w:rsidRPr="00902BB8" w14:paraId="7F617BF3" w14:textId="77777777" w:rsidTr="004B3492">
        <w:tc>
          <w:tcPr>
            <w:tcW w:w="699" w:type="dxa"/>
          </w:tcPr>
          <w:p w14:paraId="697DDD8F" w14:textId="1F9AA3F2" w:rsidR="00B915F3" w:rsidRPr="00902BB8" w:rsidRDefault="008C6D48" w:rsidP="004B3EE2">
            <w:pPr>
              <w:ind w:firstLine="0"/>
              <w:jc w:val="center"/>
            </w:pPr>
            <w:r w:rsidRPr="00902BB8">
              <w:t>6.</w:t>
            </w:r>
          </w:p>
        </w:tc>
        <w:tc>
          <w:tcPr>
            <w:tcW w:w="3723" w:type="dxa"/>
          </w:tcPr>
          <w:p w14:paraId="1CA9A133" w14:textId="6B34E40E" w:rsidR="00B915F3" w:rsidRPr="00C6290E" w:rsidRDefault="008C6D48" w:rsidP="004B3EE2">
            <w:pPr>
              <w:ind w:firstLine="0"/>
            </w:pPr>
            <w:r w:rsidRPr="00C6290E">
              <w:t>Использовать по умолчанию в записях, запросах</w:t>
            </w:r>
          </w:p>
        </w:tc>
        <w:tc>
          <w:tcPr>
            <w:tcW w:w="1708" w:type="dxa"/>
          </w:tcPr>
          <w:p w14:paraId="3299EABC" w14:textId="5514CB40" w:rsidR="00B915F3" w:rsidRPr="00C6290E" w:rsidRDefault="008C6D48" w:rsidP="004B3EE2">
            <w:pPr>
              <w:ind w:firstLine="0"/>
            </w:pPr>
            <w:commentRangeStart w:id="631"/>
            <w:r w:rsidRPr="00C6290E">
              <w:t>Нет</w:t>
            </w:r>
            <w:commentRangeEnd w:id="631"/>
            <w:r w:rsidR="00522F53">
              <w:rPr>
                <w:rStyle w:val="ae"/>
              </w:rPr>
              <w:commentReference w:id="631"/>
            </w:r>
          </w:p>
        </w:tc>
        <w:tc>
          <w:tcPr>
            <w:tcW w:w="3215" w:type="dxa"/>
          </w:tcPr>
          <w:p w14:paraId="55CEF388" w14:textId="4486BBA3" w:rsidR="00B915F3" w:rsidRPr="00C6290E" w:rsidRDefault="000D6815" w:rsidP="004B3EE2">
            <w:pPr>
              <w:ind w:firstLine="0"/>
            </w:pPr>
            <w:r w:rsidRPr="00C6290E">
              <w:t>Если Главный Пациент не выбран – по умолчанию используется зарегистрированный в ЛК Клиент</w:t>
            </w:r>
          </w:p>
        </w:tc>
      </w:tr>
      <w:tr w:rsidR="000A37D3" w:rsidRPr="004B3492" w14:paraId="739B2686" w14:textId="77777777" w:rsidTr="000A37D3">
        <w:tc>
          <w:tcPr>
            <w:tcW w:w="699" w:type="dxa"/>
          </w:tcPr>
          <w:p w14:paraId="3F2E7986" w14:textId="0577B2FA" w:rsidR="000A37D3" w:rsidRPr="00902BB8" w:rsidRDefault="000A37D3" w:rsidP="004B3EE2">
            <w:pPr>
              <w:ind w:firstLine="0"/>
              <w:jc w:val="center"/>
            </w:pPr>
            <w:r w:rsidRPr="00902BB8">
              <w:t>7.</w:t>
            </w:r>
          </w:p>
        </w:tc>
        <w:tc>
          <w:tcPr>
            <w:tcW w:w="3723" w:type="dxa"/>
          </w:tcPr>
          <w:p w14:paraId="74F8EFE1" w14:textId="31019083" w:rsidR="000A37D3" w:rsidRPr="00C6290E" w:rsidRDefault="000A37D3" w:rsidP="004B3EE2">
            <w:pPr>
              <w:ind w:firstLine="0"/>
            </w:pPr>
            <w:r w:rsidRPr="00C6290E">
              <w:t>Телефон родственника</w:t>
            </w:r>
          </w:p>
        </w:tc>
        <w:tc>
          <w:tcPr>
            <w:tcW w:w="1708" w:type="dxa"/>
          </w:tcPr>
          <w:p w14:paraId="0D1781A7" w14:textId="26B1DC35" w:rsidR="000A37D3" w:rsidRPr="00C6290E" w:rsidRDefault="00223905" w:rsidP="004B3EE2">
            <w:pPr>
              <w:ind w:firstLine="0"/>
            </w:pPr>
            <w:ins w:id="632" w:author="Максакова Светлана Олеговна" w:date="2023-09-07T13:39:00Z">
              <w:r w:rsidRPr="00E47EF8">
                <w:rPr>
                  <w:highlight w:val="cyan"/>
                  <w:rPrChange w:id="633" w:author="Максакова Светлана Олеговна" w:date="2023-09-07T13:40:00Z">
                    <w:rPr/>
                  </w:rPrChange>
                </w:rPr>
                <w:t>Да, если 18 +</w:t>
              </w:r>
            </w:ins>
            <w:r w:rsidR="00E7287C" w:rsidRPr="00223905">
              <w:rPr>
                <w:strike/>
                <w:rPrChange w:id="634" w:author="Максакова Светлана Олеговна" w:date="2023-09-07T13:39:00Z">
                  <w:rPr/>
                </w:rPrChange>
              </w:rPr>
              <w:t>Нет</w:t>
            </w:r>
          </w:p>
        </w:tc>
        <w:tc>
          <w:tcPr>
            <w:tcW w:w="3215" w:type="dxa"/>
          </w:tcPr>
          <w:p w14:paraId="59D5A155" w14:textId="6C778E84" w:rsidR="000A37D3" w:rsidRPr="00223905" w:rsidRDefault="00223905" w:rsidP="004B3EE2">
            <w:pPr>
              <w:ind w:firstLine="0"/>
              <w:rPr>
                <w:rPrChange w:id="635" w:author="Максакова Светлана Олеговна" w:date="2023-09-07T13:40:00Z">
                  <w:rPr>
                    <w:strike/>
                  </w:rPr>
                </w:rPrChange>
              </w:rPr>
            </w:pPr>
            <w:ins w:id="636" w:author="Максакова Светлана Олеговна" w:date="2023-09-07T13:39:00Z">
              <w:r w:rsidRPr="00E47EF8">
                <w:rPr>
                  <w:highlight w:val="cyan"/>
                  <w:rPrChange w:id="637" w:author="Максакова Светлана Олеговна" w:date="2023-09-07T13:40:00Z">
                    <w:rPr>
                      <w:strike/>
                    </w:rPr>
                  </w:rPrChange>
                </w:rPr>
                <w:t>С подтверждением по смс</w:t>
              </w:r>
            </w:ins>
            <w:ins w:id="638" w:author="Максакова Светлана Олеговна" w:date="2023-09-07T13:40:00Z">
              <w:r w:rsidRPr="00E47EF8">
                <w:rPr>
                  <w:highlight w:val="cyan"/>
                  <w:rPrChange w:id="639" w:author="Максакова Светлана Олеговна" w:date="2023-09-07T13:40:00Z">
                    <w:rPr>
                      <w:strike/>
                    </w:rPr>
                  </w:rPrChange>
                </w:rPr>
                <w:t xml:space="preserve">, только </w:t>
              </w:r>
              <w:r w:rsidRPr="00E47EF8">
                <w:rPr>
                  <w:highlight w:val="cyan"/>
                  <w:rPrChange w:id="640" w:author="Максакова Светлана Олеговна" w:date="2023-09-07T13:40:00Z">
                    <w:rPr/>
                  </w:rPrChange>
                </w:rPr>
                <w:t>возможность</w:t>
              </w:r>
              <w:r w:rsidRPr="00E47EF8">
                <w:rPr>
                  <w:highlight w:val="cyan"/>
                  <w:rPrChange w:id="641" w:author="Максакова Светлана Олеговна" w:date="2023-09-07T13:40:00Z">
                    <w:rPr>
                      <w:strike/>
                    </w:rPr>
                  </w:rPrChange>
                </w:rPr>
                <w:t xml:space="preserve"> записи</w:t>
              </w:r>
            </w:ins>
          </w:p>
        </w:tc>
      </w:tr>
    </w:tbl>
    <w:p w14:paraId="6ED45D56" w14:textId="165295EB" w:rsidR="004B3492" w:rsidRDefault="004B3492" w:rsidP="00F12671">
      <w:pPr>
        <w:jc w:val="both"/>
        <w:rPr>
          <w:rFonts w:cs="Times New Roman"/>
          <w:b/>
          <w:szCs w:val="24"/>
        </w:rPr>
      </w:pPr>
    </w:p>
    <w:p w14:paraId="4D75D8FB" w14:textId="2F763242" w:rsidR="000A37D3" w:rsidRDefault="00EF14FE" w:rsidP="00F12671">
      <w:pPr>
        <w:jc w:val="both"/>
        <w:rPr>
          <w:rFonts w:cs="Times New Roman"/>
          <w:b/>
          <w:szCs w:val="24"/>
        </w:rPr>
      </w:pPr>
      <w:r w:rsidRPr="00EF14FE">
        <w:rPr>
          <w:rFonts w:cs="Times New Roman"/>
          <w:szCs w:val="24"/>
        </w:rPr>
        <w:t>И выполнить команду</w:t>
      </w:r>
      <w:r>
        <w:rPr>
          <w:rFonts w:cs="Times New Roman"/>
          <w:b/>
          <w:szCs w:val="24"/>
        </w:rPr>
        <w:t xml:space="preserve"> «Сохранить»</w:t>
      </w:r>
      <w:r w:rsidR="00583B5F">
        <w:rPr>
          <w:rFonts w:cs="Times New Roman"/>
          <w:b/>
          <w:szCs w:val="24"/>
        </w:rPr>
        <w:t>.</w:t>
      </w:r>
      <w:r w:rsidR="00583B5F">
        <w:rPr>
          <w:rFonts w:cs="Times New Roman"/>
          <w:szCs w:val="24"/>
        </w:rPr>
        <w:t xml:space="preserve"> После выполнения команды данные о родственнике, </w:t>
      </w:r>
      <w:r w:rsidR="000F6FD3">
        <w:rPr>
          <w:rFonts w:cs="Times New Roman"/>
          <w:szCs w:val="24"/>
        </w:rPr>
        <w:t>передаются</w:t>
      </w:r>
      <w:r w:rsidR="00583B5F">
        <w:rPr>
          <w:rFonts w:cs="Times New Roman"/>
          <w:szCs w:val="24"/>
        </w:rPr>
        <w:t xml:space="preserve"> в </w:t>
      </w:r>
      <w:r w:rsidR="00583B5F" w:rsidRPr="004B3EE2">
        <w:rPr>
          <w:rStyle w:val="af4"/>
        </w:rPr>
        <w:t>МИС</w:t>
      </w:r>
      <w:r w:rsidR="000A37D3" w:rsidRPr="004B3EE2">
        <w:rPr>
          <w:rStyle w:val="af4"/>
        </w:rPr>
        <w:t>.</w:t>
      </w:r>
    </w:p>
    <w:p w14:paraId="022A6475" w14:textId="77777777" w:rsidR="00D732B6" w:rsidRDefault="00D732B6" w:rsidP="00F12671">
      <w:pPr>
        <w:jc w:val="both"/>
        <w:rPr>
          <w:rStyle w:val="af4"/>
        </w:rPr>
      </w:pPr>
    </w:p>
    <w:p w14:paraId="4DC68CE1" w14:textId="44F4E60D" w:rsidR="00214C98" w:rsidRPr="00214C98" w:rsidRDefault="00214C98" w:rsidP="00F12671">
      <w:pPr>
        <w:jc w:val="both"/>
        <w:rPr>
          <w:rFonts w:cs="Times New Roman"/>
          <w:b/>
          <w:szCs w:val="24"/>
        </w:rPr>
      </w:pPr>
      <w:r w:rsidRPr="004B3EE2">
        <w:rPr>
          <w:rStyle w:val="af4"/>
        </w:rPr>
        <w:t>Шаг. 2.</w:t>
      </w:r>
      <w:r w:rsidRPr="00214C98">
        <w:rPr>
          <w:rFonts w:cs="Times New Roman"/>
          <w:szCs w:val="24"/>
        </w:rPr>
        <w:t xml:space="preserve">  </w:t>
      </w:r>
      <w:r w:rsidR="00EF14FE" w:rsidRPr="0031634D">
        <w:rPr>
          <w:rFonts w:cs="Times New Roman"/>
          <w:bCs/>
          <w:szCs w:val="24"/>
        </w:rPr>
        <w:t>Просмотр, внесение изменений, уточнений.</w:t>
      </w:r>
    </w:p>
    <w:p w14:paraId="55176961" w14:textId="77777777" w:rsidR="00214C98" w:rsidRDefault="00187C74" w:rsidP="00F1267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В блоке </w:t>
      </w:r>
      <w:r w:rsidRPr="00187C74">
        <w:rPr>
          <w:rFonts w:cs="Times New Roman"/>
          <w:b/>
          <w:szCs w:val="24"/>
        </w:rPr>
        <w:t>«Список родственников»</w:t>
      </w:r>
      <w:r>
        <w:rPr>
          <w:rFonts w:cs="Times New Roman"/>
          <w:szCs w:val="24"/>
        </w:rPr>
        <w:t xml:space="preserve"> в виде </w:t>
      </w:r>
      <w:r w:rsidRPr="00AA220A">
        <w:rPr>
          <w:rFonts w:cs="Times New Roman"/>
          <w:szCs w:val="24"/>
        </w:rPr>
        <w:t>гиперссылок выводится</w:t>
      </w:r>
      <w:r>
        <w:rPr>
          <w:rFonts w:cs="Times New Roman"/>
          <w:szCs w:val="24"/>
        </w:rPr>
        <w:t xml:space="preserve"> список зарегистрированных родственников Клиента, кликнув на выбранного родственника осуществляется переход на окно редактирования данных.</w:t>
      </w:r>
    </w:p>
    <w:p w14:paraId="7E329FAD" w14:textId="63455CC2" w:rsidR="00187C74" w:rsidRPr="00214C98" w:rsidRDefault="00187C74" w:rsidP="00F1267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Переход на окно редактирования данных можно также осуществить, выполнив команду </w:t>
      </w:r>
      <w:r w:rsidRPr="00187C74">
        <w:rPr>
          <w:rFonts w:cs="Times New Roman"/>
          <w:b/>
          <w:szCs w:val="24"/>
        </w:rPr>
        <w:t>«Внести изменения, добавления»</w:t>
      </w:r>
      <w:r>
        <w:rPr>
          <w:rFonts w:cs="Times New Roman"/>
          <w:b/>
          <w:szCs w:val="24"/>
        </w:rPr>
        <w:t>.</w:t>
      </w:r>
    </w:p>
    <w:p w14:paraId="55887436" w14:textId="7236095A" w:rsidR="00922FDA" w:rsidRPr="004B3EE2" w:rsidRDefault="00DA1DC3" w:rsidP="009431FD">
      <w:pPr>
        <w:pStyle w:val="1"/>
      </w:pPr>
      <w:bookmarkStart w:id="642" w:name="_Toc143178498"/>
      <w:r>
        <w:t>Профиль.</w:t>
      </w:r>
      <w:bookmarkEnd w:id="642"/>
    </w:p>
    <w:p w14:paraId="6EDF13CE" w14:textId="4CEC6958" w:rsidR="007C432A" w:rsidRPr="00902BB8" w:rsidRDefault="007C432A" w:rsidP="00F12671">
      <w:pPr>
        <w:jc w:val="both"/>
        <w:rPr>
          <w:rFonts w:cs="Times New Roman"/>
          <w:szCs w:val="24"/>
        </w:rPr>
      </w:pPr>
      <w:r w:rsidRPr="00902BB8">
        <w:rPr>
          <w:rFonts w:cs="Times New Roman"/>
          <w:szCs w:val="24"/>
        </w:rPr>
        <w:t>В этом разделе Клиент может свои регистрационные данные</w:t>
      </w:r>
      <w:r w:rsidR="0031634D">
        <w:rPr>
          <w:rFonts w:cs="Times New Roman"/>
          <w:szCs w:val="24"/>
        </w:rPr>
        <w:t>.</w:t>
      </w:r>
    </w:p>
    <w:p w14:paraId="7F07BE04" w14:textId="06AB17B0" w:rsidR="001714AE" w:rsidRPr="00902BB8" w:rsidRDefault="007C432A" w:rsidP="00F12671">
      <w:pPr>
        <w:jc w:val="both"/>
        <w:rPr>
          <w:rFonts w:cs="Times New Roman"/>
          <w:szCs w:val="24"/>
        </w:rPr>
      </w:pPr>
      <w:r w:rsidRPr="00902BB8">
        <w:rPr>
          <w:rFonts w:cs="Times New Roman"/>
          <w:szCs w:val="24"/>
        </w:rPr>
        <w:t>Доступные поля для Изменения</w:t>
      </w:r>
      <w:r w:rsidR="00902BB8" w:rsidRPr="00902BB8">
        <w:rPr>
          <w:rFonts w:cs="Times New Roman"/>
          <w:szCs w:val="24"/>
        </w:rPr>
        <w:t xml:space="preserve"> (список всех полей и обязательность от </w:t>
      </w:r>
      <w:r w:rsidR="00902BB8" w:rsidRPr="00C24897">
        <w:rPr>
          <w:rStyle w:val="af4"/>
        </w:rPr>
        <w:t>МИС</w:t>
      </w:r>
      <w:r w:rsidR="00902BB8" w:rsidRPr="00902BB8">
        <w:rPr>
          <w:rFonts w:cs="Times New Roman"/>
          <w:szCs w:val="24"/>
        </w:rPr>
        <w:t>)</w:t>
      </w:r>
      <w:r w:rsidRPr="00902BB8">
        <w:rPr>
          <w:rFonts w:cs="Times New Roman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"/>
        <w:gridCol w:w="3345"/>
        <w:gridCol w:w="1965"/>
        <w:gridCol w:w="3519"/>
      </w:tblGrid>
      <w:tr w:rsidR="00D325F7" w:rsidRPr="00902BB8" w14:paraId="1157916F" w14:textId="77777777" w:rsidTr="00D325F7">
        <w:tc>
          <w:tcPr>
            <w:tcW w:w="442" w:type="dxa"/>
          </w:tcPr>
          <w:p w14:paraId="11F54F41" w14:textId="2811834E" w:rsidR="00D325F7" w:rsidRPr="004B3EE2" w:rsidRDefault="00D325F7" w:rsidP="004B3EE2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4B3EE2">
              <w:rPr>
                <w:b/>
                <w:bCs/>
              </w:rPr>
              <w:t>№</w:t>
            </w:r>
          </w:p>
        </w:tc>
        <w:tc>
          <w:tcPr>
            <w:tcW w:w="3449" w:type="dxa"/>
          </w:tcPr>
          <w:p w14:paraId="0AEE394C" w14:textId="77777777" w:rsidR="00D325F7" w:rsidRPr="004B3EE2" w:rsidRDefault="00D325F7" w:rsidP="004B3EE2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4B3EE2">
              <w:rPr>
                <w:b/>
                <w:bCs/>
                <w:szCs w:val="24"/>
              </w:rPr>
              <w:t>Параметр</w:t>
            </w:r>
          </w:p>
        </w:tc>
        <w:tc>
          <w:tcPr>
            <w:tcW w:w="1834" w:type="dxa"/>
          </w:tcPr>
          <w:p w14:paraId="7018D36D" w14:textId="77777777" w:rsidR="00D325F7" w:rsidRPr="004B3EE2" w:rsidRDefault="00D325F7" w:rsidP="004B3EE2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4B3EE2">
              <w:rPr>
                <w:b/>
                <w:bCs/>
                <w:szCs w:val="24"/>
              </w:rPr>
              <w:t>Обязательность</w:t>
            </w:r>
          </w:p>
        </w:tc>
        <w:tc>
          <w:tcPr>
            <w:tcW w:w="3620" w:type="dxa"/>
          </w:tcPr>
          <w:p w14:paraId="0373ECFE" w14:textId="77777777" w:rsidR="00D325F7" w:rsidRPr="004B3EE2" w:rsidRDefault="00D325F7" w:rsidP="004B3EE2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4B3EE2">
              <w:rPr>
                <w:b/>
                <w:bCs/>
                <w:szCs w:val="24"/>
              </w:rPr>
              <w:t>Примечание</w:t>
            </w:r>
          </w:p>
        </w:tc>
      </w:tr>
      <w:tr w:rsidR="00D325F7" w:rsidRPr="00902BB8" w14:paraId="7FF3E7AC" w14:textId="77777777" w:rsidTr="00D325F7">
        <w:tc>
          <w:tcPr>
            <w:tcW w:w="442" w:type="dxa"/>
          </w:tcPr>
          <w:p w14:paraId="67731BE6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1.</w:t>
            </w:r>
          </w:p>
        </w:tc>
        <w:tc>
          <w:tcPr>
            <w:tcW w:w="3449" w:type="dxa"/>
          </w:tcPr>
          <w:p w14:paraId="460238D2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Фамилия</w:t>
            </w:r>
          </w:p>
        </w:tc>
        <w:tc>
          <w:tcPr>
            <w:tcW w:w="1834" w:type="dxa"/>
          </w:tcPr>
          <w:p w14:paraId="5E4AAA34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Да</w:t>
            </w:r>
          </w:p>
        </w:tc>
        <w:tc>
          <w:tcPr>
            <w:tcW w:w="3620" w:type="dxa"/>
          </w:tcPr>
          <w:p w14:paraId="71706587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</w:p>
        </w:tc>
      </w:tr>
      <w:tr w:rsidR="00D325F7" w:rsidRPr="00902BB8" w14:paraId="55ADFCFA" w14:textId="77777777" w:rsidTr="00D325F7">
        <w:tc>
          <w:tcPr>
            <w:tcW w:w="442" w:type="dxa"/>
          </w:tcPr>
          <w:p w14:paraId="4B0BA699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2.</w:t>
            </w:r>
          </w:p>
        </w:tc>
        <w:tc>
          <w:tcPr>
            <w:tcW w:w="3449" w:type="dxa"/>
          </w:tcPr>
          <w:p w14:paraId="190311D4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Имя</w:t>
            </w:r>
          </w:p>
        </w:tc>
        <w:tc>
          <w:tcPr>
            <w:tcW w:w="1834" w:type="dxa"/>
          </w:tcPr>
          <w:p w14:paraId="25CFA81E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Да</w:t>
            </w:r>
          </w:p>
        </w:tc>
        <w:tc>
          <w:tcPr>
            <w:tcW w:w="3620" w:type="dxa"/>
          </w:tcPr>
          <w:p w14:paraId="2A713FEC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</w:p>
        </w:tc>
      </w:tr>
      <w:tr w:rsidR="00D325F7" w:rsidRPr="00902BB8" w14:paraId="382F470D" w14:textId="77777777" w:rsidTr="00D325F7">
        <w:tc>
          <w:tcPr>
            <w:tcW w:w="442" w:type="dxa"/>
          </w:tcPr>
          <w:p w14:paraId="0ECEDE29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3.</w:t>
            </w:r>
          </w:p>
        </w:tc>
        <w:tc>
          <w:tcPr>
            <w:tcW w:w="3449" w:type="dxa"/>
          </w:tcPr>
          <w:p w14:paraId="312D8E7B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Отчество</w:t>
            </w:r>
          </w:p>
        </w:tc>
        <w:tc>
          <w:tcPr>
            <w:tcW w:w="1834" w:type="dxa"/>
          </w:tcPr>
          <w:p w14:paraId="3BBFD861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Нет</w:t>
            </w:r>
          </w:p>
        </w:tc>
        <w:tc>
          <w:tcPr>
            <w:tcW w:w="3620" w:type="dxa"/>
          </w:tcPr>
          <w:p w14:paraId="49DCD6F5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Если не заполнено передаем пустое значение</w:t>
            </w:r>
          </w:p>
        </w:tc>
      </w:tr>
      <w:tr w:rsidR="00D325F7" w:rsidRPr="00902BB8" w14:paraId="245364B5" w14:textId="77777777" w:rsidTr="00D325F7">
        <w:tc>
          <w:tcPr>
            <w:tcW w:w="442" w:type="dxa"/>
          </w:tcPr>
          <w:p w14:paraId="08C59398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4.</w:t>
            </w:r>
          </w:p>
        </w:tc>
        <w:tc>
          <w:tcPr>
            <w:tcW w:w="3449" w:type="dxa"/>
          </w:tcPr>
          <w:p w14:paraId="1EBBE7D7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Телефон</w:t>
            </w:r>
          </w:p>
        </w:tc>
        <w:tc>
          <w:tcPr>
            <w:tcW w:w="1834" w:type="dxa"/>
          </w:tcPr>
          <w:p w14:paraId="29B9F0BC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Да</w:t>
            </w:r>
          </w:p>
        </w:tc>
        <w:tc>
          <w:tcPr>
            <w:tcW w:w="3620" w:type="dxa"/>
          </w:tcPr>
          <w:p w14:paraId="5D5516AA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</w:p>
        </w:tc>
      </w:tr>
      <w:tr w:rsidR="00D325F7" w:rsidRPr="00902BB8" w14:paraId="1B4580CB" w14:textId="77777777" w:rsidTr="00D325F7">
        <w:tc>
          <w:tcPr>
            <w:tcW w:w="442" w:type="dxa"/>
          </w:tcPr>
          <w:p w14:paraId="2E4B2B47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5.</w:t>
            </w:r>
          </w:p>
        </w:tc>
        <w:tc>
          <w:tcPr>
            <w:tcW w:w="3449" w:type="dxa"/>
          </w:tcPr>
          <w:p w14:paraId="14C80D20" w14:textId="77777777" w:rsidR="00D325F7" w:rsidRPr="00902BB8" w:rsidRDefault="00D325F7" w:rsidP="004B3EE2">
            <w:pPr>
              <w:ind w:firstLine="0"/>
              <w:rPr>
                <w:szCs w:val="24"/>
                <w:lang w:val="en-US"/>
              </w:rPr>
            </w:pPr>
            <w:r w:rsidRPr="00902BB8">
              <w:rPr>
                <w:szCs w:val="24"/>
                <w:lang w:val="en-US"/>
              </w:rPr>
              <w:t>e-mail</w:t>
            </w:r>
          </w:p>
        </w:tc>
        <w:tc>
          <w:tcPr>
            <w:tcW w:w="1834" w:type="dxa"/>
          </w:tcPr>
          <w:p w14:paraId="59AC3F4B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Да</w:t>
            </w:r>
          </w:p>
        </w:tc>
        <w:tc>
          <w:tcPr>
            <w:tcW w:w="3620" w:type="dxa"/>
          </w:tcPr>
          <w:p w14:paraId="400502B4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 xml:space="preserve">Проверка на ошибки </w:t>
            </w:r>
            <w:r w:rsidRPr="00902BB8">
              <w:rPr>
                <w:szCs w:val="24"/>
                <w:lang w:val="en-US"/>
              </w:rPr>
              <w:t>@</w:t>
            </w:r>
            <w:r w:rsidRPr="00902BB8">
              <w:rPr>
                <w:szCs w:val="24"/>
              </w:rPr>
              <w:t>, почта</w:t>
            </w:r>
          </w:p>
        </w:tc>
      </w:tr>
      <w:tr w:rsidR="00D325F7" w:rsidRPr="00902BB8" w14:paraId="3741A628" w14:textId="77777777" w:rsidTr="00D325F7">
        <w:tc>
          <w:tcPr>
            <w:tcW w:w="442" w:type="dxa"/>
          </w:tcPr>
          <w:p w14:paraId="546AB793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6.</w:t>
            </w:r>
          </w:p>
        </w:tc>
        <w:tc>
          <w:tcPr>
            <w:tcW w:w="3449" w:type="dxa"/>
          </w:tcPr>
          <w:p w14:paraId="1D11555A" w14:textId="42E70560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 xml:space="preserve">Дата рождения </w:t>
            </w:r>
          </w:p>
        </w:tc>
        <w:tc>
          <w:tcPr>
            <w:tcW w:w="1834" w:type="dxa"/>
          </w:tcPr>
          <w:p w14:paraId="3D041418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Да</w:t>
            </w:r>
          </w:p>
        </w:tc>
        <w:tc>
          <w:tcPr>
            <w:tcW w:w="3620" w:type="dxa"/>
          </w:tcPr>
          <w:p w14:paraId="6083B19C" w14:textId="41178044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Передается из начальной формы регистрации</w:t>
            </w:r>
          </w:p>
        </w:tc>
      </w:tr>
      <w:tr w:rsidR="00D325F7" w:rsidRPr="00902BB8" w14:paraId="6555A106" w14:textId="77777777" w:rsidTr="00D325F7">
        <w:tc>
          <w:tcPr>
            <w:tcW w:w="442" w:type="dxa"/>
          </w:tcPr>
          <w:p w14:paraId="3C41E244" w14:textId="133A4248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7.</w:t>
            </w:r>
          </w:p>
        </w:tc>
        <w:tc>
          <w:tcPr>
            <w:tcW w:w="3449" w:type="dxa"/>
          </w:tcPr>
          <w:p w14:paraId="46921542" w14:textId="389E500B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t>Город</w:t>
            </w:r>
          </w:p>
        </w:tc>
        <w:tc>
          <w:tcPr>
            <w:tcW w:w="1834" w:type="dxa"/>
          </w:tcPr>
          <w:p w14:paraId="6D46548C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</w:p>
        </w:tc>
        <w:tc>
          <w:tcPr>
            <w:tcW w:w="3620" w:type="dxa"/>
          </w:tcPr>
          <w:p w14:paraId="3E267B51" w14:textId="013567EC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По умолчанию СПб</w:t>
            </w:r>
          </w:p>
        </w:tc>
      </w:tr>
      <w:tr w:rsidR="00D325F7" w:rsidRPr="00902BB8" w14:paraId="067B2C12" w14:textId="77777777" w:rsidTr="00D325F7">
        <w:tc>
          <w:tcPr>
            <w:tcW w:w="442" w:type="dxa"/>
          </w:tcPr>
          <w:p w14:paraId="210F51C7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3449" w:type="dxa"/>
          </w:tcPr>
          <w:p w14:paraId="63C0F6AA" w14:textId="6A0075A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Адрес</w:t>
            </w:r>
          </w:p>
        </w:tc>
        <w:tc>
          <w:tcPr>
            <w:tcW w:w="1834" w:type="dxa"/>
          </w:tcPr>
          <w:p w14:paraId="7CC3BA83" w14:textId="15B8FD6A" w:rsidR="00D325F7" w:rsidRPr="00902BB8" w:rsidRDefault="00D325F7" w:rsidP="004B3EE2">
            <w:pPr>
              <w:ind w:firstLine="0"/>
              <w:rPr>
                <w:szCs w:val="24"/>
              </w:rPr>
            </w:pPr>
          </w:p>
        </w:tc>
        <w:tc>
          <w:tcPr>
            <w:tcW w:w="3620" w:type="dxa"/>
          </w:tcPr>
          <w:p w14:paraId="7BD71CDC" w14:textId="061E5FB3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Подключаем сервис адресов</w:t>
            </w:r>
          </w:p>
        </w:tc>
      </w:tr>
      <w:tr w:rsidR="00D325F7" w:rsidRPr="00902BB8" w14:paraId="55EB1458" w14:textId="77777777" w:rsidTr="00D325F7">
        <w:tc>
          <w:tcPr>
            <w:tcW w:w="442" w:type="dxa"/>
          </w:tcPr>
          <w:p w14:paraId="0125586D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7.</w:t>
            </w:r>
          </w:p>
        </w:tc>
        <w:tc>
          <w:tcPr>
            <w:tcW w:w="3449" w:type="dxa"/>
          </w:tcPr>
          <w:p w14:paraId="10BE00C7" w14:textId="4F2D93B4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ИНН</w:t>
            </w:r>
          </w:p>
        </w:tc>
        <w:tc>
          <w:tcPr>
            <w:tcW w:w="1834" w:type="dxa"/>
          </w:tcPr>
          <w:p w14:paraId="64308817" w14:textId="3A711C55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Нет</w:t>
            </w:r>
          </w:p>
        </w:tc>
        <w:tc>
          <w:tcPr>
            <w:tcW w:w="3620" w:type="dxa"/>
          </w:tcPr>
          <w:p w14:paraId="34E1CFBB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</w:p>
        </w:tc>
      </w:tr>
      <w:tr w:rsidR="00D325F7" w:rsidRPr="00902BB8" w14:paraId="02BD3B59" w14:textId="77777777" w:rsidTr="00D325F7">
        <w:tc>
          <w:tcPr>
            <w:tcW w:w="442" w:type="dxa"/>
          </w:tcPr>
          <w:p w14:paraId="367864E3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8.</w:t>
            </w:r>
          </w:p>
        </w:tc>
        <w:tc>
          <w:tcPr>
            <w:tcW w:w="3449" w:type="dxa"/>
          </w:tcPr>
          <w:p w14:paraId="43C3280A" w14:textId="42937A70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Снилс</w:t>
            </w:r>
          </w:p>
        </w:tc>
        <w:tc>
          <w:tcPr>
            <w:tcW w:w="1834" w:type="dxa"/>
          </w:tcPr>
          <w:p w14:paraId="30E3DDBA" w14:textId="3EC43AA0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Нет</w:t>
            </w:r>
          </w:p>
        </w:tc>
        <w:tc>
          <w:tcPr>
            <w:tcW w:w="3620" w:type="dxa"/>
          </w:tcPr>
          <w:p w14:paraId="30BDF719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</w:p>
        </w:tc>
      </w:tr>
      <w:tr w:rsidR="00D325F7" w:rsidRPr="00902BB8" w14:paraId="27C56FA9" w14:textId="77777777" w:rsidTr="00D325F7">
        <w:tc>
          <w:tcPr>
            <w:tcW w:w="442" w:type="dxa"/>
          </w:tcPr>
          <w:p w14:paraId="30626116" w14:textId="77777777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8.</w:t>
            </w:r>
          </w:p>
        </w:tc>
        <w:tc>
          <w:tcPr>
            <w:tcW w:w="3449" w:type="dxa"/>
          </w:tcPr>
          <w:p w14:paraId="49334A68" w14:textId="5C07846C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Новый пароль</w:t>
            </w:r>
          </w:p>
        </w:tc>
        <w:tc>
          <w:tcPr>
            <w:tcW w:w="1834" w:type="dxa"/>
          </w:tcPr>
          <w:p w14:paraId="4FBA4136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Нет</w:t>
            </w:r>
          </w:p>
        </w:tc>
        <w:tc>
          <w:tcPr>
            <w:tcW w:w="3620" w:type="dxa"/>
          </w:tcPr>
          <w:p w14:paraId="37648EC2" w14:textId="1208AED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Возможность изменить пароль. Проверка нового пароля – не меньше 8 символов, содержать цифры и буквы.</w:t>
            </w:r>
          </w:p>
        </w:tc>
      </w:tr>
      <w:tr w:rsidR="00D325F7" w:rsidRPr="00902BB8" w14:paraId="66AD6645" w14:textId="77777777" w:rsidTr="00D325F7">
        <w:tc>
          <w:tcPr>
            <w:tcW w:w="442" w:type="dxa"/>
          </w:tcPr>
          <w:p w14:paraId="2025998A" w14:textId="20855813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9.</w:t>
            </w:r>
          </w:p>
        </w:tc>
        <w:tc>
          <w:tcPr>
            <w:tcW w:w="3449" w:type="dxa"/>
          </w:tcPr>
          <w:p w14:paraId="5D8017BA" w14:textId="5C794932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Назначить главного Пациента</w:t>
            </w:r>
          </w:p>
        </w:tc>
        <w:tc>
          <w:tcPr>
            <w:tcW w:w="1834" w:type="dxa"/>
          </w:tcPr>
          <w:p w14:paraId="161B172F" w14:textId="55D2EF9B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Нет</w:t>
            </w:r>
          </w:p>
        </w:tc>
        <w:tc>
          <w:tcPr>
            <w:tcW w:w="3620" w:type="dxa"/>
          </w:tcPr>
          <w:p w14:paraId="28552D08" w14:textId="57ADE6CF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Переход на раздел добавить родственника.</w:t>
            </w:r>
          </w:p>
        </w:tc>
      </w:tr>
      <w:tr w:rsidR="00D325F7" w:rsidRPr="00902BB8" w14:paraId="46A99B01" w14:textId="77777777" w:rsidTr="00D325F7">
        <w:tc>
          <w:tcPr>
            <w:tcW w:w="442" w:type="dxa"/>
          </w:tcPr>
          <w:p w14:paraId="5E7A988A" w14:textId="32DD8148" w:rsidR="00D325F7" w:rsidRPr="00902BB8" w:rsidRDefault="00D325F7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9.</w:t>
            </w:r>
          </w:p>
        </w:tc>
        <w:tc>
          <w:tcPr>
            <w:tcW w:w="3449" w:type="dxa"/>
          </w:tcPr>
          <w:p w14:paraId="203ACE96" w14:textId="62139759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Добавить родственника</w:t>
            </w:r>
          </w:p>
        </w:tc>
        <w:tc>
          <w:tcPr>
            <w:tcW w:w="1834" w:type="dxa"/>
          </w:tcPr>
          <w:p w14:paraId="0B140BEA" w14:textId="77777777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Нет</w:t>
            </w:r>
          </w:p>
        </w:tc>
        <w:tc>
          <w:tcPr>
            <w:tcW w:w="3620" w:type="dxa"/>
          </w:tcPr>
          <w:p w14:paraId="1B19C50F" w14:textId="1D9E156E" w:rsidR="00D325F7" w:rsidRPr="00902BB8" w:rsidRDefault="00D325F7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Переход на раздел добавить родственника</w:t>
            </w:r>
          </w:p>
        </w:tc>
      </w:tr>
      <w:tr w:rsidR="006D136C" w:rsidRPr="00732DAD" w14:paraId="44EFD957" w14:textId="77777777" w:rsidTr="006D136C">
        <w:tc>
          <w:tcPr>
            <w:tcW w:w="442" w:type="dxa"/>
          </w:tcPr>
          <w:p w14:paraId="2333BA2B" w14:textId="2B287F04" w:rsidR="006D136C" w:rsidRPr="00902BB8" w:rsidRDefault="006D136C" w:rsidP="004B3EE2">
            <w:pPr>
              <w:ind w:firstLine="0"/>
              <w:jc w:val="center"/>
              <w:rPr>
                <w:szCs w:val="24"/>
              </w:rPr>
            </w:pPr>
            <w:r w:rsidRPr="00902BB8">
              <w:rPr>
                <w:szCs w:val="24"/>
              </w:rPr>
              <w:t>10.</w:t>
            </w:r>
          </w:p>
        </w:tc>
        <w:tc>
          <w:tcPr>
            <w:tcW w:w="3449" w:type="dxa"/>
          </w:tcPr>
          <w:p w14:paraId="1279BE85" w14:textId="78DD734B" w:rsidR="006D136C" w:rsidRPr="00902BB8" w:rsidRDefault="006D136C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 xml:space="preserve">Назначить МЦ </w:t>
            </w:r>
          </w:p>
        </w:tc>
        <w:tc>
          <w:tcPr>
            <w:tcW w:w="1834" w:type="dxa"/>
          </w:tcPr>
          <w:p w14:paraId="638EAA73" w14:textId="77777777" w:rsidR="006D136C" w:rsidRPr="00902BB8" w:rsidRDefault="006D136C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Нет</w:t>
            </w:r>
          </w:p>
        </w:tc>
        <w:tc>
          <w:tcPr>
            <w:tcW w:w="3620" w:type="dxa"/>
          </w:tcPr>
          <w:p w14:paraId="732DF3D3" w14:textId="3A1B6FE9" w:rsidR="006D136C" w:rsidRPr="00732DAD" w:rsidRDefault="006D136C" w:rsidP="004B3EE2">
            <w:pPr>
              <w:ind w:firstLine="0"/>
              <w:rPr>
                <w:szCs w:val="24"/>
              </w:rPr>
            </w:pPr>
            <w:r w:rsidRPr="00902BB8">
              <w:rPr>
                <w:szCs w:val="24"/>
              </w:rPr>
              <w:t>Предлагает назначить МЦ, по которому будет осуществляться операции в ЛК. По «умолчанию».</w:t>
            </w:r>
          </w:p>
        </w:tc>
      </w:tr>
    </w:tbl>
    <w:p w14:paraId="31C2340D" w14:textId="5B8680AE" w:rsidR="007C432A" w:rsidRPr="00D03F06" w:rsidRDefault="00AF7AFD" w:rsidP="00F12671">
      <w:pPr>
        <w:jc w:val="both"/>
        <w:rPr>
          <w:rFonts w:cs="Times New Roman"/>
          <w:szCs w:val="24"/>
        </w:rPr>
      </w:pPr>
      <w:r w:rsidRPr="004B3EE2">
        <w:rPr>
          <w:rStyle w:val="af3"/>
        </w:rPr>
        <w:t>Примечание.</w:t>
      </w:r>
      <w:r w:rsidRPr="00902BB8">
        <w:rPr>
          <w:rFonts w:cs="Times New Roman"/>
          <w:szCs w:val="24"/>
        </w:rPr>
        <w:t xml:space="preserve">  </w:t>
      </w:r>
      <w:r w:rsidR="00EE24F1" w:rsidRPr="00902BB8">
        <w:rPr>
          <w:rFonts w:cs="Times New Roman"/>
          <w:szCs w:val="24"/>
        </w:rPr>
        <w:t xml:space="preserve">После изменений в профиле все данные передаются в </w:t>
      </w:r>
      <w:r w:rsidR="00EE24F1" w:rsidRPr="004B3EE2">
        <w:rPr>
          <w:rStyle w:val="af4"/>
        </w:rPr>
        <w:t>МИС</w:t>
      </w:r>
      <w:r w:rsidR="00EE24F1" w:rsidRPr="00ED7763">
        <w:rPr>
          <w:rStyle w:val="af4"/>
          <w:highlight w:val="cyan"/>
          <w:rPrChange w:id="643" w:author="Максакова Светлана Олеговна" w:date="2023-09-07T13:42:00Z">
            <w:rPr>
              <w:rStyle w:val="af4"/>
            </w:rPr>
          </w:rPrChange>
        </w:rPr>
        <w:t>.</w:t>
      </w:r>
      <w:ins w:id="644" w:author="Максакова Светлана Олеговна" w:date="2023-09-07T13:41:00Z">
        <w:r w:rsidR="00ED7763" w:rsidRPr="00ED7763">
          <w:rPr>
            <w:rStyle w:val="af4"/>
            <w:highlight w:val="cyan"/>
            <w:rPrChange w:id="645" w:author="Максакова Светлана Олеговна" w:date="2023-09-07T13:42:00Z">
              <w:rPr>
                <w:rStyle w:val="af4"/>
              </w:rPr>
            </w:rPrChange>
          </w:rPr>
          <w:t xml:space="preserve"> </w:t>
        </w:r>
        <w:r w:rsidR="00ED7763" w:rsidRPr="00ED7763">
          <w:rPr>
            <w:rStyle w:val="af4"/>
            <w:b w:val="0"/>
            <w:highlight w:val="cyan"/>
            <w:rPrChange w:id="646" w:author="Максакова Светлана Олеговна" w:date="2023-09-07T13:42:00Z">
              <w:rPr>
                <w:rStyle w:val="af4"/>
              </w:rPr>
            </w:rPrChange>
          </w:rPr>
          <w:t>И блокировка изменения данных для клиентов</w:t>
        </w:r>
      </w:ins>
      <w:ins w:id="647" w:author="Максакова Светлана Олеговна" w:date="2023-09-07T13:42:00Z">
        <w:r w:rsidR="00ED7763">
          <w:rPr>
            <w:rStyle w:val="af4"/>
            <w:b w:val="0"/>
          </w:rPr>
          <w:t xml:space="preserve">. </w:t>
        </w:r>
        <w:r w:rsidR="00ED7763" w:rsidRPr="00ED7763">
          <w:rPr>
            <w:rStyle w:val="af4"/>
            <w:b w:val="0"/>
            <w:highlight w:val="cyan"/>
            <w:rPrChange w:id="648" w:author="Максакова Светлана Олеговна" w:date="2023-09-07T13:43:00Z">
              <w:rPr>
                <w:rStyle w:val="af4"/>
                <w:b w:val="0"/>
              </w:rPr>
            </w:rPrChange>
          </w:rPr>
          <w:t xml:space="preserve">+ информационное сообщение для клиента, что изменение данных </w:t>
        </w:r>
      </w:ins>
      <w:ins w:id="649" w:author="Максакова Светлана Олеговна" w:date="2023-09-07T13:43:00Z">
        <w:r w:rsidR="00ED7763" w:rsidRPr="00ED7763">
          <w:rPr>
            <w:rStyle w:val="af4"/>
            <w:b w:val="0"/>
            <w:highlight w:val="cyan"/>
            <w:rPrChange w:id="650" w:author="Максакова Светлана Олеговна" w:date="2023-09-07T13:43:00Z">
              <w:rPr>
                <w:rStyle w:val="af4"/>
                <w:b w:val="0"/>
              </w:rPr>
            </w:rPrChange>
          </w:rPr>
          <w:t xml:space="preserve">после сохранения </w:t>
        </w:r>
      </w:ins>
      <w:ins w:id="651" w:author="Максакова Светлана Олеговна" w:date="2023-09-07T13:42:00Z">
        <w:r w:rsidR="00ED7763" w:rsidRPr="00ED7763">
          <w:rPr>
            <w:rStyle w:val="af4"/>
            <w:b w:val="0"/>
            <w:highlight w:val="cyan"/>
            <w:rPrChange w:id="652" w:author="Максакова Светлана Олеговна" w:date="2023-09-07T13:43:00Z">
              <w:rPr>
                <w:rStyle w:val="af4"/>
                <w:b w:val="0"/>
              </w:rPr>
            </w:rPrChange>
          </w:rPr>
          <w:t>воз</w:t>
        </w:r>
      </w:ins>
      <w:ins w:id="653" w:author="Максакова Светлана Олеговна" w:date="2023-09-07T13:43:00Z">
        <w:r w:rsidR="00ED7763" w:rsidRPr="00ED7763">
          <w:rPr>
            <w:rStyle w:val="af4"/>
            <w:b w:val="0"/>
            <w:highlight w:val="cyan"/>
            <w:rPrChange w:id="654" w:author="Максакова Светлана Олеговна" w:date="2023-09-07T13:43:00Z">
              <w:rPr>
                <w:rStyle w:val="af4"/>
                <w:b w:val="0"/>
              </w:rPr>
            </w:rPrChange>
          </w:rPr>
          <w:t>можно только через КЦ или МЦ</w:t>
        </w:r>
      </w:ins>
    </w:p>
    <w:p w14:paraId="31382CA0" w14:textId="45741934" w:rsidR="0031634D" w:rsidRPr="004B3EE2" w:rsidRDefault="005F4BEF" w:rsidP="009431FD">
      <w:pPr>
        <w:pStyle w:val="1"/>
      </w:pPr>
      <w:bookmarkStart w:id="655" w:name="_Toc143178499"/>
      <w:r>
        <w:t>Регистрация.</w:t>
      </w:r>
      <w:bookmarkStart w:id="656" w:name="_Toc143178500"/>
      <w:bookmarkEnd w:id="655"/>
    </w:p>
    <w:bookmarkEnd w:id="656"/>
    <w:p w14:paraId="7E6868A4" w14:textId="77777777" w:rsidR="009104C6" w:rsidRDefault="006109D6" w:rsidP="00F1267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Гость</w:t>
      </w:r>
      <w:r w:rsidR="00145220">
        <w:rPr>
          <w:rFonts w:cs="Times New Roman"/>
          <w:szCs w:val="24"/>
        </w:rPr>
        <w:t xml:space="preserve"> </w:t>
      </w:r>
      <w:r w:rsidR="009B0385">
        <w:rPr>
          <w:rFonts w:cs="Times New Roman"/>
          <w:szCs w:val="24"/>
        </w:rPr>
        <w:t>может зарегистрироваться,</w:t>
      </w:r>
      <w:r w:rsidR="00555EF4">
        <w:rPr>
          <w:rFonts w:cs="Times New Roman"/>
          <w:szCs w:val="24"/>
        </w:rPr>
        <w:t xml:space="preserve"> </w:t>
      </w:r>
      <w:r w:rsidR="009104C6">
        <w:rPr>
          <w:rFonts w:cs="Times New Roman"/>
          <w:szCs w:val="24"/>
        </w:rPr>
        <w:t>нажав на команду</w:t>
      </w:r>
      <w:r w:rsidR="00145220">
        <w:rPr>
          <w:rFonts w:cs="Times New Roman"/>
          <w:szCs w:val="24"/>
        </w:rPr>
        <w:t xml:space="preserve"> </w:t>
      </w:r>
      <w:r w:rsidR="00145220" w:rsidRPr="00145220">
        <w:rPr>
          <w:rFonts w:cs="Times New Roman"/>
          <w:b/>
          <w:szCs w:val="24"/>
        </w:rPr>
        <w:t>«Личный кабинет</w:t>
      </w:r>
      <w:r w:rsidR="00555EF4">
        <w:rPr>
          <w:rFonts w:cs="Times New Roman"/>
          <w:b/>
          <w:szCs w:val="24"/>
        </w:rPr>
        <w:t>, Регистрация</w:t>
      </w:r>
      <w:r w:rsidR="00145220" w:rsidRPr="00145220">
        <w:rPr>
          <w:rFonts w:cs="Times New Roman"/>
          <w:b/>
          <w:szCs w:val="24"/>
        </w:rPr>
        <w:t>»</w:t>
      </w:r>
      <w:r w:rsidR="009104C6">
        <w:rPr>
          <w:rFonts w:cs="Times New Roman"/>
          <w:b/>
          <w:szCs w:val="24"/>
        </w:rPr>
        <w:t xml:space="preserve">. </w:t>
      </w:r>
      <w:r w:rsidR="009104C6" w:rsidRPr="009104C6">
        <w:rPr>
          <w:rFonts w:cs="Times New Roman"/>
          <w:szCs w:val="24"/>
        </w:rPr>
        <w:t>При выполнении данн</w:t>
      </w:r>
      <w:r w:rsidR="00555EF4">
        <w:rPr>
          <w:rFonts w:cs="Times New Roman"/>
          <w:szCs w:val="24"/>
        </w:rPr>
        <w:t>ой</w:t>
      </w:r>
      <w:r w:rsidR="009104C6" w:rsidRPr="009104C6">
        <w:rPr>
          <w:rFonts w:cs="Times New Roman"/>
          <w:szCs w:val="24"/>
        </w:rPr>
        <w:t xml:space="preserve"> команд</w:t>
      </w:r>
      <w:r w:rsidR="00555EF4">
        <w:rPr>
          <w:rFonts w:cs="Times New Roman"/>
          <w:szCs w:val="24"/>
        </w:rPr>
        <w:t>ы</w:t>
      </w:r>
      <w:r w:rsidR="009104C6" w:rsidRPr="009104C6">
        <w:rPr>
          <w:rFonts w:cs="Times New Roman"/>
          <w:szCs w:val="24"/>
        </w:rPr>
        <w:t xml:space="preserve"> появляется </w:t>
      </w:r>
      <w:r w:rsidR="00555EF4">
        <w:rPr>
          <w:rFonts w:cs="Times New Roman"/>
          <w:szCs w:val="24"/>
        </w:rPr>
        <w:t>стартовое окно Личного кабинета</w:t>
      </w:r>
      <w:r w:rsidR="009B0385">
        <w:rPr>
          <w:rFonts w:cs="Times New Roman"/>
          <w:szCs w:val="24"/>
        </w:rPr>
        <w:t xml:space="preserve"> (см. рисунок ниже)</w:t>
      </w:r>
    </w:p>
    <w:p w14:paraId="0CB3D903" w14:textId="77777777" w:rsidR="00423849" w:rsidRDefault="00423849" w:rsidP="00F12671">
      <w:pPr>
        <w:jc w:val="both"/>
        <w:rPr>
          <w:rFonts w:cs="Times New Roman"/>
          <w:szCs w:val="24"/>
        </w:rPr>
      </w:pPr>
    </w:p>
    <w:p w14:paraId="068344B5" w14:textId="77777777" w:rsidR="009B0385" w:rsidRDefault="009B0385" w:rsidP="00F12671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7F50E851" wp14:editId="18850721">
            <wp:extent cx="2267893" cy="142618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89" cy="144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813C" w14:textId="77777777" w:rsidR="009B0385" w:rsidRDefault="009B0385" w:rsidP="00F12671">
      <w:pPr>
        <w:jc w:val="both"/>
        <w:rPr>
          <w:rFonts w:cs="Times New Roman"/>
          <w:szCs w:val="24"/>
        </w:rPr>
      </w:pPr>
    </w:p>
    <w:p w14:paraId="233DBE74" w14:textId="77777777" w:rsidR="00555EF4" w:rsidRDefault="006109D6" w:rsidP="00F12671">
      <w:pPr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Далее </w:t>
      </w:r>
      <w:r w:rsidRPr="004B3EE2">
        <w:rPr>
          <w:rStyle w:val="af4"/>
        </w:rPr>
        <w:t>Гость</w:t>
      </w:r>
      <w:r>
        <w:rPr>
          <w:rFonts w:cs="Times New Roman"/>
          <w:szCs w:val="24"/>
        </w:rPr>
        <w:t xml:space="preserve"> нажимает команду </w:t>
      </w:r>
      <w:r w:rsidRPr="006109D6">
        <w:rPr>
          <w:rFonts w:cs="Times New Roman"/>
          <w:b/>
          <w:szCs w:val="24"/>
        </w:rPr>
        <w:t>«Зарегистрироваться»</w:t>
      </w:r>
    </w:p>
    <w:p w14:paraId="724EA745" w14:textId="77777777" w:rsidR="00BA56E7" w:rsidRDefault="00BA56E7" w:rsidP="00F12671">
      <w:pPr>
        <w:jc w:val="both"/>
        <w:rPr>
          <w:rFonts w:cs="Times New Roman"/>
          <w:b/>
          <w:szCs w:val="24"/>
        </w:rPr>
      </w:pPr>
      <w:r w:rsidRPr="004B3EE2">
        <w:rPr>
          <w:rStyle w:val="af4"/>
        </w:rPr>
        <w:t xml:space="preserve">Шаг. </w:t>
      </w:r>
      <w:r w:rsidR="001C71ED" w:rsidRPr="004B3EE2">
        <w:rPr>
          <w:rStyle w:val="af4"/>
        </w:rPr>
        <w:t>1</w:t>
      </w:r>
      <w:r w:rsidRPr="004B3EE2">
        <w:rPr>
          <w:rStyle w:val="af4"/>
        </w:rPr>
        <w:t>.</w:t>
      </w:r>
      <w:r w:rsidRPr="00214C98">
        <w:rPr>
          <w:rFonts w:cs="Times New Roman"/>
          <w:szCs w:val="24"/>
        </w:rPr>
        <w:t xml:space="preserve">  </w:t>
      </w:r>
      <w:r w:rsidR="001C71ED" w:rsidRPr="0031634D">
        <w:rPr>
          <w:rFonts w:cs="Times New Roman"/>
          <w:bCs/>
          <w:szCs w:val="24"/>
        </w:rPr>
        <w:t>Данные Клиента</w:t>
      </w:r>
      <w:r w:rsidRPr="0031634D">
        <w:rPr>
          <w:rFonts w:cs="Times New Roman"/>
          <w:bCs/>
          <w:szCs w:val="24"/>
        </w:rPr>
        <w:t>.</w:t>
      </w:r>
    </w:p>
    <w:p w14:paraId="4E73F920" w14:textId="66E54B54" w:rsidR="0085558E" w:rsidRDefault="0085558E" w:rsidP="004B3EE2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Гость </w:t>
      </w:r>
      <w:r>
        <w:rPr>
          <w:rFonts w:cs="Times New Roman"/>
          <w:szCs w:val="24"/>
        </w:rPr>
        <w:t>последовательно заполняет следующие обязательные поля (см. рис. Ниже)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373"/>
        <w:gridCol w:w="1965"/>
        <w:gridCol w:w="3549"/>
      </w:tblGrid>
      <w:tr w:rsidR="00AC3FB6" w:rsidRPr="00732DAD" w14:paraId="676E635D" w14:textId="77777777" w:rsidTr="004D060E">
        <w:tc>
          <w:tcPr>
            <w:tcW w:w="414" w:type="dxa"/>
          </w:tcPr>
          <w:p w14:paraId="6322E451" w14:textId="0587CE01" w:rsidR="00AC3FB6" w:rsidRPr="004B3EE2" w:rsidRDefault="004B3EE2" w:rsidP="004B3EE2">
            <w:pPr>
              <w:ind w:firstLine="0"/>
              <w:jc w:val="center"/>
              <w:rPr>
                <w:b/>
                <w:bCs/>
              </w:rPr>
            </w:pPr>
            <w:r w:rsidRPr="004B3EE2">
              <w:rPr>
                <w:b/>
                <w:bCs/>
              </w:rPr>
              <w:t>№</w:t>
            </w:r>
          </w:p>
        </w:tc>
        <w:tc>
          <w:tcPr>
            <w:tcW w:w="3463" w:type="dxa"/>
          </w:tcPr>
          <w:p w14:paraId="4C9DD7B5" w14:textId="77777777" w:rsidR="00AC3FB6" w:rsidRPr="004B3EE2" w:rsidRDefault="00AC3FB6" w:rsidP="004B3EE2">
            <w:pPr>
              <w:ind w:firstLine="0"/>
              <w:jc w:val="center"/>
              <w:rPr>
                <w:b/>
                <w:bCs/>
              </w:rPr>
            </w:pPr>
            <w:r w:rsidRPr="004B3EE2">
              <w:rPr>
                <w:b/>
                <w:bCs/>
              </w:rPr>
              <w:t>Параметр</w:t>
            </w:r>
          </w:p>
        </w:tc>
        <w:tc>
          <w:tcPr>
            <w:tcW w:w="1834" w:type="dxa"/>
          </w:tcPr>
          <w:p w14:paraId="5E692440" w14:textId="77777777" w:rsidR="00AC3FB6" w:rsidRPr="004B3EE2" w:rsidRDefault="00AC3FB6" w:rsidP="004B3EE2">
            <w:pPr>
              <w:ind w:firstLine="0"/>
              <w:jc w:val="center"/>
              <w:rPr>
                <w:b/>
                <w:bCs/>
              </w:rPr>
            </w:pPr>
            <w:r w:rsidRPr="004B3EE2">
              <w:rPr>
                <w:b/>
                <w:bCs/>
              </w:rPr>
              <w:t>Обязательность</w:t>
            </w:r>
          </w:p>
        </w:tc>
        <w:tc>
          <w:tcPr>
            <w:tcW w:w="3634" w:type="dxa"/>
          </w:tcPr>
          <w:p w14:paraId="02A0A1DE" w14:textId="77777777" w:rsidR="00AC3FB6" w:rsidRPr="004B3EE2" w:rsidRDefault="00AC3FB6" w:rsidP="004B3EE2">
            <w:pPr>
              <w:ind w:firstLine="0"/>
              <w:jc w:val="center"/>
              <w:rPr>
                <w:b/>
                <w:bCs/>
              </w:rPr>
            </w:pPr>
            <w:r w:rsidRPr="004B3EE2">
              <w:rPr>
                <w:b/>
                <w:bCs/>
              </w:rPr>
              <w:t>Примечание</w:t>
            </w:r>
          </w:p>
        </w:tc>
      </w:tr>
      <w:tr w:rsidR="00AC3FB6" w:rsidRPr="00732DAD" w14:paraId="4935DCCE" w14:textId="77777777" w:rsidTr="004D060E">
        <w:tc>
          <w:tcPr>
            <w:tcW w:w="414" w:type="dxa"/>
          </w:tcPr>
          <w:p w14:paraId="16936F22" w14:textId="20D7CA9A" w:rsidR="00AC3FB6" w:rsidRPr="00732DAD" w:rsidRDefault="00AC3FB6" w:rsidP="004B3EE2">
            <w:pPr>
              <w:ind w:firstLine="0"/>
              <w:jc w:val="center"/>
            </w:pPr>
            <w:r>
              <w:t>1</w:t>
            </w:r>
            <w:r w:rsidRPr="00732DAD">
              <w:t>.</w:t>
            </w:r>
          </w:p>
        </w:tc>
        <w:tc>
          <w:tcPr>
            <w:tcW w:w="3463" w:type="dxa"/>
          </w:tcPr>
          <w:p w14:paraId="311B274C" w14:textId="544A8157" w:rsidR="00AC3FB6" w:rsidRPr="00732DAD" w:rsidRDefault="00AC3FB6" w:rsidP="004B3EE2">
            <w:pPr>
              <w:ind w:firstLine="0"/>
            </w:pPr>
            <w:r w:rsidRPr="00732DAD">
              <w:t>Телефон</w:t>
            </w:r>
          </w:p>
        </w:tc>
        <w:tc>
          <w:tcPr>
            <w:tcW w:w="1834" w:type="dxa"/>
          </w:tcPr>
          <w:p w14:paraId="79BF4E12" w14:textId="4950C52A" w:rsidR="00AC3FB6" w:rsidRPr="00732DAD" w:rsidRDefault="00AC3FB6" w:rsidP="004B3EE2">
            <w:pPr>
              <w:ind w:firstLine="0"/>
            </w:pPr>
            <w:r w:rsidRPr="00732DAD">
              <w:t>Да</w:t>
            </w:r>
          </w:p>
        </w:tc>
        <w:tc>
          <w:tcPr>
            <w:tcW w:w="3634" w:type="dxa"/>
          </w:tcPr>
          <w:p w14:paraId="3B2302F9" w14:textId="77777777" w:rsidR="00AC3FB6" w:rsidRPr="00732DAD" w:rsidRDefault="00AC3FB6" w:rsidP="004B3EE2">
            <w:pPr>
              <w:ind w:firstLine="0"/>
            </w:pPr>
          </w:p>
        </w:tc>
      </w:tr>
      <w:tr w:rsidR="00AC3FB6" w:rsidRPr="00732DAD" w14:paraId="663A210D" w14:textId="77777777" w:rsidTr="004D060E">
        <w:tc>
          <w:tcPr>
            <w:tcW w:w="414" w:type="dxa"/>
          </w:tcPr>
          <w:p w14:paraId="10E6DCF4" w14:textId="1B1B2D86" w:rsidR="00AC3FB6" w:rsidRPr="00732DAD" w:rsidRDefault="00AC3FB6" w:rsidP="004B3EE2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Pr="00732DAD">
              <w:t>.</w:t>
            </w:r>
          </w:p>
        </w:tc>
        <w:tc>
          <w:tcPr>
            <w:tcW w:w="3463" w:type="dxa"/>
          </w:tcPr>
          <w:p w14:paraId="03B731EB" w14:textId="77777777" w:rsidR="00AC3FB6" w:rsidRPr="00732DAD" w:rsidRDefault="00AC3FB6" w:rsidP="004B3EE2">
            <w:pPr>
              <w:ind w:firstLine="0"/>
            </w:pPr>
            <w:r w:rsidRPr="00732DAD">
              <w:t>Фамилия</w:t>
            </w:r>
          </w:p>
        </w:tc>
        <w:tc>
          <w:tcPr>
            <w:tcW w:w="1834" w:type="dxa"/>
          </w:tcPr>
          <w:p w14:paraId="2602BD78" w14:textId="77777777" w:rsidR="00AC3FB6" w:rsidRPr="00732DAD" w:rsidRDefault="00AC3FB6" w:rsidP="004B3EE2">
            <w:pPr>
              <w:ind w:firstLine="0"/>
            </w:pPr>
            <w:r w:rsidRPr="00732DAD">
              <w:t>Да</w:t>
            </w:r>
          </w:p>
        </w:tc>
        <w:tc>
          <w:tcPr>
            <w:tcW w:w="3634" w:type="dxa"/>
          </w:tcPr>
          <w:p w14:paraId="522B67CE" w14:textId="77777777" w:rsidR="00AC3FB6" w:rsidRPr="00732DAD" w:rsidRDefault="00AC3FB6" w:rsidP="004B3EE2">
            <w:pPr>
              <w:ind w:firstLine="0"/>
            </w:pPr>
          </w:p>
        </w:tc>
      </w:tr>
      <w:tr w:rsidR="00AC3FB6" w:rsidRPr="00732DAD" w14:paraId="79FFC24F" w14:textId="77777777" w:rsidTr="004D060E">
        <w:tc>
          <w:tcPr>
            <w:tcW w:w="414" w:type="dxa"/>
          </w:tcPr>
          <w:p w14:paraId="5F12DA0B" w14:textId="401B031E" w:rsidR="00AC3FB6" w:rsidRPr="00732DAD" w:rsidRDefault="00AC3FB6" w:rsidP="004B3EE2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Pr="00732DAD">
              <w:t>.</w:t>
            </w:r>
          </w:p>
        </w:tc>
        <w:tc>
          <w:tcPr>
            <w:tcW w:w="3463" w:type="dxa"/>
          </w:tcPr>
          <w:p w14:paraId="7143CE88" w14:textId="77777777" w:rsidR="00AC3FB6" w:rsidRPr="00732DAD" w:rsidRDefault="00AC3FB6" w:rsidP="004B3EE2">
            <w:pPr>
              <w:ind w:firstLine="0"/>
            </w:pPr>
            <w:r w:rsidRPr="00732DAD">
              <w:t>Имя</w:t>
            </w:r>
          </w:p>
        </w:tc>
        <w:tc>
          <w:tcPr>
            <w:tcW w:w="1834" w:type="dxa"/>
          </w:tcPr>
          <w:p w14:paraId="51571EE2" w14:textId="77777777" w:rsidR="00AC3FB6" w:rsidRPr="00732DAD" w:rsidRDefault="00AC3FB6" w:rsidP="004B3EE2">
            <w:pPr>
              <w:ind w:firstLine="0"/>
            </w:pPr>
            <w:r w:rsidRPr="00732DAD">
              <w:t>Да</w:t>
            </w:r>
          </w:p>
        </w:tc>
        <w:tc>
          <w:tcPr>
            <w:tcW w:w="3634" w:type="dxa"/>
          </w:tcPr>
          <w:p w14:paraId="16489819" w14:textId="77777777" w:rsidR="00AC3FB6" w:rsidRPr="00732DAD" w:rsidRDefault="00AC3FB6" w:rsidP="004B3EE2">
            <w:pPr>
              <w:ind w:firstLine="0"/>
            </w:pPr>
          </w:p>
        </w:tc>
      </w:tr>
      <w:tr w:rsidR="00AC3FB6" w:rsidRPr="00732DAD" w14:paraId="7672C8AD" w14:textId="77777777" w:rsidTr="004D060E">
        <w:tc>
          <w:tcPr>
            <w:tcW w:w="414" w:type="dxa"/>
          </w:tcPr>
          <w:p w14:paraId="63CE389F" w14:textId="04B39133" w:rsidR="00AC3FB6" w:rsidRPr="00732DAD" w:rsidRDefault="00AC3FB6" w:rsidP="004B3EE2">
            <w:pPr>
              <w:ind w:firstLine="0"/>
              <w:jc w:val="center"/>
            </w:pPr>
            <w:r>
              <w:rPr>
                <w:lang w:val="en-US"/>
              </w:rPr>
              <w:t>4</w:t>
            </w:r>
            <w:r w:rsidRPr="00732DAD">
              <w:t>.</w:t>
            </w:r>
          </w:p>
        </w:tc>
        <w:tc>
          <w:tcPr>
            <w:tcW w:w="3463" w:type="dxa"/>
          </w:tcPr>
          <w:p w14:paraId="795F2990" w14:textId="77777777" w:rsidR="00AC3FB6" w:rsidRPr="00732DAD" w:rsidRDefault="00AC3FB6" w:rsidP="004B3EE2">
            <w:pPr>
              <w:ind w:firstLine="0"/>
            </w:pPr>
            <w:r w:rsidRPr="00732DAD">
              <w:t>Отчество</w:t>
            </w:r>
          </w:p>
        </w:tc>
        <w:tc>
          <w:tcPr>
            <w:tcW w:w="1834" w:type="dxa"/>
          </w:tcPr>
          <w:p w14:paraId="52CA788A" w14:textId="77777777" w:rsidR="00AC3FB6" w:rsidRPr="00732DAD" w:rsidRDefault="00AC3FB6" w:rsidP="004B3EE2">
            <w:pPr>
              <w:ind w:firstLine="0"/>
            </w:pPr>
            <w:r w:rsidRPr="00732DAD">
              <w:t>Нет</w:t>
            </w:r>
          </w:p>
        </w:tc>
        <w:tc>
          <w:tcPr>
            <w:tcW w:w="3634" w:type="dxa"/>
          </w:tcPr>
          <w:p w14:paraId="3C7F3075" w14:textId="77777777" w:rsidR="00AC3FB6" w:rsidRPr="00732DAD" w:rsidRDefault="00AC3FB6" w:rsidP="004B3EE2">
            <w:pPr>
              <w:ind w:firstLine="0"/>
            </w:pPr>
            <w:r w:rsidRPr="00732DAD">
              <w:t>Если не заполнено передаем пустое значение</w:t>
            </w:r>
          </w:p>
        </w:tc>
      </w:tr>
      <w:tr w:rsidR="00AC3FB6" w:rsidRPr="00732DAD" w14:paraId="2FB5E9BF" w14:textId="77777777" w:rsidTr="004D060E">
        <w:tc>
          <w:tcPr>
            <w:tcW w:w="414" w:type="dxa"/>
          </w:tcPr>
          <w:p w14:paraId="2C897C53" w14:textId="6B4269BC" w:rsidR="00AC3FB6" w:rsidRPr="00732DAD" w:rsidRDefault="00AC3FB6" w:rsidP="004B3EE2">
            <w:pPr>
              <w:ind w:firstLine="0"/>
              <w:jc w:val="center"/>
            </w:pPr>
            <w:r>
              <w:rPr>
                <w:lang w:val="en-US"/>
              </w:rPr>
              <w:t>5</w:t>
            </w:r>
            <w:r w:rsidRPr="00732DAD">
              <w:t>.</w:t>
            </w:r>
          </w:p>
        </w:tc>
        <w:tc>
          <w:tcPr>
            <w:tcW w:w="3463" w:type="dxa"/>
          </w:tcPr>
          <w:p w14:paraId="31735026" w14:textId="77777777" w:rsidR="00AC3FB6" w:rsidRPr="00732DAD" w:rsidRDefault="00AC3FB6" w:rsidP="004B3EE2">
            <w:pPr>
              <w:ind w:firstLine="0"/>
            </w:pPr>
            <w:r w:rsidRPr="00732DAD">
              <w:t>Телефон</w:t>
            </w:r>
          </w:p>
        </w:tc>
        <w:tc>
          <w:tcPr>
            <w:tcW w:w="1834" w:type="dxa"/>
          </w:tcPr>
          <w:p w14:paraId="2FD68D09" w14:textId="77777777" w:rsidR="00AC3FB6" w:rsidRPr="00732DAD" w:rsidRDefault="00AC3FB6" w:rsidP="004B3EE2">
            <w:pPr>
              <w:ind w:firstLine="0"/>
            </w:pPr>
            <w:r w:rsidRPr="00732DAD">
              <w:t>Да</w:t>
            </w:r>
          </w:p>
        </w:tc>
        <w:tc>
          <w:tcPr>
            <w:tcW w:w="3634" w:type="dxa"/>
          </w:tcPr>
          <w:p w14:paraId="54ED53D5" w14:textId="0CBEA61E" w:rsidR="00AC3FB6" w:rsidRPr="00732DAD" w:rsidRDefault="00DB1081" w:rsidP="00DB1081">
            <w:pPr>
              <w:ind w:firstLine="0"/>
            </w:pPr>
            <w:ins w:id="657" w:author="Александр С" w:date="2023-09-13T16:01:00Z">
              <w:r w:rsidRPr="004E2ECC">
                <w:rPr>
                  <w:rFonts w:cs="Times New Roman"/>
                  <w:szCs w:val="24"/>
                  <w:highlight w:val="cyan"/>
                </w:rPr>
                <w:t>Форма сохранения телефона</w:t>
              </w:r>
              <w:r>
                <w:rPr>
                  <w:rFonts w:cs="Times New Roman"/>
                  <w:szCs w:val="24"/>
                  <w:highlight w:val="cyan"/>
                </w:rPr>
                <w:t>:</w:t>
              </w:r>
              <w:r w:rsidRPr="004E2ECC">
                <w:rPr>
                  <w:rFonts w:cs="Times New Roman"/>
                  <w:szCs w:val="24"/>
                  <w:highlight w:val="cyan"/>
                </w:rPr>
                <w:t xml:space="preserve"> +7 маска</w:t>
              </w:r>
              <w:r>
                <w:rPr>
                  <w:rFonts w:cs="Times New Roman"/>
                  <w:szCs w:val="24"/>
                </w:rPr>
                <w:t xml:space="preserve">. В МИС передается без </w:t>
              </w:r>
            </w:ins>
            <w:ins w:id="658" w:author="Максакова Светлана Олеговна" w:date="2023-09-07T13:42:00Z">
              <w:del w:id="659" w:author="Александр С" w:date="2023-09-13T16:01:00Z">
                <w:r w:rsidR="00ED7763" w:rsidRPr="00ED7763" w:rsidDel="00DB1081">
                  <w:rPr>
                    <w:highlight w:val="cyan"/>
                    <w:rPrChange w:id="660" w:author="Максакова Светлана Олеговна" w:date="2023-09-07T13:43:00Z">
                      <w:rPr/>
                    </w:rPrChange>
                  </w:rPr>
                  <w:delText>+7</w:delText>
                </w:r>
              </w:del>
            </w:ins>
            <w:ins w:id="661" w:author="Максакова Светлана Олеговна" w:date="2023-09-07T13:43:00Z">
              <w:del w:id="662" w:author="Александр С" w:date="2023-09-13T16:01:00Z">
                <w:r w:rsidR="00ED7763" w:rsidRPr="00ED7763" w:rsidDel="00DB1081">
                  <w:rPr>
                    <w:highlight w:val="cyan"/>
                    <w:rPrChange w:id="663" w:author="Максакова Светлана Олеговна" w:date="2023-09-07T13:43:00Z">
                      <w:rPr/>
                    </w:rPrChange>
                  </w:rPr>
                  <w:delText xml:space="preserve"> маска, передается в МИС без +</w:delText>
                </w:r>
              </w:del>
            </w:ins>
          </w:p>
        </w:tc>
      </w:tr>
      <w:tr w:rsidR="00AC3FB6" w:rsidRPr="00732DAD" w14:paraId="132224F0" w14:textId="77777777" w:rsidTr="004D060E">
        <w:tc>
          <w:tcPr>
            <w:tcW w:w="414" w:type="dxa"/>
          </w:tcPr>
          <w:p w14:paraId="70D51648" w14:textId="2B3AEDC4" w:rsidR="00AC3FB6" w:rsidRPr="00732DAD" w:rsidRDefault="00AC3FB6" w:rsidP="004B3EE2">
            <w:pPr>
              <w:ind w:firstLine="0"/>
              <w:jc w:val="center"/>
            </w:pPr>
            <w:r>
              <w:rPr>
                <w:lang w:val="en-US"/>
              </w:rPr>
              <w:t>6</w:t>
            </w:r>
            <w:r w:rsidRPr="00732DAD">
              <w:t>.</w:t>
            </w:r>
          </w:p>
        </w:tc>
        <w:tc>
          <w:tcPr>
            <w:tcW w:w="3463" w:type="dxa"/>
          </w:tcPr>
          <w:p w14:paraId="39C4B674" w14:textId="77777777" w:rsidR="00AC3FB6" w:rsidRPr="00732DAD" w:rsidRDefault="00AC3FB6" w:rsidP="004B3EE2">
            <w:pPr>
              <w:ind w:firstLine="0"/>
              <w:rPr>
                <w:lang w:val="en-US"/>
              </w:rPr>
            </w:pPr>
            <w:r w:rsidRPr="00732DAD">
              <w:rPr>
                <w:lang w:val="en-US"/>
              </w:rPr>
              <w:t>e-mail</w:t>
            </w:r>
          </w:p>
        </w:tc>
        <w:tc>
          <w:tcPr>
            <w:tcW w:w="1834" w:type="dxa"/>
          </w:tcPr>
          <w:p w14:paraId="4A984201" w14:textId="77777777" w:rsidR="00AC3FB6" w:rsidRPr="00732DAD" w:rsidRDefault="00AC3FB6" w:rsidP="004B3EE2">
            <w:pPr>
              <w:ind w:firstLine="0"/>
            </w:pPr>
            <w:r w:rsidRPr="00732DAD">
              <w:t>Да</w:t>
            </w:r>
          </w:p>
        </w:tc>
        <w:tc>
          <w:tcPr>
            <w:tcW w:w="3634" w:type="dxa"/>
          </w:tcPr>
          <w:p w14:paraId="4E28ED3D" w14:textId="77777777" w:rsidR="00AC3FB6" w:rsidRPr="00732DAD" w:rsidRDefault="00AC3FB6" w:rsidP="004B3EE2">
            <w:pPr>
              <w:ind w:firstLine="0"/>
            </w:pPr>
            <w:r w:rsidRPr="00732DAD">
              <w:t xml:space="preserve">Проверка на ошибки </w:t>
            </w:r>
            <w:r w:rsidRPr="00732DAD">
              <w:rPr>
                <w:lang w:val="en-US"/>
              </w:rPr>
              <w:t>@</w:t>
            </w:r>
            <w:r w:rsidRPr="00732DAD">
              <w:t>, почта</w:t>
            </w:r>
          </w:p>
        </w:tc>
      </w:tr>
      <w:tr w:rsidR="00AC3FB6" w:rsidRPr="00732DAD" w14:paraId="591BDC9A" w14:textId="77777777" w:rsidTr="004D060E">
        <w:tc>
          <w:tcPr>
            <w:tcW w:w="414" w:type="dxa"/>
          </w:tcPr>
          <w:p w14:paraId="1FEFD49F" w14:textId="00CDDC0E" w:rsidR="00AC3FB6" w:rsidRPr="00732DAD" w:rsidRDefault="00AC3FB6" w:rsidP="004B3EE2">
            <w:pPr>
              <w:ind w:firstLine="0"/>
              <w:jc w:val="center"/>
            </w:pPr>
            <w:r>
              <w:rPr>
                <w:lang w:val="en-US"/>
              </w:rPr>
              <w:t>7</w:t>
            </w:r>
            <w:r w:rsidRPr="00732DAD">
              <w:t>.</w:t>
            </w:r>
          </w:p>
        </w:tc>
        <w:tc>
          <w:tcPr>
            <w:tcW w:w="3463" w:type="dxa"/>
          </w:tcPr>
          <w:p w14:paraId="4EBC8B89" w14:textId="1A00F2FA" w:rsidR="00AC3FB6" w:rsidRPr="00732DAD" w:rsidRDefault="00AC3FB6" w:rsidP="004B3EE2">
            <w:pPr>
              <w:ind w:firstLine="0"/>
            </w:pPr>
            <w:r w:rsidRPr="00732DAD">
              <w:t xml:space="preserve">Дата рождения </w:t>
            </w:r>
          </w:p>
        </w:tc>
        <w:tc>
          <w:tcPr>
            <w:tcW w:w="1834" w:type="dxa"/>
          </w:tcPr>
          <w:p w14:paraId="3241F451" w14:textId="77777777" w:rsidR="00AC3FB6" w:rsidRPr="00732DAD" w:rsidRDefault="00AC3FB6" w:rsidP="004B3EE2">
            <w:pPr>
              <w:ind w:firstLine="0"/>
            </w:pPr>
            <w:commentRangeStart w:id="664"/>
            <w:r w:rsidRPr="00732DAD">
              <w:t>Да</w:t>
            </w:r>
            <w:commentRangeEnd w:id="664"/>
            <w:r w:rsidR="008F3BD0">
              <w:rPr>
                <w:rStyle w:val="ae"/>
              </w:rPr>
              <w:commentReference w:id="664"/>
            </w:r>
          </w:p>
        </w:tc>
        <w:tc>
          <w:tcPr>
            <w:tcW w:w="3634" w:type="dxa"/>
          </w:tcPr>
          <w:p w14:paraId="27469055" w14:textId="31760EAE" w:rsidR="00AC3FB6" w:rsidRPr="00732DAD" w:rsidRDefault="00AC3FB6" w:rsidP="004B3EE2">
            <w:pPr>
              <w:ind w:firstLine="0"/>
            </w:pPr>
          </w:p>
        </w:tc>
      </w:tr>
    </w:tbl>
    <w:p w14:paraId="0BB09182" w14:textId="77777777" w:rsidR="00D732B6" w:rsidRDefault="00D732B6" w:rsidP="00F12671">
      <w:pPr>
        <w:jc w:val="both"/>
        <w:rPr>
          <w:rFonts w:cs="Times New Roman"/>
          <w:szCs w:val="24"/>
        </w:rPr>
      </w:pPr>
    </w:p>
    <w:p w14:paraId="57D0D362" w14:textId="2F5C86EA" w:rsidR="0085558E" w:rsidRDefault="0085558E" w:rsidP="00AF06B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чек боксах подтверждает:</w:t>
      </w:r>
    </w:p>
    <w:p w14:paraId="014A33D1" w14:textId="33303ACF" w:rsidR="0085558E" w:rsidRPr="00AF06B7" w:rsidRDefault="0085558E" w:rsidP="004D0951">
      <w:pPr>
        <w:pStyle w:val="a5"/>
        <w:numPr>
          <w:ilvl w:val="0"/>
          <w:numId w:val="39"/>
        </w:numPr>
        <w:jc w:val="both"/>
        <w:rPr>
          <w:rFonts w:cs="Times New Roman"/>
          <w:szCs w:val="24"/>
        </w:rPr>
      </w:pPr>
      <w:commentRangeStart w:id="665"/>
      <w:r w:rsidRPr="00AF06B7">
        <w:rPr>
          <w:rFonts w:cs="Times New Roman"/>
          <w:szCs w:val="24"/>
        </w:rPr>
        <w:t>Согласие с офертой и обработкой личных данных</w:t>
      </w:r>
      <w:commentRangeEnd w:id="665"/>
      <w:r w:rsidR="008F3BD0">
        <w:rPr>
          <w:rStyle w:val="ae"/>
        </w:rPr>
        <w:commentReference w:id="665"/>
      </w:r>
      <w:r w:rsidR="00E475C5" w:rsidRPr="00AF06B7">
        <w:rPr>
          <w:rFonts w:cs="Times New Roman"/>
          <w:szCs w:val="24"/>
        </w:rPr>
        <w:t>.</w:t>
      </w:r>
    </w:p>
    <w:p w14:paraId="16B28AE8" w14:textId="3B547C45" w:rsidR="0085558E" w:rsidRPr="00AF06B7" w:rsidRDefault="001D6B3F" w:rsidP="004D0951">
      <w:pPr>
        <w:pStyle w:val="a5"/>
        <w:numPr>
          <w:ilvl w:val="0"/>
          <w:numId w:val="39"/>
        </w:numPr>
        <w:jc w:val="both"/>
        <w:rPr>
          <w:rFonts w:cs="Times New Roman"/>
          <w:szCs w:val="24"/>
        </w:rPr>
      </w:pPr>
      <w:r w:rsidRPr="00AF06B7">
        <w:rPr>
          <w:rFonts w:cs="Times New Roman"/>
          <w:szCs w:val="24"/>
        </w:rPr>
        <w:t>Капчу</w:t>
      </w:r>
      <w:r w:rsidR="00E475C5" w:rsidRPr="00AF06B7">
        <w:rPr>
          <w:rFonts w:cs="Times New Roman"/>
          <w:szCs w:val="24"/>
        </w:rPr>
        <w:t>.</w:t>
      </w:r>
    </w:p>
    <w:p w14:paraId="238EEFE5" w14:textId="77777777" w:rsidR="00AF06B7" w:rsidRDefault="00AF06B7" w:rsidP="00AF06B7">
      <w:pPr>
        <w:ind w:firstLine="0"/>
        <w:jc w:val="both"/>
        <w:rPr>
          <w:rFonts w:cs="Times New Roman"/>
          <w:szCs w:val="24"/>
        </w:rPr>
      </w:pPr>
    </w:p>
    <w:p w14:paraId="5A879FAD" w14:textId="4076AB1B" w:rsidR="001D6B3F" w:rsidRPr="001D6B3F" w:rsidRDefault="001D6B3F" w:rsidP="00AF06B7">
      <w:pPr>
        <w:ind w:firstLine="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Далее выполняет команду </w:t>
      </w:r>
      <w:r w:rsidRPr="001D6B3F">
        <w:rPr>
          <w:rFonts w:cs="Times New Roman"/>
          <w:b/>
          <w:szCs w:val="24"/>
        </w:rPr>
        <w:t>«</w:t>
      </w:r>
      <w:r w:rsidR="004B7A86">
        <w:rPr>
          <w:rFonts w:cs="Times New Roman"/>
          <w:b/>
          <w:szCs w:val="24"/>
        </w:rPr>
        <w:t>Подтвердить</w:t>
      </w:r>
      <w:r w:rsidRPr="001D6B3F">
        <w:rPr>
          <w:rFonts w:cs="Times New Roman"/>
          <w:b/>
          <w:szCs w:val="24"/>
        </w:rPr>
        <w:t>»</w:t>
      </w:r>
      <w:r w:rsidR="00E475C5">
        <w:rPr>
          <w:rFonts w:cs="Times New Roman"/>
          <w:b/>
          <w:szCs w:val="24"/>
        </w:rPr>
        <w:t>.</w:t>
      </w:r>
    </w:p>
    <w:p w14:paraId="20059A6F" w14:textId="77777777" w:rsidR="00555EF4" w:rsidRDefault="00555EF4" w:rsidP="00F12671">
      <w:pPr>
        <w:jc w:val="both"/>
        <w:rPr>
          <w:rFonts w:cs="Times New Roman"/>
          <w:noProof/>
          <w:szCs w:val="24"/>
          <w:lang w:eastAsia="ru-RU"/>
        </w:rPr>
      </w:pPr>
    </w:p>
    <w:p w14:paraId="120269BF" w14:textId="77777777" w:rsidR="003C705A" w:rsidRDefault="003C705A" w:rsidP="00F12671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7A8E570E" wp14:editId="41AEA2D5">
            <wp:extent cx="5935980" cy="26060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F751" w14:textId="77777777" w:rsidR="00EB48DB" w:rsidRDefault="00EB48DB" w:rsidP="00F12671">
      <w:pPr>
        <w:jc w:val="both"/>
        <w:rPr>
          <w:rFonts w:cs="Times New Roman"/>
          <w:szCs w:val="24"/>
        </w:rPr>
      </w:pPr>
    </w:p>
    <w:p w14:paraId="5E2DA64D" w14:textId="4A412CF8" w:rsidR="001D6B3F" w:rsidRDefault="001D6B3F" w:rsidP="00F12671">
      <w:pPr>
        <w:jc w:val="both"/>
        <w:rPr>
          <w:rFonts w:cs="Times New Roman"/>
          <w:b/>
          <w:szCs w:val="24"/>
        </w:rPr>
      </w:pPr>
      <w:r w:rsidRPr="004B3EE2">
        <w:rPr>
          <w:rStyle w:val="af4"/>
        </w:rPr>
        <w:t xml:space="preserve">Шаг. </w:t>
      </w:r>
      <w:r w:rsidR="00EC7BD7" w:rsidRPr="004B3EE2">
        <w:rPr>
          <w:rStyle w:val="af4"/>
        </w:rPr>
        <w:t>2</w:t>
      </w:r>
      <w:r w:rsidRPr="004B3EE2">
        <w:rPr>
          <w:rStyle w:val="af4"/>
        </w:rPr>
        <w:t xml:space="preserve">.  </w:t>
      </w:r>
      <w:r w:rsidRPr="0031634D">
        <w:rPr>
          <w:rFonts w:cs="Times New Roman"/>
          <w:bCs/>
          <w:szCs w:val="24"/>
        </w:rPr>
        <w:t>Подтверждение аккаунта.</w:t>
      </w:r>
    </w:p>
    <w:p w14:paraId="1851B676" w14:textId="26E0B9E4" w:rsidR="001D6B3F" w:rsidRPr="001D25EC" w:rsidRDefault="000E1545" w:rsidP="00F12671">
      <w:pPr>
        <w:jc w:val="both"/>
        <w:rPr>
          <w:rFonts w:cs="Times New Roman"/>
          <w:b/>
          <w:szCs w:val="24"/>
        </w:rPr>
      </w:pPr>
      <w:r w:rsidRPr="001D25EC">
        <w:rPr>
          <w:rFonts w:cs="Times New Roman"/>
          <w:b/>
          <w:szCs w:val="24"/>
        </w:rPr>
        <w:t>Гость</w:t>
      </w:r>
      <w:r w:rsidRPr="001D25EC">
        <w:rPr>
          <w:rFonts w:cs="Times New Roman"/>
          <w:szCs w:val="24"/>
        </w:rPr>
        <w:t xml:space="preserve"> получает</w:t>
      </w:r>
      <w:r w:rsidR="003C1BCE" w:rsidRPr="001D25EC">
        <w:rPr>
          <w:rFonts w:cs="Times New Roman"/>
          <w:szCs w:val="24"/>
        </w:rPr>
        <w:t xml:space="preserve"> звонок от робота</w:t>
      </w:r>
      <w:r w:rsidRPr="001D25EC">
        <w:rPr>
          <w:rFonts w:cs="Times New Roman"/>
          <w:szCs w:val="24"/>
        </w:rPr>
        <w:t xml:space="preserve"> на указанный в регистрационной форме</w:t>
      </w:r>
      <w:r w:rsidRPr="001D25EC">
        <w:rPr>
          <w:rFonts w:cs="Times New Roman"/>
          <w:b/>
          <w:szCs w:val="24"/>
        </w:rPr>
        <w:t xml:space="preserve"> </w:t>
      </w:r>
      <w:r w:rsidRPr="001D25EC">
        <w:rPr>
          <w:rFonts w:cs="Times New Roman"/>
          <w:szCs w:val="24"/>
        </w:rPr>
        <w:t>номер телефона</w:t>
      </w:r>
      <w:r w:rsidR="003C1BCE" w:rsidRPr="001D25EC">
        <w:rPr>
          <w:rFonts w:cs="Times New Roman"/>
          <w:szCs w:val="24"/>
        </w:rPr>
        <w:t xml:space="preserve">. </w:t>
      </w:r>
      <w:r w:rsidR="007C4E95">
        <w:rPr>
          <w:rFonts w:cs="Times New Roman"/>
          <w:szCs w:val="24"/>
        </w:rPr>
        <w:t xml:space="preserve">Данную услугу, </w:t>
      </w:r>
      <w:r w:rsidR="007C4E95" w:rsidRPr="00F67418">
        <w:rPr>
          <w:rFonts w:cs="Times New Roman"/>
          <w:szCs w:val="24"/>
        </w:rPr>
        <w:t xml:space="preserve">предоставляет сторонний сервис, который оплачивает Заказчик и </w:t>
      </w:r>
      <w:r w:rsidR="00F67418" w:rsidRPr="00F67418">
        <w:rPr>
          <w:rFonts w:cs="Times New Roman"/>
          <w:szCs w:val="24"/>
        </w:rPr>
        <w:t xml:space="preserve">сервис </w:t>
      </w:r>
      <w:r w:rsidR="007C4E95" w:rsidRPr="00F67418">
        <w:rPr>
          <w:rFonts w:cs="Times New Roman"/>
          <w:szCs w:val="24"/>
        </w:rPr>
        <w:t xml:space="preserve">имеет интеграцию через </w:t>
      </w:r>
      <w:r w:rsidR="007C4E95" w:rsidRPr="004B3EE2">
        <w:rPr>
          <w:rStyle w:val="af4"/>
        </w:rPr>
        <w:t>API.</w:t>
      </w:r>
      <w:r w:rsidRPr="001D25EC">
        <w:rPr>
          <w:rFonts w:cs="Times New Roman"/>
          <w:szCs w:val="24"/>
        </w:rPr>
        <w:t xml:space="preserve"> На</w:t>
      </w:r>
      <w:r w:rsidR="001D6B3F" w:rsidRPr="001D25EC">
        <w:rPr>
          <w:rFonts w:cs="Times New Roman"/>
          <w:szCs w:val="24"/>
        </w:rPr>
        <w:t xml:space="preserve"> указанный в шаге 1 и вводит Пароль </w:t>
      </w:r>
      <w:r w:rsidR="00DC110D" w:rsidRPr="001D25EC">
        <w:rPr>
          <w:rFonts w:cs="Times New Roman"/>
          <w:szCs w:val="24"/>
        </w:rPr>
        <w:t xml:space="preserve">(см. рис. </w:t>
      </w:r>
      <w:r w:rsidR="00DC110D" w:rsidRPr="001D25EC">
        <w:rPr>
          <w:rFonts w:cs="Times New Roman"/>
          <w:szCs w:val="24"/>
        </w:rPr>
        <w:lastRenderedPageBreak/>
        <w:t xml:space="preserve">Ниже) </w:t>
      </w:r>
      <w:r w:rsidR="001D6B3F" w:rsidRPr="001D25EC">
        <w:rPr>
          <w:rFonts w:cs="Times New Roman"/>
          <w:szCs w:val="24"/>
        </w:rPr>
        <w:t>и подтверждение Пароля (</w:t>
      </w:r>
      <w:r w:rsidR="00DC110D" w:rsidRPr="001D25EC">
        <w:rPr>
          <w:rFonts w:cs="Times New Roman"/>
          <w:szCs w:val="24"/>
        </w:rPr>
        <w:t xml:space="preserve">автоматически </w:t>
      </w:r>
      <w:r w:rsidR="001D6B3F" w:rsidRPr="001D25EC">
        <w:rPr>
          <w:rFonts w:cs="Times New Roman"/>
          <w:szCs w:val="24"/>
        </w:rPr>
        <w:t xml:space="preserve">происходит проверка на </w:t>
      </w:r>
      <w:r w:rsidR="001D6B3F" w:rsidRPr="006701EB">
        <w:rPr>
          <w:rStyle w:val="af4"/>
        </w:rPr>
        <w:t>«надежность»</w:t>
      </w:r>
      <w:r w:rsidR="001D6B3F" w:rsidRPr="001D25EC">
        <w:rPr>
          <w:rFonts w:cs="Times New Roman"/>
          <w:szCs w:val="24"/>
        </w:rPr>
        <w:t xml:space="preserve"> пароля)</w:t>
      </w:r>
      <w:r w:rsidR="006701EB">
        <w:rPr>
          <w:rFonts w:cs="Times New Roman"/>
          <w:szCs w:val="24"/>
        </w:rPr>
        <w:t>.</w:t>
      </w:r>
    </w:p>
    <w:p w14:paraId="2F352A9F" w14:textId="609868FC" w:rsidR="00CA134B" w:rsidRPr="00457F2E" w:rsidRDefault="00F75451" w:rsidP="00F12671">
      <w:pPr>
        <w:jc w:val="both"/>
        <w:rPr>
          <w:rFonts w:cs="Times New Roman"/>
          <w:szCs w:val="24"/>
        </w:rPr>
      </w:pPr>
      <w:r w:rsidRPr="001D25EC">
        <w:rPr>
          <w:rFonts w:cs="Times New Roman"/>
          <w:szCs w:val="24"/>
        </w:rPr>
        <w:t>Е</w:t>
      </w:r>
      <w:r w:rsidR="00CA134B" w:rsidRPr="001D25EC">
        <w:rPr>
          <w:rFonts w:cs="Times New Roman"/>
          <w:szCs w:val="24"/>
        </w:rPr>
        <w:t xml:space="preserve">сли по этому номеру телефона уже есть </w:t>
      </w:r>
      <w:r w:rsidRPr="004B3EE2">
        <w:rPr>
          <w:rStyle w:val="af4"/>
        </w:rPr>
        <w:t>ЛК</w:t>
      </w:r>
      <w:r w:rsidRPr="001D25EC">
        <w:rPr>
          <w:rFonts w:cs="Times New Roman"/>
          <w:szCs w:val="24"/>
        </w:rPr>
        <w:t>, тогда появляется сообщение на форме:</w:t>
      </w:r>
      <w:r w:rsidR="00CA134B" w:rsidRPr="001D25EC">
        <w:rPr>
          <w:rFonts w:cs="Times New Roman"/>
          <w:szCs w:val="24"/>
        </w:rPr>
        <w:t xml:space="preserve"> </w:t>
      </w:r>
      <w:r w:rsidR="00457F2E" w:rsidRPr="001D25EC">
        <w:rPr>
          <w:rFonts w:cs="Times New Roman"/>
          <w:szCs w:val="24"/>
        </w:rPr>
        <w:t>«П</w:t>
      </w:r>
      <w:r w:rsidR="00CA134B" w:rsidRPr="001D25EC">
        <w:rPr>
          <w:rFonts w:cs="Times New Roman"/>
          <w:szCs w:val="24"/>
        </w:rPr>
        <w:t xml:space="preserve">о данному номеру телефона уже существует </w:t>
      </w:r>
      <w:r w:rsidR="00457F2E" w:rsidRPr="001D25EC">
        <w:rPr>
          <w:rFonts w:cs="Times New Roman"/>
          <w:szCs w:val="24"/>
        </w:rPr>
        <w:t xml:space="preserve">запись в </w:t>
      </w:r>
      <w:r w:rsidR="00CA134B" w:rsidRPr="004B3EE2">
        <w:rPr>
          <w:rStyle w:val="af4"/>
        </w:rPr>
        <w:t>Личн</w:t>
      </w:r>
      <w:r w:rsidR="00457F2E" w:rsidRPr="004B3EE2">
        <w:rPr>
          <w:rStyle w:val="af4"/>
        </w:rPr>
        <w:t>ом</w:t>
      </w:r>
      <w:r w:rsidR="00CA134B" w:rsidRPr="004B3EE2">
        <w:rPr>
          <w:rStyle w:val="af4"/>
        </w:rPr>
        <w:t xml:space="preserve"> кабинет</w:t>
      </w:r>
      <w:r w:rsidR="00457F2E" w:rsidRPr="004B3EE2">
        <w:rPr>
          <w:rStyle w:val="af4"/>
        </w:rPr>
        <w:t>е</w:t>
      </w:r>
      <w:r w:rsidR="00457F2E" w:rsidRPr="001D25EC">
        <w:rPr>
          <w:rFonts w:cs="Times New Roman"/>
          <w:szCs w:val="24"/>
        </w:rPr>
        <w:t>.</w:t>
      </w:r>
      <w:r w:rsidR="00CA134B" w:rsidRPr="001D25EC">
        <w:rPr>
          <w:rFonts w:cs="Times New Roman"/>
          <w:szCs w:val="24"/>
        </w:rPr>
        <w:t xml:space="preserve"> Вы можете </w:t>
      </w:r>
      <w:r w:rsidR="0059423C" w:rsidRPr="00556DB7">
        <w:rPr>
          <w:rFonts w:cs="Times New Roman"/>
          <w:strike/>
          <w:szCs w:val="24"/>
          <w:highlight w:val="cyan"/>
          <w:rPrChange w:id="666" w:author="Максакова Светлана Олеговна" w:date="2023-09-07T14:07:00Z">
            <w:rPr>
              <w:rFonts w:cs="Times New Roman"/>
              <w:szCs w:val="24"/>
            </w:rPr>
          </w:rPrChange>
        </w:rPr>
        <w:t xml:space="preserve">изменить </w:t>
      </w:r>
      <w:r w:rsidR="00457F2E" w:rsidRPr="00556DB7">
        <w:rPr>
          <w:rFonts w:cs="Times New Roman"/>
          <w:strike/>
          <w:szCs w:val="24"/>
          <w:highlight w:val="cyan"/>
          <w:rPrChange w:id="667" w:author="Максакова Светлана Олеговна" w:date="2023-09-07T14:07:00Z">
            <w:rPr>
              <w:rFonts w:cs="Times New Roman"/>
              <w:szCs w:val="24"/>
            </w:rPr>
          </w:rPrChange>
        </w:rPr>
        <w:t>личные данные</w:t>
      </w:r>
      <w:r w:rsidR="00457F2E" w:rsidRPr="001D25EC">
        <w:rPr>
          <w:rFonts w:cs="Times New Roman"/>
          <w:szCs w:val="24"/>
        </w:rPr>
        <w:t xml:space="preserve">, воспользоваться услугами после авторизации в </w:t>
      </w:r>
      <w:r w:rsidR="00457F2E" w:rsidRPr="004B3EE2">
        <w:rPr>
          <w:rStyle w:val="af4"/>
        </w:rPr>
        <w:t>Личном кабинете</w:t>
      </w:r>
      <w:r w:rsidR="0059423C" w:rsidRPr="001D25EC">
        <w:rPr>
          <w:rFonts w:cs="Times New Roman"/>
          <w:szCs w:val="24"/>
        </w:rPr>
        <w:t xml:space="preserve"> </w:t>
      </w:r>
      <w:r w:rsidR="00E475C5" w:rsidRPr="00790265">
        <w:rPr>
          <w:rFonts w:cs="Times New Roman"/>
          <w:szCs w:val="24"/>
        </w:rPr>
        <w:t>–</w:t>
      </w:r>
      <w:r w:rsidR="0059423C" w:rsidRPr="001D25EC">
        <w:rPr>
          <w:rFonts w:cs="Times New Roman"/>
          <w:szCs w:val="24"/>
        </w:rPr>
        <w:t xml:space="preserve"> пароль выслан Вам на почту</w:t>
      </w:r>
      <w:ins w:id="668" w:author="Максакова Светлана Олеговна" w:date="2023-09-07T13:44:00Z">
        <w:del w:id="669" w:author="Александр С" w:date="2023-09-13T16:03:00Z">
          <w:r w:rsidR="00ED7763" w:rsidDel="00DB1081">
            <w:rPr>
              <w:rFonts w:cs="Times New Roman"/>
              <w:szCs w:val="24"/>
            </w:rPr>
            <w:delText xml:space="preserve"> </w:delText>
          </w:r>
          <w:r w:rsidR="00ED7763" w:rsidRPr="00ED7763" w:rsidDel="00DB1081">
            <w:rPr>
              <w:rFonts w:cs="Times New Roman"/>
              <w:szCs w:val="24"/>
              <w:highlight w:val="cyan"/>
              <w:rPrChange w:id="670" w:author="Максакова Светлана Олеговна" w:date="2023-09-07T13:44:00Z">
                <w:rPr>
                  <w:rFonts w:cs="Times New Roman"/>
                  <w:szCs w:val="24"/>
                </w:rPr>
              </w:rPrChange>
            </w:rPr>
            <w:delText>(совпадение почты и телефона в МИС)</w:delText>
          </w:r>
        </w:del>
      </w:ins>
      <w:r w:rsidR="0059423C" w:rsidRPr="00ED7763">
        <w:rPr>
          <w:rFonts w:cs="Times New Roman"/>
          <w:szCs w:val="24"/>
          <w:highlight w:val="cyan"/>
          <w:rPrChange w:id="671" w:author="Максакова Светлана Олеговна" w:date="2023-09-07T13:44:00Z">
            <w:rPr>
              <w:rFonts w:cs="Times New Roman"/>
              <w:szCs w:val="24"/>
            </w:rPr>
          </w:rPrChange>
        </w:rPr>
        <w:t>.</w:t>
      </w:r>
      <w:r w:rsidR="0059423C" w:rsidRPr="001D25EC">
        <w:rPr>
          <w:rFonts w:cs="Times New Roman"/>
          <w:szCs w:val="24"/>
        </w:rPr>
        <w:t xml:space="preserve">  </w:t>
      </w:r>
    </w:p>
    <w:p w14:paraId="25B0EA82" w14:textId="77777777" w:rsidR="001D6B3F" w:rsidRPr="009104C6" w:rsidRDefault="001D6B3F" w:rsidP="00F12671">
      <w:pPr>
        <w:jc w:val="both"/>
        <w:rPr>
          <w:rFonts w:cs="Times New Roman"/>
          <w:szCs w:val="24"/>
        </w:rPr>
      </w:pPr>
    </w:p>
    <w:p w14:paraId="0F21416A" w14:textId="77777777" w:rsidR="00145220" w:rsidRDefault="00BA56E7" w:rsidP="00F12671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63A98AD6" wp14:editId="23BF470D">
            <wp:extent cx="2802048" cy="24269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62" cy="244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3E3A" w14:textId="42AF9905" w:rsidR="00145220" w:rsidRDefault="006C70C3" w:rsidP="00F12671">
      <w:pPr>
        <w:jc w:val="both"/>
        <w:rPr>
          <w:rFonts w:cs="Times New Roman"/>
          <w:szCs w:val="24"/>
        </w:rPr>
      </w:pPr>
      <w:r w:rsidRPr="007A4C72">
        <w:rPr>
          <w:rFonts w:cs="Times New Roman"/>
          <w:szCs w:val="24"/>
        </w:rPr>
        <w:t xml:space="preserve">Проверка </w:t>
      </w:r>
      <w:r w:rsidR="008E5B59" w:rsidRPr="007A4C72">
        <w:rPr>
          <w:rFonts w:cs="Times New Roman"/>
          <w:szCs w:val="24"/>
        </w:rPr>
        <w:t xml:space="preserve">пароля </w:t>
      </w:r>
      <w:r w:rsidR="004F65C8" w:rsidRPr="007A4C72">
        <w:rPr>
          <w:rFonts w:cs="Times New Roman"/>
          <w:szCs w:val="24"/>
        </w:rPr>
        <w:t>происходит на</w:t>
      </w:r>
      <w:r w:rsidRPr="007A4C72">
        <w:rPr>
          <w:rFonts w:cs="Times New Roman"/>
          <w:szCs w:val="24"/>
        </w:rPr>
        <w:t xml:space="preserve"> количество символов не меньше 8</w:t>
      </w:r>
      <w:r w:rsidR="008040DB" w:rsidRPr="007A4C72">
        <w:rPr>
          <w:rFonts w:cs="Times New Roman"/>
          <w:szCs w:val="24"/>
        </w:rPr>
        <w:t xml:space="preserve"> и должен содержать буквы и цифры</w:t>
      </w:r>
      <w:r w:rsidRPr="007A4C72">
        <w:rPr>
          <w:rFonts w:cs="Times New Roman"/>
          <w:szCs w:val="24"/>
        </w:rPr>
        <w:t>.</w:t>
      </w:r>
    </w:p>
    <w:p w14:paraId="6D03E94D" w14:textId="77777777" w:rsidR="00BD0D81" w:rsidRDefault="004B3EE2" w:rsidP="00F12671">
      <w:pPr>
        <w:jc w:val="both"/>
        <w:rPr>
          <w:rStyle w:val="af4"/>
        </w:rPr>
      </w:pPr>
      <w:r w:rsidRPr="004B3EE2">
        <w:rPr>
          <w:rStyle w:val="af4"/>
        </w:rPr>
        <w:t xml:space="preserve"> </w:t>
      </w:r>
    </w:p>
    <w:p w14:paraId="217AEBD2" w14:textId="30C76895" w:rsidR="00653051" w:rsidRDefault="00653051" w:rsidP="00F12671">
      <w:pPr>
        <w:jc w:val="both"/>
        <w:rPr>
          <w:rFonts w:cs="Times New Roman"/>
          <w:szCs w:val="24"/>
        </w:rPr>
      </w:pPr>
      <w:r w:rsidRPr="004B3EE2">
        <w:rPr>
          <w:rStyle w:val="af4"/>
        </w:rPr>
        <w:t>Шаг. 3.</w:t>
      </w:r>
      <w:r>
        <w:rPr>
          <w:rFonts w:cs="Times New Roman"/>
          <w:szCs w:val="24"/>
        </w:rPr>
        <w:t xml:space="preserve"> Информационная страница.</w:t>
      </w:r>
      <w:r w:rsidRPr="00214C98">
        <w:rPr>
          <w:rFonts w:cs="Times New Roman"/>
          <w:szCs w:val="24"/>
        </w:rPr>
        <w:t xml:space="preserve">  </w:t>
      </w:r>
    </w:p>
    <w:p w14:paraId="45E92F3A" w14:textId="77777777" w:rsidR="00AA6FB7" w:rsidRDefault="00AA6FB7" w:rsidP="00F12671">
      <w:pPr>
        <w:jc w:val="both"/>
        <w:rPr>
          <w:rFonts w:cs="Times New Roman"/>
          <w:b/>
          <w:szCs w:val="24"/>
        </w:rPr>
      </w:pPr>
    </w:p>
    <w:p w14:paraId="54A328E7" w14:textId="6A4131E5" w:rsidR="00BD0D81" w:rsidRPr="00BD0D81" w:rsidRDefault="00BD0D81" w:rsidP="00DF2F96">
      <w:pPr>
        <w:spacing w:line="360" w:lineRule="auto"/>
        <w:jc w:val="both"/>
        <w:rPr>
          <w:rStyle w:val="af5"/>
        </w:rPr>
      </w:pPr>
      <w:r w:rsidRPr="00D03F06">
        <w:rPr>
          <w:rStyle w:val="af5"/>
        </w:rPr>
        <w:t>Сеть</w:t>
      </w:r>
      <w:ins w:id="672" w:author="Максакова Светлана Олеговна" w:date="2023-09-07T13:46:00Z">
        <w:r w:rsidR="00ED7763" w:rsidRPr="00ED7763">
          <w:rPr>
            <w:rStyle w:val="af5"/>
            <w:rPrChange w:id="673" w:author="Максакова Светлана Олеговна" w:date="2023-09-07T13:46:00Z">
              <w:rPr>
                <w:rStyle w:val="af5"/>
                <w:highlight w:val="yellow"/>
              </w:rPr>
            </w:rPrChange>
          </w:rPr>
          <w:t xml:space="preserve"> </w:t>
        </w:r>
        <w:r w:rsidR="00ED7763" w:rsidRPr="00ED7763">
          <w:rPr>
            <w:rStyle w:val="af5"/>
            <w:strike/>
            <w:rPrChange w:id="674" w:author="Максакова Светлана Олеговна" w:date="2023-09-07T13:46:00Z">
              <w:rPr>
                <w:rStyle w:val="af5"/>
                <w:highlight w:val="yellow"/>
              </w:rPr>
            </w:rPrChange>
          </w:rPr>
          <w:t>клиник</w:t>
        </w:r>
      </w:ins>
      <w:r w:rsidRPr="00D03F06">
        <w:rPr>
          <w:rStyle w:val="af5"/>
        </w:rPr>
        <w:t xml:space="preserve"> </w:t>
      </w:r>
      <w:del w:id="675" w:author="Максакова Светлана Олеговна" w:date="2023-09-07T13:45:00Z">
        <w:r w:rsidRPr="00ED7763" w:rsidDel="00ED7763">
          <w:rPr>
            <w:rStyle w:val="af5"/>
            <w:highlight w:val="cyan"/>
            <w:rPrChange w:id="676" w:author="Максакова Светлана Олеговна" w:date="2023-09-07T13:46:00Z">
              <w:rPr>
                <w:rStyle w:val="af5"/>
              </w:rPr>
            </w:rPrChange>
          </w:rPr>
          <w:delText xml:space="preserve">Клиник </w:delText>
        </w:r>
      </w:del>
      <w:ins w:id="677" w:author="Максакова Светлана Олеговна" w:date="2023-09-07T13:45:00Z">
        <w:r w:rsidR="00ED7763" w:rsidRPr="00ED7763">
          <w:rPr>
            <w:rStyle w:val="af5"/>
            <w:highlight w:val="cyan"/>
            <w:rPrChange w:id="678" w:author="Максакова Светлана Олеговна" w:date="2023-09-07T13:46:00Z">
              <w:rPr>
                <w:rStyle w:val="af5"/>
                <w:highlight w:val="yellow"/>
              </w:rPr>
            </w:rPrChange>
          </w:rPr>
          <w:t>медицинских центров</w:t>
        </w:r>
        <w:r w:rsidR="00ED7763" w:rsidRPr="00ED7763">
          <w:rPr>
            <w:rStyle w:val="af5"/>
            <w:highlight w:val="cyan"/>
            <w:rPrChange w:id="679" w:author="Максакова Светлана Олеговна" w:date="2023-09-07T13:46:00Z">
              <w:rPr>
                <w:rStyle w:val="af5"/>
              </w:rPr>
            </w:rPrChange>
          </w:rPr>
          <w:t xml:space="preserve"> </w:t>
        </w:r>
      </w:ins>
      <w:r w:rsidRPr="00D03F06">
        <w:rPr>
          <w:rStyle w:val="af5"/>
        </w:rPr>
        <w:t>«ВИРИЛИС»:</w:t>
      </w:r>
    </w:p>
    <w:p w14:paraId="6A842CA4" w14:textId="676AED5F" w:rsidR="00BD0D81" w:rsidRPr="00BD0D81" w:rsidRDefault="00BD0D81" w:rsidP="00DF2F96">
      <w:pPr>
        <w:spacing w:line="360" w:lineRule="auto"/>
        <w:jc w:val="both"/>
        <w:rPr>
          <w:rStyle w:val="af5"/>
        </w:rPr>
      </w:pPr>
      <w:r w:rsidRPr="00BD0D81">
        <w:rPr>
          <w:rStyle w:val="af5"/>
        </w:rPr>
        <w:t>Уважаемый клиент!</w:t>
      </w:r>
    </w:p>
    <w:p w14:paraId="70FFB768" w14:textId="52967B27" w:rsidR="00BD0D81" w:rsidRPr="00BD0D81" w:rsidRDefault="00BD0D81" w:rsidP="00DF2F96">
      <w:pPr>
        <w:spacing w:line="360" w:lineRule="auto"/>
        <w:jc w:val="both"/>
        <w:rPr>
          <w:rStyle w:val="af5"/>
        </w:rPr>
      </w:pPr>
      <w:r w:rsidRPr="00BD0D81">
        <w:rPr>
          <w:rStyle w:val="af5"/>
        </w:rPr>
        <w:t>Ваш профиль успешно создан, теперь Вы можете воспользоваться сервисом личного кабинета.</w:t>
      </w:r>
    </w:p>
    <w:p w14:paraId="70D6F1C1" w14:textId="71EEB3FF" w:rsidR="00BD0D81" w:rsidRPr="00BD0D81" w:rsidRDefault="00BD0D81" w:rsidP="00DF2F96">
      <w:pPr>
        <w:spacing w:line="360" w:lineRule="auto"/>
        <w:jc w:val="both"/>
        <w:rPr>
          <w:rStyle w:val="af5"/>
        </w:rPr>
      </w:pPr>
      <w:r w:rsidRPr="00BD0D81">
        <w:rPr>
          <w:rStyle w:val="af5"/>
        </w:rPr>
        <w:t>В качестве логина Вы можете использовать Ваш номер телефона.</w:t>
      </w:r>
    </w:p>
    <w:p w14:paraId="49F9F644" w14:textId="55EB0168" w:rsidR="005408B5" w:rsidRDefault="005408B5" w:rsidP="009431FD">
      <w:pPr>
        <w:pStyle w:val="1"/>
      </w:pPr>
      <w:bookmarkStart w:id="680" w:name="_Toc143178501"/>
      <w:r>
        <w:t>Сервисы.</w:t>
      </w:r>
      <w:bookmarkEnd w:id="680"/>
    </w:p>
    <w:p w14:paraId="15695C7B" w14:textId="1F025C29" w:rsidR="005408B5" w:rsidRDefault="0031634D" w:rsidP="00F12671">
      <w:pPr>
        <w:jc w:val="both"/>
        <w:rPr>
          <w:ins w:id="681" w:author="Александр С" w:date="2023-09-13T16:07:00Z"/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В </w:t>
      </w:r>
      <w:r w:rsidRPr="00BD0D81">
        <w:rPr>
          <w:rStyle w:val="af4"/>
        </w:rPr>
        <w:t>Базов</w:t>
      </w:r>
      <w:r w:rsidR="00BD0D81" w:rsidRPr="00BD0D81">
        <w:rPr>
          <w:rStyle w:val="af4"/>
        </w:rPr>
        <w:t>ом</w:t>
      </w:r>
      <w:r w:rsidRPr="00BD0D81">
        <w:rPr>
          <w:rStyle w:val="af4"/>
        </w:rPr>
        <w:t xml:space="preserve"> функционал</w:t>
      </w:r>
      <w:r w:rsidR="00BD0D81" w:rsidRPr="00BD0D81">
        <w:rPr>
          <w:rStyle w:val="af4"/>
        </w:rPr>
        <w:t>е</w:t>
      </w:r>
      <w:r>
        <w:rPr>
          <w:rFonts w:cs="Times New Roman"/>
          <w:bCs/>
          <w:szCs w:val="24"/>
        </w:rPr>
        <w:t xml:space="preserve">: </w:t>
      </w:r>
      <w:r w:rsidR="008F3EE8">
        <w:rPr>
          <w:rFonts w:cs="Times New Roman"/>
          <w:bCs/>
          <w:szCs w:val="24"/>
        </w:rPr>
        <w:t>к</w:t>
      </w:r>
      <w:r w:rsidR="006000B8" w:rsidRPr="002945A0">
        <w:rPr>
          <w:rFonts w:cs="Times New Roman"/>
          <w:bCs/>
          <w:szCs w:val="24"/>
        </w:rPr>
        <w:t xml:space="preserve"> личному кабинету подключается сервис Яндекс метрики для анализа метрик поведения Клиентов в личном кабинете</w:t>
      </w:r>
      <w:r w:rsidR="00AD5712">
        <w:rPr>
          <w:rFonts w:cs="Times New Roman"/>
          <w:bCs/>
          <w:szCs w:val="24"/>
        </w:rPr>
        <w:t>.</w:t>
      </w:r>
    </w:p>
    <w:p w14:paraId="38965B99" w14:textId="47EF5F1C" w:rsidR="00170158" w:rsidRDefault="00170158" w:rsidP="00F12671">
      <w:pPr>
        <w:jc w:val="both"/>
        <w:rPr>
          <w:rFonts w:cs="Times New Roman"/>
          <w:bCs/>
          <w:szCs w:val="24"/>
        </w:rPr>
      </w:pPr>
      <w:ins w:id="682" w:author="Александр С" w:date="2023-09-13T16:07:00Z">
        <w:r>
          <w:rPr>
            <w:rFonts w:cs="Times New Roman"/>
            <w:bCs/>
            <w:szCs w:val="24"/>
          </w:rPr>
          <w:t xml:space="preserve">И </w:t>
        </w:r>
      </w:ins>
      <w:ins w:id="683" w:author="Александр С" w:date="2023-09-13T16:16:00Z">
        <w:r w:rsidR="001479DB">
          <w:rPr>
            <w:rFonts w:cs="Times New Roman"/>
            <w:bCs/>
            <w:szCs w:val="24"/>
          </w:rPr>
          <w:t xml:space="preserve">ссылка на </w:t>
        </w:r>
      </w:ins>
      <w:ins w:id="684" w:author="Александр С" w:date="2023-09-13T16:07:00Z">
        <w:r>
          <w:rPr>
            <w:rFonts w:cs="Times New Roman"/>
            <w:bCs/>
            <w:szCs w:val="24"/>
          </w:rPr>
          <w:t xml:space="preserve">почта </w:t>
        </w:r>
      </w:ins>
      <w:ins w:id="685" w:author="Александр С" w:date="2023-09-13T16:08:00Z">
        <w:r>
          <w:rPr>
            <w:rFonts w:cs="Times New Roman"/>
            <w:bCs/>
            <w:szCs w:val="24"/>
          </w:rPr>
          <w:t xml:space="preserve">обратной связи и </w:t>
        </w:r>
      </w:ins>
      <w:ins w:id="686" w:author="Александр С" w:date="2023-09-13T16:07:00Z">
        <w:r>
          <w:rPr>
            <w:rFonts w:cs="Times New Roman"/>
            <w:bCs/>
            <w:szCs w:val="24"/>
          </w:rPr>
          <w:t>технической поддержки</w:t>
        </w:r>
      </w:ins>
      <w:ins w:id="687" w:author="Александр С" w:date="2023-09-13T16:09:00Z">
        <w:r w:rsidR="00B559F0">
          <w:rPr>
            <w:rFonts w:cs="Times New Roman"/>
            <w:bCs/>
            <w:szCs w:val="24"/>
          </w:rPr>
          <w:t xml:space="preserve"> (список адресов передает МИС)</w:t>
        </w:r>
      </w:ins>
      <w:ins w:id="688" w:author="Александр С" w:date="2023-09-13T16:07:00Z">
        <w:r>
          <w:rPr>
            <w:rFonts w:cs="Times New Roman"/>
            <w:bCs/>
            <w:szCs w:val="24"/>
          </w:rPr>
          <w:t>.</w:t>
        </w:r>
      </w:ins>
    </w:p>
    <w:p w14:paraId="2DF309E8" w14:textId="77777777" w:rsidR="001479DB" w:rsidRDefault="001479DB" w:rsidP="00F12671">
      <w:pPr>
        <w:spacing w:line="480" w:lineRule="auto"/>
        <w:jc w:val="both"/>
        <w:rPr>
          <w:ins w:id="689" w:author="Александр С" w:date="2023-09-13T16:16:00Z"/>
          <w:rFonts w:cs="Times New Roman"/>
          <w:bCs/>
          <w:szCs w:val="24"/>
        </w:rPr>
      </w:pPr>
      <w:bookmarkStart w:id="690" w:name="_GoBack"/>
      <w:bookmarkEnd w:id="690"/>
    </w:p>
    <w:p w14:paraId="060DA2FE" w14:textId="53137EC4" w:rsidR="00116C1C" w:rsidRPr="00D03F06" w:rsidRDefault="0031634D" w:rsidP="00F12671">
      <w:pPr>
        <w:spacing w:line="480" w:lineRule="auto"/>
        <w:jc w:val="both"/>
        <w:rPr>
          <w:rFonts w:cs="Times New Roman"/>
          <w:bCs/>
          <w:szCs w:val="24"/>
        </w:rPr>
      </w:pPr>
      <w:r w:rsidRPr="00D03F06">
        <w:rPr>
          <w:rFonts w:cs="Times New Roman"/>
          <w:bCs/>
          <w:szCs w:val="24"/>
        </w:rPr>
        <w:t xml:space="preserve">В </w:t>
      </w:r>
      <w:r w:rsidRPr="00D03F06">
        <w:rPr>
          <w:rStyle w:val="af4"/>
        </w:rPr>
        <w:t>Дополнительн</w:t>
      </w:r>
      <w:r w:rsidR="00BD0D81" w:rsidRPr="00D03F06">
        <w:rPr>
          <w:rStyle w:val="af4"/>
        </w:rPr>
        <w:t>ом</w:t>
      </w:r>
      <w:r w:rsidRPr="00D03F06">
        <w:rPr>
          <w:rStyle w:val="af4"/>
        </w:rPr>
        <w:t xml:space="preserve"> функционал</w:t>
      </w:r>
      <w:r w:rsidR="00BD0D81" w:rsidRPr="00D03F06">
        <w:rPr>
          <w:rStyle w:val="af4"/>
        </w:rPr>
        <w:t>е:</w:t>
      </w:r>
      <w:r w:rsidR="008F3EE8" w:rsidRPr="00D03F06">
        <w:rPr>
          <w:rFonts w:cs="Times New Roman"/>
          <w:bCs/>
          <w:szCs w:val="24"/>
        </w:rPr>
        <w:t xml:space="preserve"> н</w:t>
      </w:r>
      <w:r w:rsidR="00116C1C" w:rsidRPr="00D03F06">
        <w:rPr>
          <w:rFonts w:cs="Times New Roman"/>
          <w:szCs w:val="24"/>
        </w:rPr>
        <w:t xml:space="preserve">а электронную почту, указанную в </w:t>
      </w:r>
      <w:r w:rsidR="00116C1C" w:rsidRPr="00D03F06">
        <w:rPr>
          <w:rStyle w:val="af4"/>
        </w:rPr>
        <w:t>ЛК</w:t>
      </w:r>
      <w:r w:rsidR="008F3EE8" w:rsidRPr="00D03F06">
        <w:rPr>
          <w:rFonts w:cs="Times New Roman"/>
          <w:szCs w:val="24"/>
        </w:rPr>
        <w:t>:</w:t>
      </w:r>
    </w:p>
    <w:p w14:paraId="5432A89D" w14:textId="77777777" w:rsidR="00D522F3" w:rsidRPr="00D03F06" w:rsidRDefault="005408B5" w:rsidP="004D0951">
      <w:pPr>
        <w:pStyle w:val="a5"/>
        <w:numPr>
          <w:ilvl w:val="0"/>
          <w:numId w:val="2"/>
        </w:numPr>
        <w:ind w:left="0" w:firstLine="567"/>
        <w:jc w:val="both"/>
        <w:rPr>
          <w:rFonts w:cs="Times New Roman"/>
          <w:szCs w:val="24"/>
        </w:rPr>
      </w:pPr>
      <w:r w:rsidRPr="00D03F06">
        <w:rPr>
          <w:rFonts w:cs="Times New Roman"/>
          <w:szCs w:val="24"/>
        </w:rPr>
        <w:t>За________ до пос</w:t>
      </w:r>
      <w:r w:rsidR="00116C1C" w:rsidRPr="00D03F06">
        <w:rPr>
          <w:rFonts w:cs="Times New Roman"/>
          <w:szCs w:val="24"/>
        </w:rPr>
        <w:t>ещения Клиентом, приходит напоминание о Записи на прием/исследование.</w:t>
      </w:r>
    </w:p>
    <w:p w14:paraId="367B6DAC" w14:textId="2EEA9BFC" w:rsidR="00116C1C" w:rsidRPr="00D03F06" w:rsidDel="00DB02B4" w:rsidRDefault="00FE1989" w:rsidP="004D0951">
      <w:pPr>
        <w:pStyle w:val="a5"/>
        <w:numPr>
          <w:ilvl w:val="0"/>
          <w:numId w:val="2"/>
        </w:numPr>
        <w:ind w:left="0" w:firstLine="567"/>
        <w:jc w:val="both"/>
        <w:rPr>
          <w:del w:id="691" w:author="Александр С" w:date="2023-09-13T16:10:00Z"/>
          <w:rFonts w:cs="Times New Roman"/>
          <w:szCs w:val="24"/>
        </w:rPr>
      </w:pPr>
      <w:del w:id="692" w:author="Александр С" w:date="2023-09-13T16:10:00Z">
        <w:r w:rsidRPr="00D03F06" w:rsidDel="00DB02B4">
          <w:rPr>
            <w:rFonts w:cs="Times New Roman"/>
            <w:szCs w:val="24"/>
          </w:rPr>
          <w:delText>Приходит файл с документом/результатом исследования, запрошенным в личном кабинете.</w:delText>
        </w:r>
      </w:del>
    </w:p>
    <w:p w14:paraId="382B22C5" w14:textId="77777777" w:rsidR="00CA134B" w:rsidRDefault="00CA134B" w:rsidP="00F12671">
      <w:pPr>
        <w:jc w:val="both"/>
        <w:rPr>
          <w:rFonts w:cs="Times New Roman"/>
          <w:szCs w:val="24"/>
        </w:rPr>
      </w:pPr>
    </w:p>
    <w:p w14:paraId="69E1BDC0" w14:textId="77777777" w:rsidR="007C432A" w:rsidRPr="005F4BEF" w:rsidRDefault="007C432A" w:rsidP="00F12671">
      <w:pPr>
        <w:jc w:val="both"/>
        <w:rPr>
          <w:rFonts w:cs="Times New Roman"/>
          <w:szCs w:val="24"/>
        </w:rPr>
      </w:pPr>
    </w:p>
    <w:p w14:paraId="143954F5" w14:textId="77777777" w:rsidR="001714AE" w:rsidRPr="00AF1CD3" w:rsidRDefault="001714AE" w:rsidP="00F12671">
      <w:pPr>
        <w:jc w:val="both"/>
        <w:rPr>
          <w:rFonts w:cs="Times New Roman"/>
          <w:szCs w:val="24"/>
        </w:rPr>
      </w:pPr>
    </w:p>
    <w:p w14:paraId="15D148F6" w14:textId="77777777" w:rsidR="00000E9C" w:rsidRPr="00CA14F7" w:rsidRDefault="00000E9C" w:rsidP="00F12671">
      <w:pPr>
        <w:jc w:val="both"/>
        <w:rPr>
          <w:rFonts w:cs="Times New Roman"/>
          <w:szCs w:val="24"/>
        </w:rPr>
      </w:pPr>
      <w:r w:rsidRPr="00CA14F7">
        <w:rPr>
          <w:rFonts w:cs="Times New Roman"/>
          <w:color w:val="000000"/>
          <w:szCs w:val="24"/>
        </w:rPr>
        <w:lastRenderedPageBreak/>
        <w:br/>
      </w:r>
      <w:r w:rsidRPr="00CA14F7">
        <w:rPr>
          <w:rFonts w:cs="Times New Roman"/>
          <w:color w:val="000000"/>
          <w:szCs w:val="24"/>
        </w:rPr>
        <w:br/>
      </w:r>
    </w:p>
    <w:sectPr w:rsidR="00000E9C" w:rsidRPr="00CA14F7" w:rsidSect="00851A8B">
      <w:footerReference w:type="default" r:id="rId18"/>
      <w:pgSz w:w="11906" w:h="16838"/>
      <w:pgMar w:top="1134" w:right="850" w:bottom="567" w:left="1701" w:header="680" w:footer="68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Пономарева Е.А." w:date="2023-09-12T05:10:00Z" w:initials="Е.А.">
    <w:p w14:paraId="7B9D6BE9" w14:textId="789F1DA5" w:rsidR="00843A24" w:rsidRDefault="00843A24">
      <w:pPr>
        <w:pStyle w:val="af"/>
      </w:pPr>
      <w:r>
        <w:rPr>
          <w:rStyle w:val="ae"/>
        </w:rPr>
        <w:annotationRef/>
      </w:r>
      <w:r>
        <w:rPr>
          <w:lang w:val="en-US"/>
        </w:rPr>
        <w:t>Med</w:t>
      </w:r>
      <w:r w:rsidRPr="007260B6">
        <w:t>.</w:t>
      </w:r>
      <w:r>
        <w:rPr>
          <w:lang w:val="en-US"/>
        </w:rPr>
        <w:t>me</w:t>
      </w:r>
      <w:r w:rsidRPr="007260B6">
        <w:t xml:space="preserve"> </w:t>
      </w:r>
      <w:r>
        <w:t>не предназначен для обмена медицинскими данными. Данные пациентов там тоже не хранятся</w:t>
      </w:r>
    </w:p>
    <w:p w14:paraId="0B4141CC" w14:textId="77777777" w:rsidR="00843A24" w:rsidRPr="007260B6" w:rsidRDefault="00843A24" w:rsidP="007260B6">
      <w:pPr>
        <w:pStyle w:val="af"/>
        <w:ind w:firstLine="0"/>
      </w:pPr>
    </w:p>
  </w:comment>
  <w:comment w:id="7" w:author="Пономарева Е.А." w:date="2023-09-12T05:09:00Z" w:initials="Е.А.">
    <w:p w14:paraId="7775597B" w14:textId="2E5E1BAF" w:rsidR="00843A24" w:rsidRDefault="00843A24">
      <w:pPr>
        <w:pStyle w:val="af"/>
      </w:pPr>
      <w:r>
        <w:rPr>
          <w:rStyle w:val="ae"/>
        </w:rPr>
        <w:annotationRef/>
      </w:r>
      <w:r>
        <w:t>Нет записей об абонементах.</w:t>
      </w:r>
    </w:p>
  </w:comment>
  <w:comment w:id="60" w:author="Пономарева Е.А." w:date="2023-09-12T05:11:00Z" w:initials="Е.А.">
    <w:p w14:paraId="0EBA723E" w14:textId="11E6440F" w:rsidR="00843A24" w:rsidRDefault="00843A24">
      <w:pPr>
        <w:pStyle w:val="af"/>
      </w:pPr>
      <w:r>
        <w:rPr>
          <w:rStyle w:val="ae"/>
        </w:rPr>
        <w:annotationRef/>
      </w:r>
      <w:r>
        <w:t>На более ранних этапах обсуждения, мы договаривались, что админки не будет, а все данные для настройки ЛК будут тянуться из МИС</w:t>
      </w:r>
    </w:p>
  </w:comment>
  <w:comment w:id="115" w:author="Максакова Светлана Олеговна" w:date="2023-09-07T13:54:00Z" w:initials="МСО">
    <w:p w14:paraId="7429AFE6" w14:textId="7F7227DB" w:rsidR="00843A24" w:rsidRDefault="00843A24">
      <w:pPr>
        <w:pStyle w:val="af"/>
      </w:pPr>
      <w:r>
        <w:rPr>
          <w:rStyle w:val="ae"/>
        </w:rPr>
        <w:annotationRef/>
      </w:r>
      <w:r>
        <w:rPr>
          <w:noProof/>
        </w:rPr>
        <w:t>предлагаю переформулировать данный пункт, поскольку дизайн будет силами разработчика. на втором этапе не предполагается работ по дизайну.</w:t>
      </w:r>
    </w:p>
  </w:comment>
  <w:comment w:id="119" w:author="Пономарева Е.А." w:date="2023-09-12T05:12:00Z" w:initials="Е.А.">
    <w:p w14:paraId="4B33B9A3" w14:textId="46EA2EE4" w:rsidR="00843A24" w:rsidRDefault="00843A24">
      <w:pPr>
        <w:pStyle w:val="af"/>
      </w:pPr>
      <w:r>
        <w:rPr>
          <w:rStyle w:val="ae"/>
        </w:rPr>
        <w:annotationRef/>
      </w:r>
      <w:r>
        <w:t>Тут тоже не совсем корректно описано, Цены будут храниться в базе ЛК, как и скидки. Считать цену услуги нужно будет в ЛК не обращаясь к МИС. На этапе подтверждения оплаты, можно будет сверить цену в ЛК и в МИС, чтобы исключить ошибки, но не более. Состояние баланса и «бонусы», о которых мы не говорили, будут тянуться из МИС.</w:t>
      </w:r>
    </w:p>
  </w:comment>
  <w:comment w:id="125" w:author="Максакова Светлана Олеговна" w:date="2023-09-07T13:56:00Z" w:initials="МСО">
    <w:p w14:paraId="6532AFBB" w14:textId="648C8A99" w:rsidR="00843A24" w:rsidRDefault="00843A24">
      <w:pPr>
        <w:pStyle w:val="af"/>
      </w:pPr>
      <w:r>
        <w:rPr>
          <w:rStyle w:val="ae"/>
        </w:rPr>
        <w:annotationRef/>
      </w:r>
      <w:r>
        <w:rPr>
          <w:noProof/>
        </w:rPr>
        <w:t>прошу указать какие услуги в блоке базовые и какие будут идти как дополнительные</w:t>
      </w:r>
    </w:p>
  </w:comment>
  <w:comment w:id="124" w:author="Пономарева Е.А." w:date="2023-09-12T05:13:00Z" w:initials="Е.А.">
    <w:p w14:paraId="2144E9BF" w14:textId="78E481E7" w:rsidR="00843A24" w:rsidRDefault="00843A24">
      <w:pPr>
        <w:pStyle w:val="af"/>
      </w:pPr>
      <w:r>
        <w:rPr>
          <w:rStyle w:val="ae"/>
        </w:rPr>
        <w:annotationRef/>
      </w:r>
      <w:r>
        <w:t>Опять же не сказано про абонементы</w:t>
      </w:r>
    </w:p>
    <w:p w14:paraId="7158780C" w14:textId="77777777" w:rsidR="00843A24" w:rsidRDefault="00843A24" w:rsidP="007260B6">
      <w:pPr>
        <w:pStyle w:val="af"/>
        <w:ind w:firstLine="0"/>
      </w:pPr>
    </w:p>
  </w:comment>
  <w:comment w:id="140" w:author="Рябова Анастасия Николаевна" w:date="2023-09-06T15:00:00Z" w:initials="РАН">
    <w:p w14:paraId="6B4E3D9F" w14:textId="72C64AC2" w:rsidR="00843A24" w:rsidRDefault="00843A24">
      <w:pPr>
        <w:pStyle w:val="af"/>
      </w:pPr>
      <w:r>
        <w:rPr>
          <w:rStyle w:val="ae"/>
        </w:rPr>
        <w:annotationRef/>
      </w:r>
      <w:r>
        <w:t xml:space="preserve">Так надо сразу разбить на Базовый и Дополнительный, в этом пункте? </w:t>
      </w:r>
    </w:p>
  </w:comment>
  <w:comment w:id="166" w:author="Пономарева Е.А." w:date="2023-09-12T05:17:00Z" w:initials="Е.А.">
    <w:p w14:paraId="037F2F03" w14:textId="11E46065" w:rsidR="00843A24" w:rsidRDefault="00843A24">
      <w:pPr>
        <w:pStyle w:val="af"/>
      </w:pPr>
      <w:r>
        <w:rPr>
          <w:rStyle w:val="ae"/>
        </w:rPr>
        <w:annotationRef/>
      </w:r>
      <w:r>
        <w:t>Не совсем полная картина.</w:t>
      </w:r>
    </w:p>
    <w:p w14:paraId="0152C562" w14:textId="6DFB007B" w:rsidR="00843A24" w:rsidRDefault="00843A24">
      <w:pPr>
        <w:pStyle w:val="af"/>
      </w:pPr>
      <w:r>
        <w:t>После выбора номерка – формируется бронь на 15 минут на этот номерок, записывается служебная карточка (Выполняется запрос к МИС)</w:t>
      </w:r>
    </w:p>
    <w:p w14:paraId="01D78677" w14:textId="77777777" w:rsidR="00843A24" w:rsidRDefault="00843A24">
      <w:pPr>
        <w:pStyle w:val="af"/>
      </w:pPr>
      <w:r>
        <w:t xml:space="preserve">Далее после ввода данных\или нажатия на кнопку оплатить\подтвердить: </w:t>
      </w:r>
    </w:p>
    <w:p w14:paraId="58CCFDD3" w14:textId="505BBCEA" w:rsidR="00843A24" w:rsidRDefault="00843A24" w:rsidP="00B12F5B">
      <w:pPr>
        <w:pStyle w:val="af"/>
        <w:numPr>
          <w:ilvl w:val="0"/>
          <w:numId w:val="40"/>
        </w:numPr>
      </w:pPr>
      <w:r>
        <w:t xml:space="preserve"> создание  карты пациента если её нет</w:t>
      </w:r>
    </w:p>
    <w:p w14:paraId="558A61F7" w14:textId="19B0A4AD" w:rsidR="00843A24" w:rsidRDefault="00843A24" w:rsidP="00B12F5B">
      <w:pPr>
        <w:pStyle w:val="af"/>
        <w:numPr>
          <w:ilvl w:val="0"/>
          <w:numId w:val="40"/>
        </w:numPr>
      </w:pPr>
      <w:r>
        <w:t xml:space="preserve"> Запись пациента на ранее забронированный номерок</w:t>
      </w:r>
    </w:p>
    <w:p w14:paraId="1ED5B7BF" w14:textId="426E8E9E" w:rsidR="00843A24" w:rsidRDefault="00843A24" w:rsidP="00B12F5B">
      <w:pPr>
        <w:pStyle w:val="af"/>
        <w:numPr>
          <w:ilvl w:val="0"/>
          <w:numId w:val="40"/>
        </w:numPr>
      </w:pPr>
      <w:r>
        <w:t xml:space="preserve"> Создание услуг привязанных к номерку</w:t>
      </w:r>
    </w:p>
    <w:p w14:paraId="26621825" w14:textId="4FCB8E86" w:rsidR="00843A24" w:rsidRDefault="00843A24" w:rsidP="00B12F5B">
      <w:pPr>
        <w:pStyle w:val="af"/>
        <w:numPr>
          <w:ilvl w:val="0"/>
          <w:numId w:val="40"/>
        </w:numPr>
      </w:pPr>
      <w:r>
        <w:t xml:space="preserve"> Создание отложенного платежа</w:t>
      </w:r>
    </w:p>
    <w:p w14:paraId="4F279168" w14:textId="6040EE6F" w:rsidR="00843A24" w:rsidRDefault="00843A24" w:rsidP="00B12F5B">
      <w:pPr>
        <w:pStyle w:val="af"/>
        <w:numPr>
          <w:ilvl w:val="0"/>
          <w:numId w:val="40"/>
        </w:numPr>
      </w:pPr>
      <w:r>
        <w:t xml:space="preserve"> Выключение старого таймера и запуск нового на 15 минут для оплаты.</w:t>
      </w:r>
    </w:p>
    <w:p w14:paraId="6E39BBC0" w14:textId="2CACFDA1" w:rsidR="00843A24" w:rsidRDefault="00843A24" w:rsidP="00B12F5B">
      <w:pPr>
        <w:pStyle w:val="af"/>
        <w:ind w:firstLine="0"/>
      </w:pPr>
      <w:r>
        <w:t>И только потом онлайн оплата и подтверждение платежа.</w:t>
      </w:r>
    </w:p>
    <w:p w14:paraId="038AD0D3" w14:textId="522DECA6" w:rsidR="00843A24" w:rsidRDefault="00843A24" w:rsidP="00B12F5B">
      <w:pPr>
        <w:pStyle w:val="af"/>
        <w:ind w:firstLine="0"/>
      </w:pPr>
      <w:r>
        <w:t>Если платеж не подтверждён за 15 минут – удаление отложенного платежа, очистка номерка от пациента, выставление услуги в отмену.</w:t>
      </w:r>
    </w:p>
  </w:comment>
  <w:comment w:id="177" w:author="Пономарева Е.А." w:date="2023-09-12T05:24:00Z" w:initials="Е.А.">
    <w:p w14:paraId="114011C2" w14:textId="06CD21EB" w:rsidR="00843A24" w:rsidRDefault="00843A24">
      <w:pPr>
        <w:pStyle w:val="af"/>
      </w:pPr>
      <w:r>
        <w:rPr>
          <w:rStyle w:val="ae"/>
        </w:rPr>
        <w:annotationRef/>
      </w:r>
      <w:r>
        <w:t>Мы вроде договаривались, что будем спрашивать о возрасте пациента:</w:t>
      </w:r>
    </w:p>
    <w:p w14:paraId="069ADA4A" w14:textId="400E53FB" w:rsidR="00843A24" w:rsidRDefault="00843A24" w:rsidP="00B12F5B">
      <w:pPr>
        <w:pStyle w:val="af"/>
        <w:numPr>
          <w:ilvl w:val="0"/>
          <w:numId w:val="41"/>
        </w:numPr>
      </w:pPr>
      <w:r>
        <w:t xml:space="preserve"> Ползунок Взрослый – Ребёнок</w:t>
      </w:r>
    </w:p>
    <w:p w14:paraId="142ED9CA" w14:textId="77777777" w:rsidR="00843A24" w:rsidRDefault="00843A24" w:rsidP="00B12F5B">
      <w:pPr>
        <w:pStyle w:val="af"/>
        <w:numPr>
          <w:ilvl w:val="0"/>
          <w:numId w:val="41"/>
        </w:numPr>
      </w:pPr>
      <w:r>
        <w:t xml:space="preserve"> Если ребёнок – дополнительно спрашивать возраст. </w:t>
      </w:r>
    </w:p>
    <w:p w14:paraId="0B06B73C" w14:textId="5A4A8649" w:rsidR="00843A24" w:rsidRDefault="00843A24" w:rsidP="00B12F5B">
      <w:pPr>
        <w:pStyle w:val="af"/>
        <w:ind w:firstLine="0"/>
      </w:pPr>
      <w:r>
        <w:t>Этого достаточно чтобы показывать отфильтрованный список услуг, так что в шаге 1.1 нет необходимости, это можно реализовать в шаге 2.</w:t>
      </w:r>
    </w:p>
  </w:comment>
  <w:comment w:id="210" w:author="Пономарева Е.А." w:date="2023-09-12T05:29:00Z" w:initials="Е.А.">
    <w:p w14:paraId="07E7ED19" w14:textId="3E7F23A3" w:rsidR="00843A24" w:rsidRDefault="00843A24">
      <w:pPr>
        <w:pStyle w:val="af"/>
      </w:pPr>
      <w:r>
        <w:rPr>
          <w:rStyle w:val="ae"/>
        </w:rPr>
        <w:annotationRef/>
      </w:r>
      <w:r>
        <w:t>Нужно выводить информацию по услуге и враче при выборе, а не только  по выбранному мц.</w:t>
      </w:r>
    </w:p>
  </w:comment>
  <w:comment w:id="219" w:author="Пономарева Е.А." w:date="2023-09-12T05:30:00Z" w:initials="Е.А.">
    <w:p w14:paraId="675B23D9" w14:textId="59E612CD" w:rsidR="00843A24" w:rsidRDefault="00843A24">
      <w:pPr>
        <w:pStyle w:val="af"/>
      </w:pPr>
      <w:r>
        <w:rPr>
          <w:rStyle w:val="ae"/>
        </w:rPr>
        <w:annotationRef/>
      </w:r>
      <w:r>
        <w:t>Не особо понятный пример, наверно имелось в виду:</w:t>
      </w:r>
    </w:p>
    <w:p w14:paraId="6A6C399B" w14:textId="2990EAB0" w:rsidR="00843A24" w:rsidRDefault="00843A24">
      <w:pPr>
        <w:pStyle w:val="af"/>
      </w:pPr>
      <w:r>
        <w:t>Стоматология =</w:t>
      </w:r>
      <w:r w:rsidRPr="00B76363">
        <w:t xml:space="preserve">&gt; </w:t>
      </w:r>
      <w:r>
        <w:t xml:space="preserve">Консультация стоматолога </w:t>
      </w:r>
      <w:r w:rsidRPr="00B76363">
        <w:t>=&gt;</w:t>
      </w:r>
      <w:r>
        <w:t xml:space="preserve"> Иванов И.И. =</w:t>
      </w:r>
      <w:r w:rsidRPr="00B76363">
        <w:t>&gt;</w:t>
      </w:r>
      <w:r>
        <w:t xml:space="preserve"> номерок на 15:00.</w:t>
      </w:r>
    </w:p>
    <w:p w14:paraId="37883050" w14:textId="77777777" w:rsidR="00843A24" w:rsidRPr="00B76363" w:rsidRDefault="00843A24">
      <w:pPr>
        <w:pStyle w:val="af"/>
      </w:pPr>
    </w:p>
  </w:comment>
  <w:comment w:id="229" w:author="Пономарева Е.А." w:date="2023-09-12T05:32:00Z" w:initials="Е.А.">
    <w:p w14:paraId="27D9C444" w14:textId="0DD1F6E9" w:rsidR="00843A24" w:rsidRDefault="00843A24">
      <w:pPr>
        <w:pStyle w:val="af"/>
      </w:pPr>
      <w:r>
        <w:rPr>
          <w:rStyle w:val="ae"/>
        </w:rPr>
        <w:annotationRef/>
      </w:r>
      <w:r>
        <w:t>Нет, не по последнему посещению, а по прописанному в карточке пациента МЦ</w:t>
      </w:r>
    </w:p>
  </w:comment>
  <w:comment w:id="268" w:author="Пономарева Е.А." w:date="2023-09-12T05:34:00Z" w:initials="Е.А.">
    <w:p w14:paraId="239BDA0D" w14:textId="19ED4300" w:rsidR="00843A24" w:rsidRDefault="00843A24">
      <w:pPr>
        <w:pStyle w:val="af"/>
      </w:pPr>
      <w:r>
        <w:rPr>
          <w:rStyle w:val="ae"/>
        </w:rPr>
        <w:annotationRef/>
      </w:r>
      <w:r>
        <w:t>Обязательность полей и их видимость должна настраиваться параметрами из МИС</w:t>
      </w:r>
    </w:p>
  </w:comment>
  <w:comment w:id="269" w:author="Пономарева Е.А." w:date="2023-09-12T05:35:00Z" w:initials="Е.А.">
    <w:p w14:paraId="30FA791A" w14:textId="7544ABE0" w:rsidR="00843A24" w:rsidRDefault="00843A24">
      <w:pPr>
        <w:pStyle w:val="af"/>
      </w:pPr>
      <w:r>
        <w:rPr>
          <w:rStyle w:val="ae"/>
        </w:rPr>
        <w:annotationRef/>
      </w:r>
      <w:r>
        <w:t>Пол должен быть ползунком Муж – Жен</w:t>
      </w:r>
    </w:p>
  </w:comment>
  <w:comment w:id="281" w:author="Пономарева Е.А." w:date="2023-09-12T05:36:00Z" w:initials="Е.А.">
    <w:p w14:paraId="58D883EF" w14:textId="738E9866" w:rsidR="00843A24" w:rsidRDefault="00843A24">
      <w:pPr>
        <w:pStyle w:val="af"/>
      </w:pPr>
      <w:r>
        <w:rPr>
          <w:rStyle w:val="ae"/>
        </w:rPr>
        <w:annotationRef/>
      </w:r>
      <w:r>
        <w:t>Если создается новая карточка, то подписанные пользователем документы нужно загрузить в МИС, чтобы потом была возможность показать их пользователю в разделе документы.</w:t>
      </w:r>
    </w:p>
  </w:comment>
  <w:comment w:id="295" w:author="Пономарева Е.А." w:date="2023-09-12T05:37:00Z" w:initials="Е.А.">
    <w:p w14:paraId="60C39D02" w14:textId="739B4CE0" w:rsidR="00843A24" w:rsidRDefault="00843A24" w:rsidP="00B76363">
      <w:pPr>
        <w:pStyle w:val="af"/>
        <w:ind w:firstLine="0"/>
      </w:pPr>
      <w:r>
        <w:rPr>
          <w:rStyle w:val="ae"/>
        </w:rPr>
        <w:annotationRef/>
      </w:r>
      <w:r>
        <w:t>Порядок другой:</w:t>
      </w:r>
    </w:p>
    <w:p w14:paraId="386A8A33" w14:textId="6CB46CEC" w:rsidR="00843A24" w:rsidRDefault="00843A24" w:rsidP="00B76363">
      <w:pPr>
        <w:pStyle w:val="af"/>
        <w:numPr>
          <w:ilvl w:val="0"/>
          <w:numId w:val="42"/>
        </w:numPr>
      </w:pPr>
      <w:r>
        <w:t>Проверка карточки</w:t>
      </w:r>
    </w:p>
    <w:p w14:paraId="3D60D651" w14:textId="7FBA733C" w:rsidR="00843A24" w:rsidRDefault="00843A24" w:rsidP="00B76363">
      <w:pPr>
        <w:pStyle w:val="af"/>
        <w:numPr>
          <w:ilvl w:val="0"/>
          <w:numId w:val="42"/>
        </w:numPr>
      </w:pPr>
      <w:r>
        <w:t>Запись на номерок</w:t>
      </w:r>
    </w:p>
    <w:p w14:paraId="2EE3C932" w14:textId="08916E2D" w:rsidR="00843A24" w:rsidRDefault="00843A24" w:rsidP="00B76363">
      <w:pPr>
        <w:pStyle w:val="af"/>
        <w:numPr>
          <w:ilvl w:val="0"/>
          <w:numId w:val="42"/>
        </w:numPr>
      </w:pPr>
      <w:r>
        <w:t>Создание услуги на номерок</w:t>
      </w:r>
    </w:p>
    <w:p w14:paraId="4E3C643A" w14:textId="1625D906" w:rsidR="00843A24" w:rsidRDefault="00843A24" w:rsidP="00B76363">
      <w:pPr>
        <w:pStyle w:val="af"/>
        <w:numPr>
          <w:ilvl w:val="0"/>
          <w:numId w:val="42"/>
        </w:numPr>
      </w:pPr>
      <w:r>
        <w:t>Создание отложенного платежа</w:t>
      </w:r>
    </w:p>
  </w:comment>
  <w:comment w:id="322" w:author="Пономарева Е.А." w:date="2023-09-12T05:38:00Z" w:initials="Е.А.">
    <w:p w14:paraId="72054C7D" w14:textId="69648CAC" w:rsidR="00843A24" w:rsidRDefault="00843A24">
      <w:pPr>
        <w:pStyle w:val="af"/>
      </w:pPr>
      <w:r>
        <w:rPr>
          <w:rStyle w:val="ae"/>
        </w:rPr>
        <w:annotationRef/>
      </w:r>
      <w:r>
        <w:t>Из МИС в МИС?</w:t>
      </w:r>
    </w:p>
  </w:comment>
  <w:comment w:id="334" w:author="Пономарева Е.А." w:date="2023-09-12T05:39:00Z" w:initials="Е.А.">
    <w:p w14:paraId="4C4FAF20" w14:textId="5CAD0D09" w:rsidR="00843A24" w:rsidRDefault="00843A24">
      <w:pPr>
        <w:pStyle w:val="af"/>
      </w:pPr>
      <w:r>
        <w:rPr>
          <w:rStyle w:val="ae"/>
        </w:rPr>
        <w:annotationRef/>
      </w:r>
      <w:r>
        <w:t>15</w:t>
      </w:r>
    </w:p>
  </w:comment>
  <w:comment w:id="337" w:author="Пономарева Е.А." w:date="2023-09-12T05:39:00Z" w:initials="Е.А.">
    <w:p w14:paraId="647343C3" w14:textId="4C998B2D" w:rsidR="00843A24" w:rsidRDefault="00843A24" w:rsidP="001B2710">
      <w:pPr>
        <w:pStyle w:val="af"/>
        <w:numPr>
          <w:ilvl w:val="0"/>
          <w:numId w:val="43"/>
        </w:numPr>
      </w:pPr>
      <w:r>
        <w:rPr>
          <w:rStyle w:val="ae"/>
        </w:rPr>
        <w:annotationRef/>
      </w:r>
      <w:r>
        <w:t xml:space="preserve"> Чистится номерок от пациента</w:t>
      </w:r>
    </w:p>
    <w:p w14:paraId="4DA8CB9D" w14:textId="2B977CE7" w:rsidR="00843A24" w:rsidRDefault="00843A24" w:rsidP="001B2710">
      <w:pPr>
        <w:pStyle w:val="af"/>
        <w:numPr>
          <w:ilvl w:val="0"/>
          <w:numId w:val="43"/>
        </w:numPr>
      </w:pPr>
      <w:r>
        <w:t xml:space="preserve"> Удаляется отложенный платеж</w:t>
      </w:r>
    </w:p>
    <w:p w14:paraId="5F3387EF" w14:textId="1A5C595F" w:rsidR="00843A24" w:rsidRDefault="00843A24" w:rsidP="001B2710">
      <w:pPr>
        <w:pStyle w:val="af"/>
        <w:numPr>
          <w:ilvl w:val="0"/>
          <w:numId w:val="43"/>
        </w:numPr>
      </w:pPr>
      <w:r>
        <w:t xml:space="preserve"> Отменяется услуга с причиной «Превышено время ожидания оплаты в ЛК»</w:t>
      </w:r>
    </w:p>
  </w:comment>
  <w:comment w:id="350" w:author="Рябова Анастасия Николаевна" w:date="2023-09-06T15:35:00Z" w:initials="РАН">
    <w:p w14:paraId="6C02FD84" w14:textId="1C15BA9E" w:rsidR="00843A24" w:rsidRDefault="00843A24">
      <w:pPr>
        <w:pStyle w:val="af"/>
      </w:pPr>
      <w:r>
        <w:rPr>
          <w:rStyle w:val="ae"/>
        </w:rPr>
        <w:annotationRef/>
      </w:r>
      <w:r>
        <w:t>Предлагаю назвать комплексные продукты?</w:t>
      </w:r>
    </w:p>
  </w:comment>
  <w:comment w:id="356" w:author="Пономарева Е.А." w:date="2023-09-12T05:43:00Z" w:initials="Е.А.">
    <w:p w14:paraId="43F5049F" w14:textId="061A745C" w:rsidR="00843A24" w:rsidRDefault="00843A24">
      <w:pPr>
        <w:pStyle w:val="af"/>
      </w:pPr>
      <w:r>
        <w:rPr>
          <w:rStyle w:val="ae"/>
        </w:rPr>
        <w:annotationRef/>
      </w:r>
      <w:r>
        <w:t>Показывать только если абонемент создан с даты указанной в параметрах МИС. Очень старые абонементы подргужать не самое удачное решение.</w:t>
      </w:r>
    </w:p>
  </w:comment>
  <w:comment w:id="371" w:author="Пономарева Е.А." w:date="2023-09-12T05:32:00Z" w:initials="Е.А.">
    <w:p w14:paraId="168C371E" w14:textId="77777777" w:rsidR="00843A24" w:rsidRDefault="00843A24" w:rsidP="000B23CA">
      <w:pPr>
        <w:pStyle w:val="af"/>
      </w:pPr>
      <w:r>
        <w:rPr>
          <w:rStyle w:val="ae"/>
        </w:rPr>
        <w:annotationRef/>
      </w:r>
      <w:r>
        <w:t>Нет, не по последнему посещению, а по прописанному в карточке пациента МЦ</w:t>
      </w:r>
    </w:p>
  </w:comment>
  <w:comment w:id="369" w:author="Пономарева Е.А." w:date="2023-09-12T05:44:00Z" w:initials="Е.А.">
    <w:p w14:paraId="0346C0FA" w14:textId="557A8E56" w:rsidR="00843A24" w:rsidRDefault="00843A24">
      <w:pPr>
        <w:pStyle w:val="af"/>
      </w:pPr>
      <w:r>
        <w:rPr>
          <w:rStyle w:val="ae"/>
        </w:rPr>
        <w:annotationRef/>
      </w:r>
      <w:r>
        <w:t>Писала выше – нужно тянуть из карточки клиента.</w:t>
      </w:r>
    </w:p>
  </w:comment>
  <w:comment w:id="376" w:author="Пономарева Е.А." w:date="2023-09-12T05:46:00Z" w:initials="Е.А.">
    <w:p w14:paraId="740C9916" w14:textId="09817EC7" w:rsidR="00843A24" w:rsidRDefault="00843A24">
      <w:pPr>
        <w:pStyle w:val="af"/>
      </w:pPr>
      <w:r>
        <w:rPr>
          <w:rStyle w:val="ae"/>
        </w:rPr>
        <w:annotationRef/>
      </w:r>
      <w:r>
        <w:t>Все данные со страницы 7</w:t>
      </w:r>
    </w:p>
  </w:comment>
  <w:comment w:id="446" w:author="Пономарева Е.А." w:date="2023-09-12T05:48:00Z" w:initials="Е.А.">
    <w:p w14:paraId="1180A8E2" w14:textId="56BA72A5" w:rsidR="00843A24" w:rsidRDefault="00843A24">
      <w:pPr>
        <w:pStyle w:val="af"/>
      </w:pPr>
      <w:r>
        <w:rPr>
          <w:rStyle w:val="ae"/>
        </w:rPr>
        <w:annotationRef/>
      </w:r>
      <w:r>
        <w:t>Все данные со страницы 7</w:t>
      </w:r>
    </w:p>
  </w:comment>
  <w:comment w:id="451" w:author="Пономарева Е.А." w:date="2023-09-12T05:50:00Z" w:initials="Е.А.">
    <w:p w14:paraId="419D595D" w14:textId="19676112" w:rsidR="00843A24" w:rsidRDefault="00843A24">
      <w:pPr>
        <w:pStyle w:val="af"/>
      </w:pPr>
      <w:r>
        <w:rPr>
          <w:rStyle w:val="ae"/>
        </w:rPr>
        <w:annotationRef/>
      </w:r>
      <w:r>
        <w:t>Не совсем триггер. При входе в ЛК вместе с параметрами из МИС пациент будет получать сетку своих активных абонементов, дальше в ЛК нужно проверить услугу на попадание в эту сетку и вывести кнопку если услугу можно выставить по договору.</w:t>
      </w:r>
    </w:p>
    <w:p w14:paraId="2E03BAB2" w14:textId="77777777" w:rsidR="00843A24" w:rsidRDefault="00843A24">
      <w:pPr>
        <w:pStyle w:val="af"/>
      </w:pPr>
    </w:p>
  </w:comment>
  <w:comment w:id="483" w:author="Пономарева Е.А." w:date="2023-09-12T05:52:00Z" w:initials="Е.А.">
    <w:p w14:paraId="2184DDEC" w14:textId="424AB556" w:rsidR="00843A24" w:rsidRDefault="00843A24">
      <w:pPr>
        <w:pStyle w:val="af"/>
      </w:pPr>
      <w:r>
        <w:rPr>
          <w:rStyle w:val="ae"/>
        </w:rPr>
        <w:annotationRef/>
      </w:r>
      <w:r>
        <w:t>Скидки и цену выгружаются в ЛК в рамках интеграции, далее цены выводятся без участия МИС.</w:t>
      </w:r>
    </w:p>
  </w:comment>
  <w:comment w:id="486" w:author="Пономарева Е.А." w:date="2023-09-12T05:54:00Z" w:initials="Е.А.">
    <w:p w14:paraId="3AF03FD1" w14:textId="62A030F0" w:rsidR="00843A24" w:rsidRDefault="00843A24">
      <w:pPr>
        <w:pStyle w:val="af"/>
      </w:pPr>
      <w:r>
        <w:rPr>
          <w:rStyle w:val="ae"/>
        </w:rPr>
        <w:annotationRef/>
      </w:r>
      <w:r>
        <w:t>Не очень понятно зачем разделять.</w:t>
      </w:r>
    </w:p>
    <w:p w14:paraId="368252DC" w14:textId="6D20F29A" w:rsidR="00843A24" w:rsidRDefault="00843A24">
      <w:pPr>
        <w:pStyle w:val="af"/>
      </w:pPr>
    </w:p>
    <w:p w14:paraId="2407FF80" w14:textId="441E4196" w:rsidR="00843A24" w:rsidRDefault="00843A24">
      <w:pPr>
        <w:pStyle w:val="af"/>
      </w:pPr>
      <w:r>
        <w:t>Изначально мы обговаривали что раздел документы делится на 2 подраздела:</w:t>
      </w:r>
    </w:p>
    <w:p w14:paraId="4F103DE1" w14:textId="57C1DE7A" w:rsidR="00843A24" w:rsidRDefault="00843A24" w:rsidP="008E7092">
      <w:pPr>
        <w:pStyle w:val="af"/>
        <w:numPr>
          <w:ilvl w:val="0"/>
          <w:numId w:val="44"/>
        </w:numPr>
      </w:pPr>
      <w:r>
        <w:t>Документы пациента</w:t>
      </w:r>
    </w:p>
    <w:p w14:paraId="48CBDD06" w14:textId="3D8F5E53" w:rsidR="00843A24" w:rsidRDefault="00843A24" w:rsidP="008E7092">
      <w:pPr>
        <w:pStyle w:val="af"/>
        <w:numPr>
          <w:ilvl w:val="0"/>
          <w:numId w:val="44"/>
        </w:numPr>
      </w:pPr>
      <w:r>
        <w:t>Запросить</w:t>
      </w:r>
    </w:p>
    <w:p w14:paraId="40225B29" w14:textId="77777777" w:rsidR="00843A24" w:rsidRDefault="00843A24" w:rsidP="008E7092">
      <w:pPr>
        <w:pStyle w:val="af"/>
      </w:pPr>
    </w:p>
    <w:p w14:paraId="09E1306E" w14:textId="7CBCC9B2" w:rsidR="00843A24" w:rsidRDefault="00843A24" w:rsidP="008E7092">
      <w:pPr>
        <w:pStyle w:val="af"/>
        <w:ind w:firstLine="0"/>
      </w:pPr>
      <w:r>
        <w:t>В первом мы хотели выводить все существующие документы пользователя по датам их добавления + его запросы на какие-то документы. Если есть возможность его скачать – выводить кнопку скачать, для остальных оставить статус (Обрабатывается \ Готов к выдаче \ Выдан в МЦ).</w:t>
      </w:r>
    </w:p>
    <w:p w14:paraId="00A27177" w14:textId="77777777" w:rsidR="00843A24" w:rsidRDefault="00843A24" w:rsidP="008E7092">
      <w:pPr>
        <w:pStyle w:val="af"/>
        <w:ind w:firstLine="0"/>
      </w:pPr>
    </w:p>
    <w:p w14:paraId="0B71CE66" w14:textId="4A8E48D3" w:rsidR="00843A24" w:rsidRDefault="00843A24" w:rsidP="008E7092">
      <w:pPr>
        <w:pStyle w:val="af"/>
        <w:ind w:firstLine="0"/>
      </w:pPr>
      <w:r>
        <w:t>Во втором у пациента будет возможность запросить документ, который ему требуется.</w:t>
      </w:r>
    </w:p>
  </w:comment>
  <w:comment w:id="492" w:author="Пономарева Е.А." w:date="2023-09-12T05:58:00Z" w:initials="Е.А.">
    <w:p w14:paraId="524F170C" w14:textId="64B02281" w:rsidR="00843A24" w:rsidRDefault="00843A24">
      <w:pPr>
        <w:pStyle w:val="af"/>
      </w:pPr>
      <w:r>
        <w:rPr>
          <w:rStyle w:val="ae"/>
        </w:rPr>
        <w:annotationRef/>
      </w:r>
      <w:r>
        <w:t>Откуда такое ограничение?</w:t>
      </w:r>
    </w:p>
    <w:p w14:paraId="54289E22" w14:textId="77777777" w:rsidR="00843A24" w:rsidRDefault="00843A24" w:rsidP="008E7092">
      <w:pPr>
        <w:pStyle w:val="af"/>
        <w:ind w:firstLine="0"/>
      </w:pPr>
    </w:p>
  </w:comment>
  <w:comment w:id="495" w:author="Пономарева Е.А." w:date="2023-09-12T05:59:00Z" w:initials="Е.А.">
    <w:p w14:paraId="64C629CF" w14:textId="6AAF659E" w:rsidR="00843A24" w:rsidRDefault="00843A24">
      <w:pPr>
        <w:pStyle w:val="af"/>
      </w:pPr>
      <w:r>
        <w:rPr>
          <w:rStyle w:val="ae"/>
        </w:rPr>
        <w:annotationRef/>
      </w:r>
      <w:r>
        <w:t>Кто будет отсылать письмо?</w:t>
      </w:r>
      <w:r>
        <w:br/>
      </w:r>
      <w:r>
        <w:br/>
        <w:t>Нужно чтобы письмо проходило через МИС, так мы сможем оперативно исправлять его наполнение. Предлагаю реализовать этот пункт вызовом хранимой процедуры из МИС. ЛК передает в неё параметры, дальше через информер мы отправим письмо.</w:t>
      </w:r>
    </w:p>
    <w:p w14:paraId="65DA602C" w14:textId="465000A5" w:rsidR="00843A24" w:rsidRDefault="00843A24">
      <w:pPr>
        <w:pStyle w:val="af"/>
      </w:pPr>
    </w:p>
    <w:p w14:paraId="0635A0BF" w14:textId="54166A67" w:rsidR="00843A24" w:rsidRDefault="00843A24">
      <w:pPr>
        <w:pStyle w:val="af"/>
      </w:pPr>
      <w:r>
        <w:t>Либо можно оставить отправку на ЛК, но с учётом что само тело письма и его заголовок будет получен из МИС, по переданным параметрам.</w:t>
      </w:r>
    </w:p>
  </w:comment>
  <w:comment w:id="498" w:author="Пономарева Е.А." w:date="2023-09-12T06:03:00Z" w:initials="Е.А.">
    <w:p w14:paraId="7AB2A0B8" w14:textId="2F067519" w:rsidR="00843A24" w:rsidRDefault="00843A24">
      <w:pPr>
        <w:pStyle w:val="af"/>
      </w:pPr>
      <w:r>
        <w:rPr>
          <w:rStyle w:val="ae"/>
        </w:rPr>
        <w:annotationRef/>
      </w:r>
      <w:r>
        <w:t>Онлайн или МЦ?</w:t>
      </w:r>
    </w:p>
  </w:comment>
  <w:comment w:id="500" w:author="Пономарева Е.А." w:date="2023-09-12T06:05:00Z" w:initials="Е.А.">
    <w:p w14:paraId="7872CC45" w14:textId="17D0D999" w:rsidR="00843A24" w:rsidRDefault="00843A24">
      <w:pPr>
        <w:pStyle w:val="af"/>
      </w:pPr>
      <w:r>
        <w:rPr>
          <w:rStyle w:val="ae"/>
        </w:rPr>
        <w:annotationRef/>
      </w:r>
      <w:r>
        <w:t>Возврат только что оплаченных через сайт услуг??</w:t>
      </w:r>
    </w:p>
  </w:comment>
  <w:comment w:id="505" w:author="Пономарева Е.А." w:date="2023-09-12T06:06:00Z" w:initials="Е.А.">
    <w:p w14:paraId="04ECDB7A" w14:textId="22F8C5C3" w:rsidR="00843A24" w:rsidRDefault="00843A24">
      <w:pPr>
        <w:pStyle w:val="af"/>
      </w:pPr>
      <w:r>
        <w:rPr>
          <w:rStyle w:val="ae"/>
        </w:rPr>
        <w:annotationRef/>
      </w:r>
      <w:r>
        <w:t>Нужна настройка цвета по параметрам из МИС</w:t>
      </w:r>
    </w:p>
    <w:p w14:paraId="3CC791D9" w14:textId="77777777" w:rsidR="00843A24" w:rsidRDefault="00843A24">
      <w:pPr>
        <w:pStyle w:val="af"/>
      </w:pPr>
    </w:p>
  </w:comment>
  <w:comment w:id="507" w:author="Рябова Анастасия Николаевна" w:date="2023-09-06T15:42:00Z" w:initials="РАН">
    <w:p w14:paraId="125DD8D4" w14:textId="07A9D462" w:rsidR="00843A24" w:rsidRDefault="00843A24">
      <w:pPr>
        <w:pStyle w:val="af"/>
      </w:pPr>
      <w:r>
        <w:rPr>
          <w:rStyle w:val="ae"/>
        </w:rPr>
        <w:annotationRef/>
      </w:r>
      <w:r>
        <w:t>Нужно будет настроить чтоб не выводились протоколы контроля качества и пр технические</w:t>
      </w:r>
    </w:p>
  </w:comment>
  <w:comment w:id="508" w:author="Пономарева Е.А." w:date="2023-09-12T06:07:00Z" w:initials="Е.А.">
    <w:p w14:paraId="4F695844" w14:textId="165B2EF6" w:rsidR="00843A24" w:rsidRDefault="00843A24">
      <w:pPr>
        <w:pStyle w:val="af"/>
      </w:pPr>
      <w:r>
        <w:rPr>
          <w:rStyle w:val="ae"/>
        </w:rPr>
        <w:annotationRef/>
      </w:r>
      <w:r>
        <w:t>А планируемые услуги?</w:t>
      </w:r>
    </w:p>
  </w:comment>
  <w:comment w:id="509" w:author="Рябова Анастасия Николаевна" w:date="2023-09-06T15:42:00Z" w:initials="РАН">
    <w:p w14:paraId="194556E5" w14:textId="2AEEE732" w:rsidR="00843A24" w:rsidRDefault="00843A24">
      <w:pPr>
        <w:pStyle w:val="af"/>
      </w:pPr>
      <w:r>
        <w:rPr>
          <w:rStyle w:val="ae"/>
        </w:rPr>
        <w:annotationRef/>
      </w:r>
      <w:r>
        <w:t>Зачем отмененные показыввать?</w:t>
      </w:r>
    </w:p>
  </w:comment>
  <w:comment w:id="522" w:author="Пономарева Е.А." w:date="2023-09-12T06:13:00Z" w:initials="Е.А.">
    <w:p w14:paraId="0555EAC3" w14:textId="35A6DE81" w:rsidR="00843A24" w:rsidRDefault="00843A24">
      <w:pPr>
        <w:pStyle w:val="af"/>
      </w:pPr>
      <w:r>
        <w:rPr>
          <w:rStyle w:val="ae"/>
        </w:rPr>
        <w:annotationRef/>
      </w:r>
      <w:r>
        <w:t>От конкретной даты</w:t>
      </w:r>
    </w:p>
  </w:comment>
  <w:comment w:id="560" w:author="Рябова Анастасия Николаевна" w:date="2023-09-06T15:44:00Z" w:initials="РАН">
    <w:p w14:paraId="3FD4B1D0" w14:textId="34E61DB7" w:rsidR="00843A24" w:rsidRDefault="00843A24">
      <w:pPr>
        <w:pStyle w:val="af"/>
      </w:pPr>
      <w:r>
        <w:rPr>
          <w:rStyle w:val="ae"/>
        </w:rPr>
        <w:annotationRef/>
      </w:r>
      <w:r>
        <w:t>Выполненные услуги?</w:t>
      </w:r>
    </w:p>
  </w:comment>
  <w:comment w:id="582" w:author="Пономарева Е.А." w:date="2023-09-12T06:25:00Z" w:initials="Е.А.">
    <w:p w14:paraId="76D89E12" w14:textId="7A94D820" w:rsidR="00843A24" w:rsidRDefault="00843A24">
      <w:pPr>
        <w:pStyle w:val="af"/>
      </w:pPr>
      <w:r>
        <w:rPr>
          <w:rStyle w:val="ae"/>
        </w:rPr>
        <w:annotationRef/>
      </w:r>
      <w:r>
        <w:t>Баланс это не одна цифра, можно конечно выводить сумму всех аванстов, но для каждого МЦ свой аванс.</w:t>
      </w:r>
    </w:p>
  </w:comment>
  <w:comment w:id="587" w:author="Пономарева Е.А." w:date="2023-09-12T06:26:00Z" w:initials="Е.А.">
    <w:p w14:paraId="7ECF06D6" w14:textId="77EBD9BC" w:rsidR="00843A24" w:rsidRDefault="00843A24">
      <w:pPr>
        <w:pStyle w:val="af"/>
      </w:pPr>
      <w:r>
        <w:rPr>
          <w:rStyle w:val="ae"/>
        </w:rPr>
        <w:annotationRef/>
      </w:r>
      <w:r>
        <w:t>Должно быть кликабельным с выводом подробной информации по пунктам задолженности.</w:t>
      </w:r>
    </w:p>
  </w:comment>
  <w:comment w:id="612" w:author="Пономарева Е.А." w:date="2023-09-12T06:27:00Z" w:initials="Е.А.">
    <w:p w14:paraId="3538781D" w14:textId="5087E421" w:rsidR="00843A24" w:rsidRDefault="00843A24">
      <w:pPr>
        <w:pStyle w:val="af"/>
      </w:pPr>
      <w:r>
        <w:rPr>
          <w:rStyle w:val="ae"/>
        </w:rPr>
        <w:annotationRef/>
      </w:r>
      <w:r>
        <w:t>Наверно не оплатить, а внести депозит или что-то такое</w:t>
      </w:r>
    </w:p>
    <w:p w14:paraId="0847B4E3" w14:textId="77777777" w:rsidR="00843A24" w:rsidRDefault="00843A24" w:rsidP="00522F53">
      <w:pPr>
        <w:pStyle w:val="af"/>
        <w:ind w:firstLine="0"/>
      </w:pPr>
    </w:p>
  </w:comment>
  <w:comment w:id="615" w:author="Пономарева Е.А." w:date="2023-09-12T06:29:00Z" w:initials="Е.А.">
    <w:p w14:paraId="3BB9C646" w14:textId="3E91EEF5" w:rsidR="00843A24" w:rsidRDefault="00843A24">
      <w:pPr>
        <w:pStyle w:val="af"/>
      </w:pPr>
      <w:r>
        <w:rPr>
          <w:rStyle w:val="ae"/>
        </w:rPr>
        <w:annotationRef/>
      </w:r>
      <w:r>
        <w:t>Нет, мы храним данные по ценам и скидкам в ЛК, перед оплатой мы проверяем в МИС корректность цен, но расчёт идёт в ЛК.</w:t>
      </w:r>
    </w:p>
  </w:comment>
  <w:comment w:id="618" w:author="Пономарева Е.А." w:date="2023-09-12T06:30:00Z" w:initials="Е.А.">
    <w:p w14:paraId="2E5AC3C8" w14:textId="32059E49" w:rsidR="00843A24" w:rsidRDefault="00843A24">
      <w:pPr>
        <w:pStyle w:val="af"/>
      </w:pPr>
      <w:r>
        <w:rPr>
          <w:rStyle w:val="ae"/>
        </w:rPr>
        <w:annotationRef/>
      </w:r>
      <w:r>
        <w:t>Не только результаты, но и предшествующий им отложенный платеж на аванс.</w:t>
      </w:r>
    </w:p>
  </w:comment>
  <w:comment w:id="629" w:author="Пономарева Е.А." w:date="2023-09-12T06:31:00Z" w:initials="Е.А.">
    <w:p w14:paraId="0186AEC5" w14:textId="6EC082E9" w:rsidR="00843A24" w:rsidRDefault="00843A24">
      <w:pPr>
        <w:pStyle w:val="af"/>
      </w:pPr>
      <w:r>
        <w:rPr>
          <w:rStyle w:val="ae"/>
        </w:rPr>
        <w:annotationRef/>
      </w:r>
      <w:r>
        <w:t>Уточнить у фин. службы возможность возврата оплаченных через ЛК услуг.</w:t>
      </w:r>
    </w:p>
  </w:comment>
  <w:comment w:id="631" w:author="Пономарева Е.А." w:date="2023-09-12T06:25:00Z" w:initials="Е.А.">
    <w:p w14:paraId="7CC11A41" w14:textId="16A5EA36" w:rsidR="00843A24" w:rsidRDefault="00843A24">
      <w:pPr>
        <w:pStyle w:val="af"/>
      </w:pPr>
      <w:r>
        <w:rPr>
          <w:rStyle w:val="ae"/>
        </w:rPr>
        <w:annotationRef/>
      </w:r>
      <w:r>
        <w:t>Обязательность нужно хранить в параметрах МИС</w:t>
      </w:r>
    </w:p>
  </w:comment>
  <w:comment w:id="664" w:author="Пономарева Е.А." w:date="2023-09-12T06:33:00Z" w:initials="Е.А.">
    <w:p w14:paraId="05643990" w14:textId="4C9CF78D" w:rsidR="00843A24" w:rsidRDefault="00843A24">
      <w:pPr>
        <w:pStyle w:val="af"/>
      </w:pPr>
      <w:r>
        <w:rPr>
          <w:rStyle w:val="ae"/>
        </w:rPr>
        <w:annotationRef/>
      </w:r>
      <w:r>
        <w:t>Обязательность полей через параметры из МИС</w:t>
      </w:r>
    </w:p>
  </w:comment>
  <w:comment w:id="665" w:author="Пономарева Е.А." w:date="2023-09-12T06:33:00Z" w:initials="Е.А.">
    <w:p w14:paraId="44B642DA" w14:textId="05ACBBCE" w:rsidR="00843A24" w:rsidRDefault="00843A24">
      <w:pPr>
        <w:pStyle w:val="af"/>
      </w:pPr>
      <w:r>
        <w:rPr>
          <w:rStyle w:val="ae"/>
        </w:rPr>
        <w:annotationRef/>
      </w:r>
      <w:r>
        <w:t>Необходима загрузка документов в МИС, после регистрации.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4141CC" w15:done="0"/>
  <w15:commentEx w15:paraId="7775597B" w15:done="0"/>
  <w15:commentEx w15:paraId="0EBA723E" w15:done="0"/>
  <w15:commentEx w15:paraId="7429AFE6" w15:done="0"/>
  <w15:commentEx w15:paraId="4B33B9A3" w15:done="0"/>
  <w15:commentEx w15:paraId="6532AFBB" w15:done="0"/>
  <w15:commentEx w15:paraId="7158780C" w15:done="0"/>
  <w15:commentEx w15:paraId="6B4E3D9F" w15:done="0"/>
  <w15:commentEx w15:paraId="038AD0D3" w15:done="0"/>
  <w15:commentEx w15:paraId="0B06B73C" w15:done="0"/>
  <w15:commentEx w15:paraId="07E7ED19" w15:done="0"/>
  <w15:commentEx w15:paraId="37883050" w15:done="0"/>
  <w15:commentEx w15:paraId="27D9C444" w15:done="0"/>
  <w15:commentEx w15:paraId="239BDA0D" w15:done="0"/>
  <w15:commentEx w15:paraId="30FA791A" w15:done="0"/>
  <w15:commentEx w15:paraId="58D883EF" w15:done="0"/>
  <w15:commentEx w15:paraId="4E3C643A" w15:done="0"/>
  <w15:commentEx w15:paraId="72054C7D" w15:done="0"/>
  <w15:commentEx w15:paraId="4C4FAF20" w15:done="0"/>
  <w15:commentEx w15:paraId="5F3387EF" w15:done="0"/>
  <w15:commentEx w15:paraId="6C02FD84" w15:done="0"/>
  <w15:commentEx w15:paraId="43F5049F" w15:done="0"/>
  <w15:commentEx w15:paraId="168C371E" w15:done="0"/>
  <w15:commentEx w15:paraId="0346C0FA" w15:done="0"/>
  <w15:commentEx w15:paraId="740C9916" w15:done="0"/>
  <w15:commentEx w15:paraId="1180A8E2" w15:done="0"/>
  <w15:commentEx w15:paraId="2E03BAB2" w15:done="0"/>
  <w15:commentEx w15:paraId="2184DDEC" w15:done="0"/>
  <w15:commentEx w15:paraId="0B71CE66" w15:done="0"/>
  <w15:commentEx w15:paraId="54289E22" w15:done="0"/>
  <w15:commentEx w15:paraId="0635A0BF" w15:done="0"/>
  <w15:commentEx w15:paraId="7AB2A0B8" w15:done="0"/>
  <w15:commentEx w15:paraId="7872CC45" w15:done="0"/>
  <w15:commentEx w15:paraId="3CC791D9" w15:done="0"/>
  <w15:commentEx w15:paraId="125DD8D4" w15:done="0"/>
  <w15:commentEx w15:paraId="4F695844" w15:done="0"/>
  <w15:commentEx w15:paraId="194556E5" w15:done="0"/>
  <w15:commentEx w15:paraId="0555EAC3" w15:done="0"/>
  <w15:commentEx w15:paraId="3FD4B1D0" w15:done="0"/>
  <w15:commentEx w15:paraId="76D89E12" w15:done="0"/>
  <w15:commentEx w15:paraId="7ECF06D6" w15:done="0"/>
  <w15:commentEx w15:paraId="0847B4E3" w15:done="0"/>
  <w15:commentEx w15:paraId="3BB9C646" w15:done="0"/>
  <w15:commentEx w15:paraId="2E5AC3C8" w15:done="0"/>
  <w15:commentEx w15:paraId="0186AEC5" w15:done="0"/>
  <w15:commentEx w15:paraId="7CC11A41" w15:done="0"/>
  <w15:commentEx w15:paraId="05643990" w15:done="0"/>
  <w15:commentEx w15:paraId="44B642D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174B3" w14:textId="77777777" w:rsidR="00141AB7" w:rsidRDefault="00141AB7" w:rsidP="00AD6C86">
      <w:r>
        <w:separator/>
      </w:r>
    </w:p>
  </w:endnote>
  <w:endnote w:type="continuationSeparator" w:id="0">
    <w:p w14:paraId="0FE7EBE1" w14:textId="77777777" w:rsidR="00141AB7" w:rsidRDefault="00141AB7" w:rsidP="00AD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0454948"/>
      <w:docPartObj>
        <w:docPartGallery w:val="Page Numbers (Bottom of Page)"/>
        <w:docPartUnique/>
      </w:docPartObj>
    </w:sdtPr>
    <w:sdtEndPr/>
    <w:sdtContent>
      <w:p w14:paraId="39DAA33B" w14:textId="26D8E1A9" w:rsidR="00843A24" w:rsidRDefault="00843A2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333">
          <w:rPr>
            <w:noProof/>
          </w:rPr>
          <w:t>21</w:t>
        </w:r>
        <w:r>
          <w:fldChar w:fldCharType="end"/>
        </w:r>
      </w:p>
    </w:sdtContent>
  </w:sdt>
  <w:p w14:paraId="731415BC" w14:textId="77777777" w:rsidR="00843A24" w:rsidRDefault="00843A2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5A1EE" w14:textId="77777777" w:rsidR="00141AB7" w:rsidRDefault="00141AB7" w:rsidP="00AD6C86">
      <w:r>
        <w:separator/>
      </w:r>
    </w:p>
  </w:footnote>
  <w:footnote w:type="continuationSeparator" w:id="0">
    <w:p w14:paraId="0F0DCC40" w14:textId="77777777" w:rsidR="00141AB7" w:rsidRDefault="00141AB7" w:rsidP="00AD6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18D"/>
    <w:multiLevelType w:val="hybridMultilevel"/>
    <w:tmpl w:val="9EF0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4A8D"/>
    <w:multiLevelType w:val="hybridMultilevel"/>
    <w:tmpl w:val="A1FA7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2959"/>
    <w:multiLevelType w:val="hybridMultilevel"/>
    <w:tmpl w:val="F5848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A3081"/>
    <w:multiLevelType w:val="hybridMultilevel"/>
    <w:tmpl w:val="198A1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5141"/>
    <w:multiLevelType w:val="hybridMultilevel"/>
    <w:tmpl w:val="F6C8F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01B3E"/>
    <w:multiLevelType w:val="hybridMultilevel"/>
    <w:tmpl w:val="9C1C5A7E"/>
    <w:lvl w:ilvl="0" w:tplc="4A0AD7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EC4E4A"/>
    <w:multiLevelType w:val="hybridMultilevel"/>
    <w:tmpl w:val="6314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B0881"/>
    <w:multiLevelType w:val="hybridMultilevel"/>
    <w:tmpl w:val="E56A9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53548"/>
    <w:multiLevelType w:val="hybridMultilevel"/>
    <w:tmpl w:val="8B247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C5D88"/>
    <w:multiLevelType w:val="hybridMultilevel"/>
    <w:tmpl w:val="0EB0C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F1C12"/>
    <w:multiLevelType w:val="hybridMultilevel"/>
    <w:tmpl w:val="3D04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02974"/>
    <w:multiLevelType w:val="multilevel"/>
    <w:tmpl w:val="3C6EB6DA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314EE4"/>
    <w:multiLevelType w:val="hybridMultilevel"/>
    <w:tmpl w:val="997A8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93C80"/>
    <w:multiLevelType w:val="hybridMultilevel"/>
    <w:tmpl w:val="7B3AE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12379"/>
    <w:multiLevelType w:val="hybridMultilevel"/>
    <w:tmpl w:val="0082E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26401"/>
    <w:multiLevelType w:val="hybridMultilevel"/>
    <w:tmpl w:val="A984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A31B5"/>
    <w:multiLevelType w:val="hybridMultilevel"/>
    <w:tmpl w:val="2F6EF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C1957"/>
    <w:multiLevelType w:val="hybridMultilevel"/>
    <w:tmpl w:val="1424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151CE"/>
    <w:multiLevelType w:val="hybridMultilevel"/>
    <w:tmpl w:val="1D743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B197CF0"/>
    <w:multiLevelType w:val="hybridMultilevel"/>
    <w:tmpl w:val="9A6CC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07186"/>
    <w:multiLevelType w:val="hybridMultilevel"/>
    <w:tmpl w:val="D6249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71CEC"/>
    <w:multiLevelType w:val="hybridMultilevel"/>
    <w:tmpl w:val="A4DE8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B6E56"/>
    <w:multiLevelType w:val="hybridMultilevel"/>
    <w:tmpl w:val="3580C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36926"/>
    <w:multiLevelType w:val="hybridMultilevel"/>
    <w:tmpl w:val="2C005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6732D"/>
    <w:multiLevelType w:val="hybridMultilevel"/>
    <w:tmpl w:val="A3186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3FE2"/>
    <w:multiLevelType w:val="multilevel"/>
    <w:tmpl w:val="37307A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FA24E30"/>
    <w:multiLevelType w:val="hybridMultilevel"/>
    <w:tmpl w:val="A0902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46FB4"/>
    <w:multiLevelType w:val="hybridMultilevel"/>
    <w:tmpl w:val="BDF6F5D2"/>
    <w:lvl w:ilvl="0" w:tplc="88E05A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1B253C4"/>
    <w:multiLevelType w:val="hybridMultilevel"/>
    <w:tmpl w:val="98C43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6163E"/>
    <w:multiLevelType w:val="hybridMultilevel"/>
    <w:tmpl w:val="124C3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A5898"/>
    <w:multiLevelType w:val="hybridMultilevel"/>
    <w:tmpl w:val="F7FC2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E6F72"/>
    <w:multiLevelType w:val="hybridMultilevel"/>
    <w:tmpl w:val="4E2AF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96AF6"/>
    <w:multiLevelType w:val="hybridMultilevel"/>
    <w:tmpl w:val="47223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B640B"/>
    <w:multiLevelType w:val="hybridMultilevel"/>
    <w:tmpl w:val="403CBDC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272FC"/>
    <w:multiLevelType w:val="hybridMultilevel"/>
    <w:tmpl w:val="B72EF8C6"/>
    <w:lvl w:ilvl="0" w:tplc="074C38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A6451A6"/>
    <w:multiLevelType w:val="hybridMultilevel"/>
    <w:tmpl w:val="0750F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75DF6"/>
    <w:multiLevelType w:val="hybridMultilevel"/>
    <w:tmpl w:val="DA9A0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668E8"/>
    <w:multiLevelType w:val="hybridMultilevel"/>
    <w:tmpl w:val="8F32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41CC1"/>
    <w:multiLevelType w:val="hybridMultilevel"/>
    <w:tmpl w:val="4E0A3986"/>
    <w:lvl w:ilvl="0" w:tplc="BBC872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2480FFE"/>
    <w:multiLevelType w:val="hybridMultilevel"/>
    <w:tmpl w:val="042E97B6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6876007"/>
    <w:multiLevelType w:val="hybridMultilevel"/>
    <w:tmpl w:val="8362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04A79"/>
    <w:multiLevelType w:val="hybridMultilevel"/>
    <w:tmpl w:val="71D2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3F7B"/>
    <w:multiLevelType w:val="hybridMultilevel"/>
    <w:tmpl w:val="02B29E64"/>
    <w:lvl w:ilvl="0" w:tplc="5E1258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F925BA2"/>
    <w:multiLevelType w:val="hybridMultilevel"/>
    <w:tmpl w:val="55063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7"/>
  </w:num>
  <w:num w:numId="3">
    <w:abstractNumId w:val="17"/>
  </w:num>
  <w:num w:numId="4">
    <w:abstractNumId w:val="11"/>
  </w:num>
  <w:num w:numId="5">
    <w:abstractNumId w:val="39"/>
  </w:num>
  <w:num w:numId="6">
    <w:abstractNumId w:val="18"/>
  </w:num>
  <w:num w:numId="7">
    <w:abstractNumId w:val="28"/>
  </w:num>
  <w:num w:numId="8">
    <w:abstractNumId w:val="6"/>
  </w:num>
  <w:num w:numId="9">
    <w:abstractNumId w:val="10"/>
  </w:num>
  <w:num w:numId="10">
    <w:abstractNumId w:val="9"/>
  </w:num>
  <w:num w:numId="11">
    <w:abstractNumId w:val="41"/>
  </w:num>
  <w:num w:numId="12">
    <w:abstractNumId w:val="24"/>
  </w:num>
  <w:num w:numId="13">
    <w:abstractNumId w:val="2"/>
  </w:num>
  <w:num w:numId="14">
    <w:abstractNumId w:val="36"/>
  </w:num>
  <w:num w:numId="15">
    <w:abstractNumId w:val="23"/>
  </w:num>
  <w:num w:numId="16">
    <w:abstractNumId w:val="19"/>
  </w:num>
  <w:num w:numId="17">
    <w:abstractNumId w:val="40"/>
  </w:num>
  <w:num w:numId="18">
    <w:abstractNumId w:val="29"/>
  </w:num>
  <w:num w:numId="19">
    <w:abstractNumId w:val="20"/>
  </w:num>
  <w:num w:numId="20">
    <w:abstractNumId w:val="7"/>
  </w:num>
  <w:num w:numId="21">
    <w:abstractNumId w:val="32"/>
  </w:num>
  <w:num w:numId="22">
    <w:abstractNumId w:val="0"/>
  </w:num>
  <w:num w:numId="23">
    <w:abstractNumId w:val="13"/>
  </w:num>
  <w:num w:numId="24">
    <w:abstractNumId w:val="8"/>
  </w:num>
  <w:num w:numId="25">
    <w:abstractNumId w:val="33"/>
  </w:num>
  <w:num w:numId="26">
    <w:abstractNumId w:val="1"/>
  </w:num>
  <w:num w:numId="27">
    <w:abstractNumId w:val="26"/>
  </w:num>
  <w:num w:numId="28">
    <w:abstractNumId w:val="31"/>
  </w:num>
  <w:num w:numId="29">
    <w:abstractNumId w:val="3"/>
  </w:num>
  <w:num w:numId="30">
    <w:abstractNumId w:val="15"/>
  </w:num>
  <w:num w:numId="31">
    <w:abstractNumId w:val="4"/>
  </w:num>
  <w:num w:numId="32">
    <w:abstractNumId w:val="14"/>
  </w:num>
  <w:num w:numId="33">
    <w:abstractNumId w:val="43"/>
  </w:num>
  <w:num w:numId="34">
    <w:abstractNumId w:val="21"/>
  </w:num>
  <w:num w:numId="35">
    <w:abstractNumId w:val="22"/>
  </w:num>
  <w:num w:numId="36">
    <w:abstractNumId w:val="30"/>
  </w:num>
  <w:num w:numId="37">
    <w:abstractNumId w:val="16"/>
  </w:num>
  <w:num w:numId="38">
    <w:abstractNumId w:val="12"/>
  </w:num>
  <w:num w:numId="39">
    <w:abstractNumId w:val="35"/>
  </w:num>
  <w:num w:numId="40">
    <w:abstractNumId w:val="27"/>
  </w:num>
  <w:num w:numId="41">
    <w:abstractNumId w:val="38"/>
  </w:num>
  <w:num w:numId="42">
    <w:abstractNumId w:val="5"/>
  </w:num>
  <w:num w:numId="43">
    <w:abstractNumId w:val="34"/>
  </w:num>
  <w:num w:numId="44">
    <w:abstractNumId w:val="42"/>
  </w:num>
  <w:numIdMacAtCleanup w:val="39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ябова Анастасия Николаевна">
    <w15:presenceInfo w15:providerId="AD" w15:userId="S-1-5-21-1715567821-1767777339-725345543-4922"/>
  </w15:person>
  <w15:person w15:author="Александр С">
    <w15:presenceInfo w15:providerId="Windows Live" w15:userId="11e698a890266c22"/>
  </w15:person>
  <w15:person w15:author="Пономарева Е.А.">
    <w15:presenceInfo w15:providerId="Windows Live" w15:userId="e0608ec889bb0956"/>
  </w15:person>
  <w15:person w15:author="Максакова Светлана Олеговна">
    <w15:presenceInfo w15:providerId="None" w15:userId="Максакова Светлана Олег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9C"/>
    <w:rsid w:val="000006DF"/>
    <w:rsid w:val="00000E9C"/>
    <w:rsid w:val="00003735"/>
    <w:rsid w:val="00003BBE"/>
    <w:rsid w:val="00004C28"/>
    <w:rsid w:val="00005830"/>
    <w:rsid w:val="000064DC"/>
    <w:rsid w:val="0001190C"/>
    <w:rsid w:val="0001261A"/>
    <w:rsid w:val="00017DCB"/>
    <w:rsid w:val="00017E27"/>
    <w:rsid w:val="00024ADF"/>
    <w:rsid w:val="000259D6"/>
    <w:rsid w:val="00025C02"/>
    <w:rsid w:val="00025EA7"/>
    <w:rsid w:val="00030A42"/>
    <w:rsid w:val="00031C9E"/>
    <w:rsid w:val="00032845"/>
    <w:rsid w:val="000378C4"/>
    <w:rsid w:val="00037DC2"/>
    <w:rsid w:val="0004141F"/>
    <w:rsid w:val="0004156C"/>
    <w:rsid w:val="00042E82"/>
    <w:rsid w:val="000439D3"/>
    <w:rsid w:val="00045850"/>
    <w:rsid w:val="00050510"/>
    <w:rsid w:val="0005188D"/>
    <w:rsid w:val="00051E89"/>
    <w:rsid w:val="000539B3"/>
    <w:rsid w:val="00054C44"/>
    <w:rsid w:val="00054D74"/>
    <w:rsid w:val="0006027E"/>
    <w:rsid w:val="000633AC"/>
    <w:rsid w:val="000635B0"/>
    <w:rsid w:val="00072FF0"/>
    <w:rsid w:val="00075B69"/>
    <w:rsid w:val="00077923"/>
    <w:rsid w:val="00080E3F"/>
    <w:rsid w:val="00083741"/>
    <w:rsid w:val="00083786"/>
    <w:rsid w:val="000841F3"/>
    <w:rsid w:val="00086439"/>
    <w:rsid w:val="00086F7F"/>
    <w:rsid w:val="00094A7D"/>
    <w:rsid w:val="000A19B5"/>
    <w:rsid w:val="000A37D3"/>
    <w:rsid w:val="000B16A7"/>
    <w:rsid w:val="000B23CA"/>
    <w:rsid w:val="000B263D"/>
    <w:rsid w:val="000B3260"/>
    <w:rsid w:val="000B3CFB"/>
    <w:rsid w:val="000B4057"/>
    <w:rsid w:val="000B7437"/>
    <w:rsid w:val="000C0157"/>
    <w:rsid w:val="000C0DEF"/>
    <w:rsid w:val="000C37C1"/>
    <w:rsid w:val="000C4111"/>
    <w:rsid w:val="000C48CE"/>
    <w:rsid w:val="000C7276"/>
    <w:rsid w:val="000D1129"/>
    <w:rsid w:val="000D123E"/>
    <w:rsid w:val="000D33E4"/>
    <w:rsid w:val="000D4770"/>
    <w:rsid w:val="000D6815"/>
    <w:rsid w:val="000D69A9"/>
    <w:rsid w:val="000D69CF"/>
    <w:rsid w:val="000D6E28"/>
    <w:rsid w:val="000D7F04"/>
    <w:rsid w:val="000E01DC"/>
    <w:rsid w:val="000E06BC"/>
    <w:rsid w:val="000E14DE"/>
    <w:rsid w:val="000E1545"/>
    <w:rsid w:val="000E21F5"/>
    <w:rsid w:val="000E3965"/>
    <w:rsid w:val="000E41B1"/>
    <w:rsid w:val="000E4BF4"/>
    <w:rsid w:val="000F04B4"/>
    <w:rsid w:val="000F1F9F"/>
    <w:rsid w:val="000F4AC6"/>
    <w:rsid w:val="000F4ED1"/>
    <w:rsid w:val="000F6FD3"/>
    <w:rsid w:val="001029EC"/>
    <w:rsid w:val="001054AB"/>
    <w:rsid w:val="00112DB0"/>
    <w:rsid w:val="00116C1C"/>
    <w:rsid w:val="00117ABF"/>
    <w:rsid w:val="00121CDB"/>
    <w:rsid w:val="00124140"/>
    <w:rsid w:val="00127293"/>
    <w:rsid w:val="0013172F"/>
    <w:rsid w:val="001317D8"/>
    <w:rsid w:val="00131AA8"/>
    <w:rsid w:val="00131C4B"/>
    <w:rsid w:val="00135337"/>
    <w:rsid w:val="00141416"/>
    <w:rsid w:val="00141AB7"/>
    <w:rsid w:val="00145220"/>
    <w:rsid w:val="0014554A"/>
    <w:rsid w:val="0014574C"/>
    <w:rsid w:val="0014617F"/>
    <w:rsid w:val="00147325"/>
    <w:rsid w:val="001479DB"/>
    <w:rsid w:val="001518E1"/>
    <w:rsid w:val="0015272D"/>
    <w:rsid w:val="00152F14"/>
    <w:rsid w:val="0016136B"/>
    <w:rsid w:val="00162E68"/>
    <w:rsid w:val="001648CE"/>
    <w:rsid w:val="00167E84"/>
    <w:rsid w:val="00170158"/>
    <w:rsid w:val="001711E8"/>
    <w:rsid w:val="001714AE"/>
    <w:rsid w:val="00173CAD"/>
    <w:rsid w:val="00173FDF"/>
    <w:rsid w:val="0017539D"/>
    <w:rsid w:val="00177C50"/>
    <w:rsid w:val="001808C2"/>
    <w:rsid w:val="00182599"/>
    <w:rsid w:val="00182A7D"/>
    <w:rsid w:val="00182E3A"/>
    <w:rsid w:val="00183FCE"/>
    <w:rsid w:val="00185DF0"/>
    <w:rsid w:val="001869AA"/>
    <w:rsid w:val="00186A08"/>
    <w:rsid w:val="00187C74"/>
    <w:rsid w:val="001928E0"/>
    <w:rsid w:val="00194F51"/>
    <w:rsid w:val="00195926"/>
    <w:rsid w:val="001A3426"/>
    <w:rsid w:val="001A34F1"/>
    <w:rsid w:val="001A62AC"/>
    <w:rsid w:val="001A6A0C"/>
    <w:rsid w:val="001A701C"/>
    <w:rsid w:val="001B2710"/>
    <w:rsid w:val="001B3F41"/>
    <w:rsid w:val="001B404F"/>
    <w:rsid w:val="001B42AE"/>
    <w:rsid w:val="001C2804"/>
    <w:rsid w:val="001C3A07"/>
    <w:rsid w:val="001C4691"/>
    <w:rsid w:val="001C5C4D"/>
    <w:rsid w:val="001C71ED"/>
    <w:rsid w:val="001D0A4F"/>
    <w:rsid w:val="001D2131"/>
    <w:rsid w:val="001D25EC"/>
    <w:rsid w:val="001D6B3F"/>
    <w:rsid w:val="001E0079"/>
    <w:rsid w:val="001F044B"/>
    <w:rsid w:val="001F0D87"/>
    <w:rsid w:val="001F1A50"/>
    <w:rsid w:val="001F4B18"/>
    <w:rsid w:val="001F619A"/>
    <w:rsid w:val="001F6760"/>
    <w:rsid w:val="001F755D"/>
    <w:rsid w:val="00204453"/>
    <w:rsid w:val="0020494B"/>
    <w:rsid w:val="0020501E"/>
    <w:rsid w:val="00205237"/>
    <w:rsid w:val="0020559F"/>
    <w:rsid w:val="00205D07"/>
    <w:rsid w:val="00207138"/>
    <w:rsid w:val="00207953"/>
    <w:rsid w:val="002142B1"/>
    <w:rsid w:val="00214400"/>
    <w:rsid w:val="00214C98"/>
    <w:rsid w:val="00214CD2"/>
    <w:rsid w:val="00217002"/>
    <w:rsid w:val="00223905"/>
    <w:rsid w:val="002244F1"/>
    <w:rsid w:val="00225940"/>
    <w:rsid w:val="00226B78"/>
    <w:rsid w:val="00227C26"/>
    <w:rsid w:val="00227C7D"/>
    <w:rsid w:val="002310F1"/>
    <w:rsid w:val="00232599"/>
    <w:rsid w:val="00234FD5"/>
    <w:rsid w:val="00236593"/>
    <w:rsid w:val="00236DE5"/>
    <w:rsid w:val="0023736B"/>
    <w:rsid w:val="00237AA7"/>
    <w:rsid w:val="002406A3"/>
    <w:rsid w:val="00240F6C"/>
    <w:rsid w:val="0024355C"/>
    <w:rsid w:val="002454D9"/>
    <w:rsid w:val="00246419"/>
    <w:rsid w:val="00246462"/>
    <w:rsid w:val="00247714"/>
    <w:rsid w:val="00250387"/>
    <w:rsid w:val="0025309F"/>
    <w:rsid w:val="00254BFE"/>
    <w:rsid w:val="00256E8B"/>
    <w:rsid w:val="002570FB"/>
    <w:rsid w:val="00257157"/>
    <w:rsid w:val="00257E61"/>
    <w:rsid w:val="0026099A"/>
    <w:rsid w:val="002615A9"/>
    <w:rsid w:val="00265C8A"/>
    <w:rsid w:val="00270F70"/>
    <w:rsid w:val="00271784"/>
    <w:rsid w:val="002754E6"/>
    <w:rsid w:val="00276FB7"/>
    <w:rsid w:val="002770EC"/>
    <w:rsid w:val="00277501"/>
    <w:rsid w:val="00290730"/>
    <w:rsid w:val="00290C58"/>
    <w:rsid w:val="002925D0"/>
    <w:rsid w:val="00293271"/>
    <w:rsid w:val="002945A0"/>
    <w:rsid w:val="00295288"/>
    <w:rsid w:val="002956D2"/>
    <w:rsid w:val="00295736"/>
    <w:rsid w:val="00296017"/>
    <w:rsid w:val="002A149D"/>
    <w:rsid w:val="002A3008"/>
    <w:rsid w:val="002A35BC"/>
    <w:rsid w:val="002A6CF7"/>
    <w:rsid w:val="002A7177"/>
    <w:rsid w:val="002B06E5"/>
    <w:rsid w:val="002B2627"/>
    <w:rsid w:val="002B3E24"/>
    <w:rsid w:val="002B6DC7"/>
    <w:rsid w:val="002C036E"/>
    <w:rsid w:val="002C173A"/>
    <w:rsid w:val="002C1D04"/>
    <w:rsid w:val="002C2F6D"/>
    <w:rsid w:val="002C3373"/>
    <w:rsid w:val="002D0C0B"/>
    <w:rsid w:val="002D4EA0"/>
    <w:rsid w:val="002D6115"/>
    <w:rsid w:val="002E05AE"/>
    <w:rsid w:val="002E0E44"/>
    <w:rsid w:val="002E281C"/>
    <w:rsid w:val="002E5841"/>
    <w:rsid w:val="002E6138"/>
    <w:rsid w:val="002E6EB3"/>
    <w:rsid w:val="002E6F8F"/>
    <w:rsid w:val="002F3EB3"/>
    <w:rsid w:val="002F4959"/>
    <w:rsid w:val="002F7B09"/>
    <w:rsid w:val="003023A8"/>
    <w:rsid w:val="00305362"/>
    <w:rsid w:val="00305B33"/>
    <w:rsid w:val="00306E93"/>
    <w:rsid w:val="003109DE"/>
    <w:rsid w:val="0031230A"/>
    <w:rsid w:val="00312810"/>
    <w:rsid w:val="00313833"/>
    <w:rsid w:val="00314AE0"/>
    <w:rsid w:val="00315B80"/>
    <w:rsid w:val="0031634D"/>
    <w:rsid w:val="0031656D"/>
    <w:rsid w:val="00317F0E"/>
    <w:rsid w:val="00323088"/>
    <w:rsid w:val="003263CD"/>
    <w:rsid w:val="0033015F"/>
    <w:rsid w:val="00330332"/>
    <w:rsid w:val="0033691A"/>
    <w:rsid w:val="00341FB4"/>
    <w:rsid w:val="00342377"/>
    <w:rsid w:val="00342565"/>
    <w:rsid w:val="00342A71"/>
    <w:rsid w:val="0035091A"/>
    <w:rsid w:val="00352D9D"/>
    <w:rsid w:val="003532F0"/>
    <w:rsid w:val="0035677B"/>
    <w:rsid w:val="0036066B"/>
    <w:rsid w:val="00362493"/>
    <w:rsid w:val="00362748"/>
    <w:rsid w:val="00365633"/>
    <w:rsid w:val="00366318"/>
    <w:rsid w:val="00370BA0"/>
    <w:rsid w:val="003710D2"/>
    <w:rsid w:val="003715FD"/>
    <w:rsid w:val="00372FF2"/>
    <w:rsid w:val="003730CD"/>
    <w:rsid w:val="00374A0B"/>
    <w:rsid w:val="00374F05"/>
    <w:rsid w:val="0037779D"/>
    <w:rsid w:val="00377F31"/>
    <w:rsid w:val="00380850"/>
    <w:rsid w:val="00383831"/>
    <w:rsid w:val="003865CB"/>
    <w:rsid w:val="00386FFA"/>
    <w:rsid w:val="00387101"/>
    <w:rsid w:val="00391792"/>
    <w:rsid w:val="00392B53"/>
    <w:rsid w:val="00393BBE"/>
    <w:rsid w:val="0039407F"/>
    <w:rsid w:val="00394B1B"/>
    <w:rsid w:val="00396432"/>
    <w:rsid w:val="00397BCD"/>
    <w:rsid w:val="003A1624"/>
    <w:rsid w:val="003A1E55"/>
    <w:rsid w:val="003B42B7"/>
    <w:rsid w:val="003B7175"/>
    <w:rsid w:val="003B7BEE"/>
    <w:rsid w:val="003B7EDC"/>
    <w:rsid w:val="003C1988"/>
    <w:rsid w:val="003C1BCE"/>
    <w:rsid w:val="003C2338"/>
    <w:rsid w:val="003C4D8E"/>
    <w:rsid w:val="003C58FA"/>
    <w:rsid w:val="003C5976"/>
    <w:rsid w:val="003C5DD4"/>
    <w:rsid w:val="003C6FCB"/>
    <w:rsid w:val="003C705A"/>
    <w:rsid w:val="003D223B"/>
    <w:rsid w:val="003D2DC6"/>
    <w:rsid w:val="003D512C"/>
    <w:rsid w:val="003D67C4"/>
    <w:rsid w:val="003D79F1"/>
    <w:rsid w:val="003E0041"/>
    <w:rsid w:val="003E0AE4"/>
    <w:rsid w:val="003E3C95"/>
    <w:rsid w:val="003E505B"/>
    <w:rsid w:val="003E5E99"/>
    <w:rsid w:val="003E66E5"/>
    <w:rsid w:val="003E7B56"/>
    <w:rsid w:val="003F0827"/>
    <w:rsid w:val="003F1AB5"/>
    <w:rsid w:val="003F22A3"/>
    <w:rsid w:val="003F2896"/>
    <w:rsid w:val="003F30C7"/>
    <w:rsid w:val="003F3FBA"/>
    <w:rsid w:val="003F4AEC"/>
    <w:rsid w:val="003F4CF5"/>
    <w:rsid w:val="003F7C3A"/>
    <w:rsid w:val="00400AA2"/>
    <w:rsid w:val="00401720"/>
    <w:rsid w:val="004017B0"/>
    <w:rsid w:val="00401DE2"/>
    <w:rsid w:val="00403E23"/>
    <w:rsid w:val="00406AB8"/>
    <w:rsid w:val="00410023"/>
    <w:rsid w:val="00410F9D"/>
    <w:rsid w:val="00414578"/>
    <w:rsid w:val="00423849"/>
    <w:rsid w:val="004246C1"/>
    <w:rsid w:val="0042502E"/>
    <w:rsid w:val="004254BC"/>
    <w:rsid w:val="004257BA"/>
    <w:rsid w:val="004260D1"/>
    <w:rsid w:val="00427677"/>
    <w:rsid w:val="00431D3A"/>
    <w:rsid w:val="00432267"/>
    <w:rsid w:val="00433CAF"/>
    <w:rsid w:val="00440055"/>
    <w:rsid w:val="00440945"/>
    <w:rsid w:val="00442781"/>
    <w:rsid w:val="0044374B"/>
    <w:rsid w:val="004438D5"/>
    <w:rsid w:val="00445A01"/>
    <w:rsid w:val="00451C1F"/>
    <w:rsid w:val="00452AA0"/>
    <w:rsid w:val="00455933"/>
    <w:rsid w:val="00457F2E"/>
    <w:rsid w:val="00461B07"/>
    <w:rsid w:val="00472F41"/>
    <w:rsid w:val="00473CE3"/>
    <w:rsid w:val="0047578E"/>
    <w:rsid w:val="00475AFD"/>
    <w:rsid w:val="004767B1"/>
    <w:rsid w:val="004768C2"/>
    <w:rsid w:val="0048045B"/>
    <w:rsid w:val="00481B55"/>
    <w:rsid w:val="00481F15"/>
    <w:rsid w:val="004830BA"/>
    <w:rsid w:val="00483960"/>
    <w:rsid w:val="004840E6"/>
    <w:rsid w:val="004842F9"/>
    <w:rsid w:val="00484BEA"/>
    <w:rsid w:val="00486C3C"/>
    <w:rsid w:val="00487172"/>
    <w:rsid w:val="0049037D"/>
    <w:rsid w:val="00491FF2"/>
    <w:rsid w:val="004938AC"/>
    <w:rsid w:val="004A0B49"/>
    <w:rsid w:val="004A1AEF"/>
    <w:rsid w:val="004A27D0"/>
    <w:rsid w:val="004A4E66"/>
    <w:rsid w:val="004B0BAC"/>
    <w:rsid w:val="004B3492"/>
    <w:rsid w:val="004B3EE2"/>
    <w:rsid w:val="004B404B"/>
    <w:rsid w:val="004B7A86"/>
    <w:rsid w:val="004C0C33"/>
    <w:rsid w:val="004C3FD8"/>
    <w:rsid w:val="004C5D6C"/>
    <w:rsid w:val="004D060E"/>
    <w:rsid w:val="004D0951"/>
    <w:rsid w:val="004D4DD6"/>
    <w:rsid w:val="004D576C"/>
    <w:rsid w:val="004D666E"/>
    <w:rsid w:val="004E29F8"/>
    <w:rsid w:val="004E61D3"/>
    <w:rsid w:val="004E7105"/>
    <w:rsid w:val="004F2DF0"/>
    <w:rsid w:val="004F36C0"/>
    <w:rsid w:val="004F3A6D"/>
    <w:rsid w:val="004F65C8"/>
    <w:rsid w:val="004F69C0"/>
    <w:rsid w:val="004F7ED6"/>
    <w:rsid w:val="00500209"/>
    <w:rsid w:val="00502061"/>
    <w:rsid w:val="00504EA1"/>
    <w:rsid w:val="00505521"/>
    <w:rsid w:val="00506805"/>
    <w:rsid w:val="00513897"/>
    <w:rsid w:val="00513A28"/>
    <w:rsid w:val="005141FF"/>
    <w:rsid w:val="00516790"/>
    <w:rsid w:val="00516E65"/>
    <w:rsid w:val="00522193"/>
    <w:rsid w:val="00522F53"/>
    <w:rsid w:val="00525700"/>
    <w:rsid w:val="005264B9"/>
    <w:rsid w:val="00531B47"/>
    <w:rsid w:val="00532A0B"/>
    <w:rsid w:val="00533286"/>
    <w:rsid w:val="00534E03"/>
    <w:rsid w:val="0053628E"/>
    <w:rsid w:val="00536A3C"/>
    <w:rsid w:val="00536FA2"/>
    <w:rsid w:val="00537467"/>
    <w:rsid w:val="00537732"/>
    <w:rsid w:val="0054050A"/>
    <w:rsid w:val="005408B5"/>
    <w:rsid w:val="00540ADE"/>
    <w:rsid w:val="00547EEB"/>
    <w:rsid w:val="00554B9A"/>
    <w:rsid w:val="00555EF4"/>
    <w:rsid w:val="00556DB7"/>
    <w:rsid w:val="00561B88"/>
    <w:rsid w:val="005621BC"/>
    <w:rsid w:val="00565FD1"/>
    <w:rsid w:val="00566111"/>
    <w:rsid w:val="0057016A"/>
    <w:rsid w:val="00570496"/>
    <w:rsid w:val="00571B0B"/>
    <w:rsid w:val="00571F69"/>
    <w:rsid w:val="00572923"/>
    <w:rsid w:val="005733D9"/>
    <w:rsid w:val="00573DCD"/>
    <w:rsid w:val="005754EE"/>
    <w:rsid w:val="00577C3B"/>
    <w:rsid w:val="00577CC5"/>
    <w:rsid w:val="00582A15"/>
    <w:rsid w:val="00583B5F"/>
    <w:rsid w:val="00584F82"/>
    <w:rsid w:val="005863BA"/>
    <w:rsid w:val="005878DA"/>
    <w:rsid w:val="005907A9"/>
    <w:rsid w:val="00591061"/>
    <w:rsid w:val="00592E30"/>
    <w:rsid w:val="0059423C"/>
    <w:rsid w:val="0059444B"/>
    <w:rsid w:val="0059742E"/>
    <w:rsid w:val="00597C34"/>
    <w:rsid w:val="005A1692"/>
    <w:rsid w:val="005A431C"/>
    <w:rsid w:val="005A5994"/>
    <w:rsid w:val="005A7F32"/>
    <w:rsid w:val="005B0B59"/>
    <w:rsid w:val="005B2C74"/>
    <w:rsid w:val="005B2DBF"/>
    <w:rsid w:val="005B7120"/>
    <w:rsid w:val="005C044F"/>
    <w:rsid w:val="005C2525"/>
    <w:rsid w:val="005C3DD1"/>
    <w:rsid w:val="005C4066"/>
    <w:rsid w:val="005C64EE"/>
    <w:rsid w:val="005C7795"/>
    <w:rsid w:val="005D41AB"/>
    <w:rsid w:val="005D67BA"/>
    <w:rsid w:val="005E12B7"/>
    <w:rsid w:val="005E27ED"/>
    <w:rsid w:val="005E5295"/>
    <w:rsid w:val="005F1E4E"/>
    <w:rsid w:val="005F2A6B"/>
    <w:rsid w:val="005F4BEF"/>
    <w:rsid w:val="005F6780"/>
    <w:rsid w:val="006000B8"/>
    <w:rsid w:val="006008C3"/>
    <w:rsid w:val="006017E2"/>
    <w:rsid w:val="00601924"/>
    <w:rsid w:val="0060266F"/>
    <w:rsid w:val="006045C6"/>
    <w:rsid w:val="006055AB"/>
    <w:rsid w:val="00610894"/>
    <w:rsid w:val="006109D6"/>
    <w:rsid w:val="00610DE2"/>
    <w:rsid w:val="00611A32"/>
    <w:rsid w:val="00613181"/>
    <w:rsid w:val="006147FA"/>
    <w:rsid w:val="006160A3"/>
    <w:rsid w:val="00617A4A"/>
    <w:rsid w:val="00617E50"/>
    <w:rsid w:val="00624286"/>
    <w:rsid w:val="0062441D"/>
    <w:rsid w:val="00626E0F"/>
    <w:rsid w:val="00630116"/>
    <w:rsid w:val="0063011F"/>
    <w:rsid w:val="0063047A"/>
    <w:rsid w:val="00631F97"/>
    <w:rsid w:val="006330B1"/>
    <w:rsid w:val="00634D47"/>
    <w:rsid w:val="006368D2"/>
    <w:rsid w:val="00640FA9"/>
    <w:rsid w:val="00642687"/>
    <w:rsid w:val="006429C2"/>
    <w:rsid w:val="006451C7"/>
    <w:rsid w:val="00647A68"/>
    <w:rsid w:val="00647D28"/>
    <w:rsid w:val="00653051"/>
    <w:rsid w:val="00656C22"/>
    <w:rsid w:val="00656D48"/>
    <w:rsid w:val="00657D89"/>
    <w:rsid w:val="006634FD"/>
    <w:rsid w:val="00664597"/>
    <w:rsid w:val="00664FA7"/>
    <w:rsid w:val="0066740D"/>
    <w:rsid w:val="00667FD9"/>
    <w:rsid w:val="006701EB"/>
    <w:rsid w:val="00670771"/>
    <w:rsid w:val="00670842"/>
    <w:rsid w:val="00670C5B"/>
    <w:rsid w:val="00674A30"/>
    <w:rsid w:val="00685119"/>
    <w:rsid w:val="006877ED"/>
    <w:rsid w:val="00693C7A"/>
    <w:rsid w:val="00697F99"/>
    <w:rsid w:val="006A1197"/>
    <w:rsid w:val="006A291A"/>
    <w:rsid w:val="006A2940"/>
    <w:rsid w:val="006A3977"/>
    <w:rsid w:val="006A462E"/>
    <w:rsid w:val="006A54A3"/>
    <w:rsid w:val="006A7F98"/>
    <w:rsid w:val="006B00E6"/>
    <w:rsid w:val="006B06CB"/>
    <w:rsid w:val="006B1D66"/>
    <w:rsid w:val="006B550E"/>
    <w:rsid w:val="006C353D"/>
    <w:rsid w:val="006C60DD"/>
    <w:rsid w:val="006C650E"/>
    <w:rsid w:val="006C70C3"/>
    <w:rsid w:val="006D1047"/>
    <w:rsid w:val="006D136C"/>
    <w:rsid w:val="006D48AF"/>
    <w:rsid w:val="006D5DE9"/>
    <w:rsid w:val="006E0CDD"/>
    <w:rsid w:val="006E13BD"/>
    <w:rsid w:val="006E1527"/>
    <w:rsid w:val="006E1FEF"/>
    <w:rsid w:val="006E354A"/>
    <w:rsid w:val="006E4491"/>
    <w:rsid w:val="006E51AB"/>
    <w:rsid w:val="006E52DF"/>
    <w:rsid w:val="006F008A"/>
    <w:rsid w:val="006F0CD4"/>
    <w:rsid w:val="006F0FD1"/>
    <w:rsid w:val="006F1F3D"/>
    <w:rsid w:val="006F35CB"/>
    <w:rsid w:val="007001D8"/>
    <w:rsid w:val="0070167B"/>
    <w:rsid w:val="007044AE"/>
    <w:rsid w:val="007053BC"/>
    <w:rsid w:val="007076FC"/>
    <w:rsid w:val="00713003"/>
    <w:rsid w:val="007148FB"/>
    <w:rsid w:val="007216B2"/>
    <w:rsid w:val="00721AF5"/>
    <w:rsid w:val="0072442B"/>
    <w:rsid w:val="007260B6"/>
    <w:rsid w:val="00727049"/>
    <w:rsid w:val="0073271D"/>
    <w:rsid w:val="00732DAD"/>
    <w:rsid w:val="00732FB6"/>
    <w:rsid w:val="00734E01"/>
    <w:rsid w:val="007361AA"/>
    <w:rsid w:val="00737E80"/>
    <w:rsid w:val="00740C5D"/>
    <w:rsid w:val="0074134D"/>
    <w:rsid w:val="00741688"/>
    <w:rsid w:val="007427DB"/>
    <w:rsid w:val="00742BAF"/>
    <w:rsid w:val="00751636"/>
    <w:rsid w:val="00756D22"/>
    <w:rsid w:val="007622EF"/>
    <w:rsid w:val="007624C1"/>
    <w:rsid w:val="007639AA"/>
    <w:rsid w:val="0076494F"/>
    <w:rsid w:val="007651AE"/>
    <w:rsid w:val="00767E5B"/>
    <w:rsid w:val="007716D2"/>
    <w:rsid w:val="00771D92"/>
    <w:rsid w:val="0077278D"/>
    <w:rsid w:val="00780B61"/>
    <w:rsid w:val="00782363"/>
    <w:rsid w:val="00782B57"/>
    <w:rsid w:val="00782EA9"/>
    <w:rsid w:val="007839AF"/>
    <w:rsid w:val="00783EEE"/>
    <w:rsid w:val="00784663"/>
    <w:rsid w:val="00787E04"/>
    <w:rsid w:val="00790265"/>
    <w:rsid w:val="007904BC"/>
    <w:rsid w:val="0079308F"/>
    <w:rsid w:val="0079425F"/>
    <w:rsid w:val="00797BE1"/>
    <w:rsid w:val="007A2C26"/>
    <w:rsid w:val="007A4C72"/>
    <w:rsid w:val="007A519C"/>
    <w:rsid w:val="007A5458"/>
    <w:rsid w:val="007A57B5"/>
    <w:rsid w:val="007B036C"/>
    <w:rsid w:val="007B115C"/>
    <w:rsid w:val="007B60EF"/>
    <w:rsid w:val="007B741C"/>
    <w:rsid w:val="007C01B8"/>
    <w:rsid w:val="007C047C"/>
    <w:rsid w:val="007C33D5"/>
    <w:rsid w:val="007C3440"/>
    <w:rsid w:val="007C432A"/>
    <w:rsid w:val="007C4E95"/>
    <w:rsid w:val="007C79B5"/>
    <w:rsid w:val="007D134D"/>
    <w:rsid w:val="007D37B0"/>
    <w:rsid w:val="007D662B"/>
    <w:rsid w:val="007D7394"/>
    <w:rsid w:val="007E087E"/>
    <w:rsid w:val="007E2F52"/>
    <w:rsid w:val="007E4B77"/>
    <w:rsid w:val="007E671A"/>
    <w:rsid w:val="007F05C4"/>
    <w:rsid w:val="007F16A9"/>
    <w:rsid w:val="007F1861"/>
    <w:rsid w:val="007F3695"/>
    <w:rsid w:val="007F6CE0"/>
    <w:rsid w:val="007F6D74"/>
    <w:rsid w:val="00800FBA"/>
    <w:rsid w:val="0080129A"/>
    <w:rsid w:val="008040DB"/>
    <w:rsid w:val="00804126"/>
    <w:rsid w:val="00804764"/>
    <w:rsid w:val="008051E5"/>
    <w:rsid w:val="008068CB"/>
    <w:rsid w:val="00806C59"/>
    <w:rsid w:val="00813156"/>
    <w:rsid w:val="008131F0"/>
    <w:rsid w:val="00814AA2"/>
    <w:rsid w:val="00815892"/>
    <w:rsid w:val="0082038D"/>
    <w:rsid w:val="00822B2C"/>
    <w:rsid w:val="0082557F"/>
    <w:rsid w:val="008300CB"/>
    <w:rsid w:val="008300EC"/>
    <w:rsid w:val="00830671"/>
    <w:rsid w:val="00833418"/>
    <w:rsid w:val="00834A39"/>
    <w:rsid w:val="00834F0C"/>
    <w:rsid w:val="00836327"/>
    <w:rsid w:val="00840E99"/>
    <w:rsid w:val="00842172"/>
    <w:rsid w:val="00843A24"/>
    <w:rsid w:val="00851A8B"/>
    <w:rsid w:val="00851B23"/>
    <w:rsid w:val="00852885"/>
    <w:rsid w:val="0085558E"/>
    <w:rsid w:val="008562DA"/>
    <w:rsid w:val="008571CF"/>
    <w:rsid w:val="00862A82"/>
    <w:rsid w:val="00866F17"/>
    <w:rsid w:val="00871E97"/>
    <w:rsid w:val="0087748C"/>
    <w:rsid w:val="0087783E"/>
    <w:rsid w:val="00877E90"/>
    <w:rsid w:val="008801DB"/>
    <w:rsid w:val="008806FD"/>
    <w:rsid w:val="00880734"/>
    <w:rsid w:val="00880894"/>
    <w:rsid w:val="00880EC1"/>
    <w:rsid w:val="008815FF"/>
    <w:rsid w:val="00881CC8"/>
    <w:rsid w:val="00883202"/>
    <w:rsid w:val="00887340"/>
    <w:rsid w:val="008915E8"/>
    <w:rsid w:val="00891A11"/>
    <w:rsid w:val="00897611"/>
    <w:rsid w:val="00897C8B"/>
    <w:rsid w:val="008A08B9"/>
    <w:rsid w:val="008A323C"/>
    <w:rsid w:val="008A47D5"/>
    <w:rsid w:val="008A7064"/>
    <w:rsid w:val="008B47B5"/>
    <w:rsid w:val="008B491F"/>
    <w:rsid w:val="008B717E"/>
    <w:rsid w:val="008C4752"/>
    <w:rsid w:val="008C6D48"/>
    <w:rsid w:val="008C70AE"/>
    <w:rsid w:val="008C7241"/>
    <w:rsid w:val="008D30AC"/>
    <w:rsid w:val="008D68DD"/>
    <w:rsid w:val="008E12ED"/>
    <w:rsid w:val="008E2029"/>
    <w:rsid w:val="008E4D3C"/>
    <w:rsid w:val="008E5953"/>
    <w:rsid w:val="008E5B59"/>
    <w:rsid w:val="008E6361"/>
    <w:rsid w:val="008E7092"/>
    <w:rsid w:val="008F31CD"/>
    <w:rsid w:val="008F3BD0"/>
    <w:rsid w:val="008F3EE8"/>
    <w:rsid w:val="00902BB8"/>
    <w:rsid w:val="00902D1C"/>
    <w:rsid w:val="00904D84"/>
    <w:rsid w:val="0090647A"/>
    <w:rsid w:val="0091044C"/>
    <w:rsid w:val="009104C6"/>
    <w:rsid w:val="009107F7"/>
    <w:rsid w:val="00911087"/>
    <w:rsid w:val="00913550"/>
    <w:rsid w:val="00915328"/>
    <w:rsid w:val="009157A3"/>
    <w:rsid w:val="00915C84"/>
    <w:rsid w:val="009165B5"/>
    <w:rsid w:val="0092096D"/>
    <w:rsid w:val="00921E81"/>
    <w:rsid w:val="00922645"/>
    <w:rsid w:val="00922873"/>
    <w:rsid w:val="00922FDA"/>
    <w:rsid w:val="00923DB9"/>
    <w:rsid w:val="00925EC2"/>
    <w:rsid w:val="00926ECF"/>
    <w:rsid w:val="0092790B"/>
    <w:rsid w:val="009279A1"/>
    <w:rsid w:val="0093096B"/>
    <w:rsid w:val="00931008"/>
    <w:rsid w:val="00932D3A"/>
    <w:rsid w:val="009369B9"/>
    <w:rsid w:val="0094080A"/>
    <w:rsid w:val="00941801"/>
    <w:rsid w:val="00941DB0"/>
    <w:rsid w:val="00942E44"/>
    <w:rsid w:val="009431FD"/>
    <w:rsid w:val="00945B93"/>
    <w:rsid w:val="009505FB"/>
    <w:rsid w:val="00950687"/>
    <w:rsid w:val="00950D5A"/>
    <w:rsid w:val="00950D92"/>
    <w:rsid w:val="00953113"/>
    <w:rsid w:val="00953912"/>
    <w:rsid w:val="00954D3F"/>
    <w:rsid w:val="00954F3F"/>
    <w:rsid w:val="00956FDE"/>
    <w:rsid w:val="009602CF"/>
    <w:rsid w:val="00961268"/>
    <w:rsid w:val="00963446"/>
    <w:rsid w:val="00963BD0"/>
    <w:rsid w:val="00972583"/>
    <w:rsid w:val="0097600F"/>
    <w:rsid w:val="0097733B"/>
    <w:rsid w:val="00977D50"/>
    <w:rsid w:val="009806A2"/>
    <w:rsid w:val="009826C4"/>
    <w:rsid w:val="00983AD6"/>
    <w:rsid w:val="009857E1"/>
    <w:rsid w:val="00987C98"/>
    <w:rsid w:val="009911F9"/>
    <w:rsid w:val="00993900"/>
    <w:rsid w:val="00993A7E"/>
    <w:rsid w:val="009946A1"/>
    <w:rsid w:val="0099494B"/>
    <w:rsid w:val="009950F8"/>
    <w:rsid w:val="00995318"/>
    <w:rsid w:val="00996162"/>
    <w:rsid w:val="00997482"/>
    <w:rsid w:val="009978C5"/>
    <w:rsid w:val="00997C21"/>
    <w:rsid w:val="009A2264"/>
    <w:rsid w:val="009B0385"/>
    <w:rsid w:val="009B28B7"/>
    <w:rsid w:val="009B2974"/>
    <w:rsid w:val="009B4183"/>
    <w:rsid w:val="009C055B"/>
    <w:rsid w:val="009C0D67"/>
    <w:rsid w:val="009C1757"/>
    <w:rsid w:val="009C194F"/>
    <w:rsid w:val="009C41AB"/>
    <w:rsid w:val="009C53F9"/>
    <w:rsid w:val="009C58E5"/>
    <w:rsid w:val="009D5BBB"/>
    <w:rsid w:val="009D6768"/>
    <w:rsid w:val="009D69C2"/>
    <w:rsid w:val="009E2478"/>
    <w:rsid w:val="009E2873"/>
    <w:rsid w:val="009E4C40"/>
    <w:rsid w:val="009E59DE"/>
    <w:rsid w:val="009E5E59"/>
    <w:rsid w:val="009E702D"/>
    <w:rsid w:val="009F0A35"/>
    <w:rsid w:val="009F4942"/>
    <w:rsid w:val="009F4C96"/>
    <w:rsid w:val="009F5761"/>
    <w:rsid w:val="00A01F02"/>
    <w:rsid w:val="00A04FE4"/>
    <w:rsid w:val="00A05FC5"/>
    <w:rsid w:val="00A06A15"/>
    <w:rsid w:val="00A10F68"/>
    <w:rsid w:val="00A228D1"/>
    <w:rsid w:val="00A26C1B"/>
    <w:rsid w:val="00A27799"/>
    <w:rsid w:val="00A30006"/>
    <w:rsid w:val="00A3029C"/>
    <w:rsid w:val="00A31F1A"/>
    <w:rsid w:val="00A336AE"/>
    <w:rsid w:val="00A358CB"/>
    <w:rsid w:val="00A46CD5"/>
    <w:rsid w:val="00A53338"/>
    <w:rsid w:val="00A53911"/>
    <w:rsid w:val="00A54021"/>
    <w:rsid w:val="00A54E12"/>
    <w:rsid w:val="00A64D74"/>
    <w:rsid w:val="00A709C7"/>
    <w:rsid w:val="00A71D97"/>
    <w:rsid w:val="00A7263C"/>
    <w:rsid w:val="00A74C0A"/>
    <w:rsid w:val="00A77182"/>
    <w:rsid w:val="00A80BE3"/>
    <w:rsid w:val="00A80F3F"/>
    <w:rsid w:val="00A83123"/>
    <w:rsid w:val="00A850AA"/>
    <w:rsid w:val="00A853C0"/>
    <w:rsid w:val="00A8739B"/>
    <w:rsid w:val="00A91520"/>
    <w:rsid w:val="00A91BFE"/>
    <w:rsid w:val="00A925A7"/>
    <w:rsid w:val="00A966DA"/>
    <w:rsid w:val="00AA004F"/>
    <w:rsid w:val="00AA0513"/>
    <w:rsid w:val="00AA220A"/>
    <w:rsid w:val="00AA37E5"/>
    <w:rsid w:val="00AA506F"/>
    <w:rsid w:val="00AA6333"/>
    <w:rsid w:val="00AA6811"/>
    <w:rsid w:val="00AA6FB7"/>
    <w:rsid w:val="00AA7018"/>
    <w:rsid w:val="00AB1803"/>
    <w:rsid w:val="00AB2BDC"/>
    <w:rsid w:val="00AB6B4E"/>
    <w:rsid w:val="00AC06E9"/>
    <w:rsid w:val="00AC11AC"/>
    <w:rsid w:val="00AC2C3C"/>
    <w:rsid w:val="00AC3EFA"/>
    <w:rsid w:val="00AC3FB6"/>
    <w:rsid w:val="00AC549E"/>
    <w:rsid w:val="00AC65BB"/>
    <w:rsid w:val="00AD0193"/>
    <w:rsid w:val="00AD226F"/>
    <w:rsid w:val="00AD3F3B"/>
    <w:rsid w:val="00AD5712"/>
    <w:rsid w:val="00AD6454"/>
    <w:rsid w:val="00AD6C86"/>
    <w:rsid w:val="00AE17D3"/>
    <w:rsid w:val="00AE3219"/>
    <w:rsid w:val="00AE34FB"/>
    <w:rsid w:val="00AE7F44"/>
    <w:rsid w:val="00AF06B7"/>
    <w:rsid w:val="00AF1CD3"/>
    <w:rsid w:val="00AF24F8"/>
    <w:rsid w:val="00AF3835"/>
    <w:rsid w:val="00AF3952"/>
    <w:rsid w:val="00AF4458"/>
    <w:rsid w:val="00AF7AFD"/>
    <w:rsid w:val="00B01754"/>
    <w:rsid w:val="00B040D0"/>
    <w:rsid w:val="00B043A4"/>
    <w:rsid w:val="00B051EB"/>
    <w:rsid w:val="00B109DD"/>
    <w:rsid w:val="00B12211"/>
    <w:rsid w:val="00B12AE4"/>
    <w:rsid w:val="00B12F5B"/>
    <w:rsid w:val="00B151BB"/>
    <w:rsid w:val="00B155CD"/>
    <w:rsid w:val="00B15BDE"/>
    <w:rsid w:val="00B16E31"/>
    <w:rsid w:val="00B219F9"/>
    <w:rsid w:val="00B22EE3"/>
    <w:rsid w:val="00B23011"/>
    <w:rsid w:val="00B266F0"/>
    <w:rsid w:val="00B26B3D"/>
    <w:rsid w:val="00B27559"/>
    <w:rsid w:val="00B2769A"/>
    <w:rsid w:val="00B31886"/>
    <w:rsid w:val="00B344F1"/>
    <w:rsid w:val="00B41714"/>
    <w:rsid w:val="00B41AEB"/>
    <w:rsid w:val="00B42112"/>
    <w:rsid w:val="00B44469"/>
    <w:rsid w:val="00B44A67"/>
    <w:rsid w:val="00B509CF"/>
    <w:rsid w:val="00B5268D"/>
    <w:rsid w:val="00B528FF"/>
    <w:rsid w:val="00B531F2"/>
    <w:rsid w:val="00B535C1"/>
    <w:rsid w:val="00B559F0"/>
    <w:rsid w:val="00B56188"/>
    <w:rsid w:val="00B6463F"/>
    <w:rsid w:val="00B650C9"/>
    <w:rsid w:val="00B6703B"/>
    <w:rsid w:val="00B6765E"/>
    <w:rsid w:val="00B722D5"/>
    <w:rsid w:val="00B75509"/>
    <w:rsid w:val="00B76363"/>
    <w:rsid w:val="00B80ED2"/>
    <w:rsid w:val="00B87537"/>
    <w:rsid w:val="00B915F3"/>
    <w:rsid w:val="00B917E3"/>
    <w:rsid w:val="00B9556C"/>
    <w:rsid w:val="00B958A0"/>
    <w:rsid w:val="00B95B6D"/>
    <w:rsid w:val="00B96D0A"/>
    <w:rsid w:val="00B97A51"/>
    <w:rsid w:val="00B97CE5"/>
    <w:rsid w:val="00BA2372"/>
    <w:rsid w:val="00BA56E7"/>
    <w:rsid w:val="00BA5C1E"/>
    <w:rsid w:val="00BA6E9B"/>
    <w:rsid w:val="00BB058C"/>
    <w:rsid w:val="00BB2B1B"/>
    <w:rsid w:val="00BC049D"/>
    <w:rsid w:val="00BC181A"/>
    <w:rsid w:val="00BC64C3"/>
    <w:rsid w:val="00BC7D05"/>
    <w:rsid w:val="00BD029B"/>
    <w:rsid w:val="00BD0D81"/>
    <w:rsid w:val="00BD1629"/>
    <w:rsid w:val="00BD19ED"/>
    <w:rsid w:val="00BD510D"/>
    <w:rsid w:val="00BD604D"/>
    <w:rsid w:val="00BD7FF5"/>
    <w:rsid w:val="00BE05E0"/>
    <w:rsid w:val="00BE0DDE"/>
    <w:rsid w:val="00BE12D2"/>
    <w:rsid w:val="00BE18C6"/>
    <w:rsid w:val="00BE485F"/>
    <w:rsid w:val="00BE5031"/>
    <w:rsid w:val="00BE51D4"/>
    <w:rsid w:val="00BF06D2"/>
    <w:rsid w:val="00BF0C3A"/>
    <w:rsid w:val="00BF4B62"/>
    <w:rsid w:val="00C0071A"/>
    <w:rsid w:val="00C00C9E"/>
    <w:rsid w:val="00C02DC9"/>
    <w:rsid w:val="00C03296"/>
    <w:rsid w:val="00C03A55"/>
    <w:rsid w:val="00C10CFA"/>
    <w:rsid w:val="00C1122F"/>
    <w:rsid w:val="00C11B9F"/>
    <w:rsid w:val="00C20CBE"/>
    <w:rsid w:val="00C21F37"/>
    <w:rsid w:val="00C2201C"/>
    <w:rsid w:val="00C2259A"/>
    <w:rsid w:val="00C22635"/>
    <w:rsid w:val="00C2329B"/>
    <w:rsid w:val="00C24897"/>
    <w:rsid w:val="00C25C7B"/>
    <w:rsid w:val="00C27B72"/>
    <w:rsid w:val="00C30B08"/>
    <w:rsid w:val="00C317C0"/>
    <w:rsid w:val="00C33FC0"/>
    <w:rsid w:val="00C3480A"/>
    <w:rsid w:val="00C34B93"/>
    <w:rsid w:val="00C35B3B"/>
    <w:rsid w:val="00C35D1D"/>
    <w:rsid w:val="00C369E6"/>
    <w:rsid w:val="00C36C69"/>
    <w:rsid w:val="00C40E1E"/>
    <w:rsid w:val="00C436D7"/>
    <w:rsid w:val="00C4550E"/>
    <w:rsid w:val="00C52E8C"/>
    <w:rsid w:val="00C52F87"/>
    <w:rsid w:val="00C535F7"/>
    <w:rsid w:val="00C53A14"/>
    <w:rsid w:val="00C55916"/>
    <w:rsid w:val="00C55C99"/>
    <w:rsid w:val="00C6290E"/>
    <w:rsid w:val="00C632B9"/>
    <w:rsid w:val="00C637CF"/>
    <w:rsid w:val="00C6423F"/>
    <w:rsid w:val="00C654DE"/>
    <w:rsid w:val="00C70314"/>
    <w:rsid w:val="00C706B7"/>
    <w:rsid w:val="00C71C15"/>
    <w:rsid w:val="00C72265"/>
    <w:rsid w:val="00C74D0A"/>
    <w:rsid w:val="00C75700"/>
    <w:rsid w:val="00C76BBA"/>
    <w:rsid w:val="00C77EE4"/>
    <w:rsid w:val="00C82A62"/>
    <w:rsid w:val="00C851EF"/>
    <w:rsid w:val="00C85726"/>
    <w:rsid w:val="00C85AB3"/>
    <w:rsid w:val="00C85F94"/>
    <w:rsid w:val="00C87537"/>
    <w:rsid w:val="00C91D2F"/>
    <w:rsid w:val="00C91F1E"/>
    <w:rsid w:val="00C9291D"/>
    <w:rsid w:val="00C93F3F"/>
    <w:rsid w:val="00C9437F"/>
    <w:rsid w:val="00C967D8"/>
    <w:rsid w:val="00C97EBB"/>
    <w:rsid w:val="00CA134B"/>
    <w:rsid w:val="00CA14F7"/>
    <w:rsid w:val="00CA184F"/>
    <w:rsid w:val="00CB28FB"/>
    <w:rsid w:val="00CB4CD9"/>
    <w:rsid w:val="00CB6656"/>
    <w:rsid w:val="00CB7BDD"/>
    <w:rsid w:val="00CC1B15"/>
    <w:rsid w:val="00CC52EC"/>
    <w:rsid w:val="00CD11F0"/>
    <w:rsid w:val="00CD2824"/>
    <w:rsid w:val="00CD2B62"/>
    <w:rsid w:val="00CD339E"/>
    <w:rsid w:val="00CD34A7"/>
    <w:rsid w:val="00CD3C95"/>
    <w:rsid w:val="00CD4408"/>
    <w:rsid w:val="00CD6DEC"/>
    <w:rsid w:val="00CD7948"/>
    <w:rsid w:val="00CE047A"/>
    <w:rsid w:val="00CE0DC2"/>
    <w:rsid w:val="00CE2F0E"/>
    <w:rsid w:val="00CE50C3"/>
    <w:rsid w:val="00CE6B43"/>
    <w:rsid w:val="00CF129C"/>
    <w:rsid w:val="00CF1BD8"/>
    <w:rsid w:val="00CF3479"/>
    <w:rsid w:val="00CF6214"/>
    <w:rsid w:val="00D00557"/>
    <w:rsid w:val="00D034AF"/>
    <w:rsid w:val="00D03F06"/>
    <w:rsid w:val="00D0605D"/>
    <w:rsid w:val="00D06FD3"/>
    <w:rsid w:val="00D10B9E"/>
    <w:rsid w:val="00D126CB"/>
    <w:rsid w:val="00D13909"/>
    <w:rsid w:val="00D139CE"/>
    <w:rsid w:val="00D14BB3"/>
    <w:rsid w:val="00D17AC6"/>
    <w:rsid w:val="00D20EFD"/>
    <w:rsid w:val="00D22D3E"/>
    <w:rsid w:val="00D24689"/>
    <w:rsid w:val="00D30C83"/>
    <w:rsid w:val="00D325F7"/>
    <w:rsid w:val="00D34C22"/>
    <w:rsid w:val="00D425DC"/>
    <w:rsid w:val="00D45457"/>
    <w:rsid w:val="00D47B6C"/>
    <w:rsid w:val="00D47D5A"/>
    <w:rsid w:val="00D47E87"/>
    <w:rsid w:val="00D50848"/>
    <w:rsid w:val="00D522F3"/>
    <w:rsid w:val="00D56E9E"/>
    <w:rsid w:val="00D5722B"/>
    <w:rsid w:val="00D63BED"/>
    <w:rsid w:val="00D664F7"/>
    <w:rsid w:val="00D66E97"/>
    <w:rsid w:val="00D707D1"/>
    <w:rsid w:val="00D71F07"/>
    <w:rsid w:val="00D72AD3"/>
    <w:rsid w:val="00D732B6"/>
    <w:rsid w:val="00D73D0E"/>
    <w:rsid w:val="00D7571E"/>
    <w:rsid w:val="00D8159A"/>
    <w:rsid w:val="00D91595"/>
    <w:rsid w:val="00D92AE3"/>
    <w:rsid w:val="00D93B56"/>
    <w:rsid w:val="00D93DE7"/>
    <w:rsid w:val="00D948C2"/>
    <w:rsid w:val="00DA1DC3"/>
    <w:rsid w:val="00DA1F08"/>
    <w:rsid w:val="00DA55C4"/>
    <w:rsid w:val="00DA7FC0"/>
    <w:rsid w:val="00DB02B4"/>
    <w:rsid w:val="00DB1081"/>
    <w:rsid w:val="00DB3827"/>
    <w:rsid w:val="00DB42AA"/>
    <w:rsid w:val="00DB4DA2"/>
    <w:rsid w:val="00DB783B"/>
    <w:rsid w:val="00DC0046"/>
    <w:rsid w:val="00DC110D"/>
    <w:rsid w:val="00DC1991"/>
    <w:rsid w:val="00DC422A"/>
    <w:rsid w:val="00DD054A"/>
    <w:rsid w:val="00DD08C2"/>
    <w:rsid w:val="00DD18A9"/>
    <w:rsid w:val="00DD1B25"/>
    <w:rsid w:val="00DD263C"/>
    <w:rsid w:val="00DD3562"/>
    <w:rsid w:val="00DD36BC"/>
    <w:rsid w:val="00DD3F0F"/>
    <w:rsid w:val="00DD6539"/>
    <w:rsid w:val="00DE0795"/>
    <w:rsid w:val="00DE5A0C"/>
    <w:rsid w:val="00DF1627"/>
    <w:rsid w:val="00DF16DC"/>
    <w:rsid w:val="00DF20E7"/>
    <w:rsid w:val="00DF2F96"/>
    <w:rsid w:val="00DF6908"/>
    <w:rsid w:val="00E028D1"/>
    <w:rsid w:val="00E050A3"/>
    <w:rsid w:val="00E06A74"/>
    <w:rsid w:val="00E1106A"/>
    <w:rsid w:val="00E1118B"/>
    <w:rsid w:val="00E11793"/>
    <w:rsid w:val="00E150C5"/>
    <w:rsid w:val="00E15199"/>
    <w:rsid w:val="00E1565F"/>
    <w:rsid w:val="00E16D41"/>
    <w:rsid w:val="00E20C62"/>
    <w:rsid w:val="00E21756"/>
    <w:rsid w:val="00E25D5D"/>
    <w:rsid w:val="00E32490"/>
    <w:rsid w:val="00E3259A"/>
    <w:rsid w:val="00E37DFD"/>
    <w:rsid w:val="00E423CA"/>
    <w:rsid w:val="00E423FA"/>
    <w:rsid w:val="00E42627"/>
    <w:rsid w:val="00E471F2"/>
    <w:rsid w:val="00E475C3"/>
    <w:rsid w:val="00E475C5"/>
    <w:rsid w:val="00E47EF8"/>
    <w:rsid w:val="00E50E22"/>
    <w:rsid w:val="00E510D5"/>
    <w:rsid w:val="00E524AC"/>
    <w:rsid w:val="00E52FBF"/>
    <w:rsid w:val="00E53FE0"/>
    <w:rsid w:val="00E5658C"/>
    <w:rsid w:val="00E565C0"/>
    <w:rsid w:val="00E60BC1"/>
    <w:rsid w:val="00E615EC"/>
    <w:rsid w:val="00E61EEF"/>
    <w:rsid w:val="00E62770"/>
    <w:rsid w:val="00E64340"/>
    <w:rsid w:val="00E66B4C"/>
    <w:rsid w:val="00E7058A"/>
    <w:rsid w:val="00E7180E"/>
    <w:rsid w:val="00E7287C"/>
    <w:rsid w:val="00E73D63"/>
    <w:rsid w:val="00E766E5"/>
    <w:rsid w:val="00E77B46"/>
    <w:rsid w:val="00E8004F"/>
    <w:rsid w:val="00E81E44"/>
    <w:rsid w:val="00E83BB2"/>
    <w:rsid w:val="00E8456B"/>
    <w:rsid w:val="00E84BD2"/>
    <w:rsid w:val="00E85FC0"/>
    <w:rsid w:val="00E91D2A"/>
    <w:rsid w:val="00E92AFB"/>
    <w:rsid w:val="00E94D2A"/>
    <w:rsid w:val="00E974BE"/>
    <w:rsid w:val="00EA0DFE"/>
    <w:rsid w:val="00EA3737"/>
    <w:rsid w:val="00EA3EB1"/>
    <w:rsid w:val="00EA5164"/>
    <w:rsid w:val="00EA6AC9"/>
    <w:rsid w:val="00EA774A"/>
    <w:rsid w:val="00EB22CF"/>
    <w:rsid w:val="00EB24BB"/>
    <w:rsid w:val="00EB2523"/>
    <w:rsid w:val="00EB48DB"/>
    <w:rsid w:val="00EB49C5"/>
    <w:rsid w:val="00EB4B60"/>
    <w:rsid w:val="00EB6352"/>
    <w:rsid w:val="00EB6FAA"/>
    <w:rsid w:val="00EC21BF"/>
    <w:rsid w:val="00EC2808"/>
    <w:rsid w:val="00EC38EA"/>
    <w:rsid w:val="00EC4EE1"/>
    <w:rsid w:val="00EC7BD7"/>
    <w:rsid w:val="00ED096E"/>
    <w:rsid w:val="00ED2127"/>
    <w:rsid w:val="00ED297D"/>
    <w:rsid w:val="00ED2A47"/>
    <w:rsid w:val="00ED7763"/>
    <w:rsid w:val="00EE04EE"/>
    <w:rsid w:val="00EE24F1"/>
    <w:rsid w:val="00EF14FE"/>
    <w:rsid w:val="00EF2846"/>
    <w:rsid w:val="00EF320A"/>
    <w:rsid w:val="00EF3263"/>
    <w:rsid w:val="00EF5162"/>
    <w:rsid w:val="00EF614C"/>
    <w:rsid w:val="00F0121D"/>
    <w:rsid w:val="00F01359"/>
    <w:rsid w:val="00F02059"/>
    <w:rsid w:val="00F0212C"/>
    <w:rsid w:val="00F0328E"/>
    <w:rsid w:val="00F03C18"/>
    <w:rsid w:val="00F0601E"/>
    <w:rsid w:val="00F1167F"/>
    <w:rsid w:val="00F12404"/>
    <w:rsid w:val="00F12671"/>
    <w:rsid w:val="00F12789"/>
    <w:rsid w:val="00F12EEC"/>
    <w:rsid w:val="00F14588"/>
    <w:rsid w:val="00F31CCA"/>
    <w:rsid w:val="00F32180"/>
    <w:rsid w:val="00F35187"/>
    <w:rsid w:val="00F3764E"/>
    <w:rsid w:val="00F37830"/>
    <w:rsid w:val="00F41A5E"/>
    <w:rsid w:val="00F43906"/>
    <w:rsid w:val="00F44EB5"/>
    <w:rsid w:val="00F5079A"/>
    <w:rsid w:val="00F51AE6"/>
    <w:rsid w:val="00F52CFC"/>
    <w:rsid w:val="00F54F77"/>
    <w:rsid w:val="00F55116"/>
    <w:rsid w:val="00F5767A"/>
    <w:rsid w:val="00F636DD"/>
    <w:rsid w:val="00F6537A"/>
    <w:rsid w:val="00F655E1"/>
    <w:rsid w:val="00F65921"/>
    <w:rsid w:val="00F65FCB"/>
    <w:rsid w:val="00F664FC"/>
    <w:rsid w:val="00F67418"/>
    <w:rsid w:val="00F67B0A"/>
    <w:rsid w:val="00F70836"/>
    <w:rsid w:val="00F7200B"/>
    <w:rsid w:val="00F75451"/>
    <w:rsid w:val="00F777B2"/>
    <w:rsid w:val="00F847FE"/>
    <w:rsid w:val="00F84A72"/>
    <w:rsid w:val="00F86898"/>
    <w:rsid w:val="00F86C1F"/>
    <w:rsid w:val="00F87402"/>
    <w:rsid w:val="00F91F8D"/>
    <w:rsid w:val="00F93318"/>
    <w:rsid w:val="00F93901"/>
    <w:rsid w:val="00F94DAA"/>
    <w:rsid w:val="00F96AE0"/>
    <w:rsid w:val="00F97F91"/>
    <w:rsid w:val="00FA0FDD"/>
    <w:rsid w:val="00FA229D"/>
    <w:rsid w:val="00FA361A"/>
    <w:rsid w:val="00FA3A77"/>
    <w:rsid w:val="00FB216F"/>
    <w:rsid w:val="00FB77B4"/>
    <w:rsid w:val="00FC1CD7"/>
    <w:rsid w:val="00FC2CC0"/>
    <w:rsid w:val="00FC733B"/>
    <w:rsid w:val="00FC7780"/>
    <w:rsid w:val="00FC7DB7"/>
    <w:rsid w:val="00FD282E"/>
    <w:rsid w:val="00FD3598"/>
    <w:rsid w:val="00FD3D34"/>
    <w:rsid w:val="00FD7759"/>
    <w:rsid w:val="00FE00A2"/>
    <w:rsid w:val="00FE10E5"/>
    <w:rsid w:val="00FE1630"/>
    <w:rsid w:val="00FE1989"/>
    <w:rsid w:val="00FE1AEE"/>
    <w:rsid w:val="00FE1CD6"/>
    <w:rsid w:val="00FE6807"/>
    <w:rsid w:val="00FF0FED"/>
    <w:rsid w:val="00FF5430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CF30"/>
  <w15:chartTrackingRefBased/>
  <w15:docId w15:val="{8830EC86-7D2E-470A-9D7B-B3F4E4A4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9A1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Заголовок 1 уровня"/>
    <w:basedOn w:val="a"/>
    <w:next w:val="a"/>
    <w:link w:val="10"/>
    <w:autoRedefine/>
    <w:uiPriority w:val="9"/>
    <w:qFormat/>
    <w:rsid w:val="009431FD"/>
    <w:pPr>
      <w:keepNext/>
      <w:keepLines/>
      <w:numPr>
        <w:numId w:val="4"/>
      </w:numPr>
      <w:spacing w:before="360" w:after="240"/>
      <w:ind w:left="0" w:firstLine="567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24897"/>
    <w:pPr>
      <w:keepNext/>
      <w:keepLines/>
      <w:numPr>
        <w:ilvl w:val="1"/>
        <w:numId w:val="4"/>
      </w:numPr>
      <w:spacing w:before="240" w:after="240"/>
      <w:ind w:left="1531" w:hanging="851"/>
      <w:jc w:val="both"/>
      <w:outlineLvl w:val="1"/>
    </w:pPr>
    <w:rPr>
      <w:rFonts w:eastAsiaTheme="majorEastAsia" w:cs="Times New Roman"/>
      <w:b/>
      <w:bCs/>
      <w:smallCaps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24897"/>
    <w:pPr>
      <w:keepNext/>
      <w:keepLines/>
      <w:numPr>
        <w:ilvl w:val="2"/>
        <w:numId w:val="4"/>
      </w:numPr>
      <w:spacing w:before="120" w:after="120"/>
      <w:ind w:left="1531" w:hanging="851"/>
      <w:outlineLvl w:val="2"/>
    </w:pPr>
    <w:rPr>
      <w:rFonts w:eastAsiaTheme="majorEastAsia" w:cstheme="majorBidi"/>
      <w:b/>
      <w:smallCap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29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91D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9431FD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titabs">
    <w:name w:val="titabs"/>
    <w:basedOn w:val="a"/>
    <w:qFormat/>
    <w:rsid w:val="001928E0"/>
    <w:pPr>
      <w:suppressAutoHyphens/>
      <w:spacing w:beforeAutospacing="1" w:afterAutospacing="1"/>
    </w:pPr>
    <w:rPr>
      <w:rFonts w:eastAsia="Times New Roman" w:cs="Times New Roman"/>
      <w:szCs w:val="24"/>
      <w:lang w:eastAsia="ru-RU"/>
    </w:rPr>
  </w:style>
  <w:style w:type="table" w:styleId="a3">
    <w:name w:val="Table Grid"/>
    <w:basedOn w:val="a1"/>
    <w:uiPriority w:val="39"/>
    <w:rsid w:val="007D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24897"/>
    <w:rPr>
      <w:rFonts w:ascii="Times New Roman" w:eastAsiaTheme="majorEastAsia" w:hAnsi="Times New Roman" w:cs="Times New Roman"/>
      <w:b/>
      <w:bCs/>
      <w:smallCaps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51AE6"/>
    <w:pPr>
      <w:spacing w:after="100"/>
    </w:pPr>
  </w:style>
  <w:style w:type="character" w:styleId="a4">
    <w:name w:val="Hyperlink"/>
    <w:basedOn w:val="a0"/>
    <w:uiPriority w:val="99"/>
    <w:unhideWhenUsed/>
    <w:rsid w:val="0012414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B326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D34A7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3FD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73FDF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374F05"/>
    <w:pPr>
      <w:spacing w:after="100"/>
      <w:ind w:left="220"/>
    </w:pPr>
  </w:style>
  <w:style w:type="table" w:customStyle="1" w:styleId="12">
    <w:name w:val="Сетка таблицы1"/>
    <w:basedOn w:val="a1"/>
    <w:next w:val="a3"/>
    <w:uiPriority w:val="59"/>
    <w:rsid w:val="004B34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x-messenger-message">
    <w:name w:val="bx-messenger-message"/>
    <w:basedOn w:val="a0"/>
    <w:rsid w:val="00083786"/>
  </w:style>
  <w:style w:type="character" w:customStyle="1" w:styleId="bx-messenger-content-item-like">
    <w:name w:val="bx-messenger-content-item-like"/>
    <w:basedOn w:val="a0"/>
    <w:rsid w:val="00083786"/>
  </w:style>
  <w:style w:type="character" w:customStyle="1" w:styleId="bx-messenger-content-like-button">
    <w:name w:val="bx-messenger-content-like-button"/>
    <w:basedOn w:val="a0"/>
    <w:rsid w:val="00083786"/>
  </w:style>
  <w:style w:type="character" w:customStyle="1" w:styleId="bx-messenger-content-item-date">
    <w:name w:val="bx-messenger-content-item-date"/>
    <w:basedOn w:val="a0"/>
    <w:rsid w:val="00083786"/>
  </w:style>
  <w:style w:type="paragraph" w:styleId="a9">
    <w:name w:val="Normal (Web)"/>
    <w:basedOn w:val="a"/>
    <w:uiPriority w:val="99"/>
    <w:unhideWhenUsed/>
    <w:rsid w:val="007A2C26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AD6C8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D6C86"/>
  </w:style>
  <w:style w:type="paragraph" w:styleId="ac">
    <w:name w:val="footer"/>
    <w:basedOn w:val="a"/>
    <w:link w:val="ad"/>
    <w:uiPriority w:val="99"/>
    <w:unhideWhenUsed/>
    <w:rsid w:val="00AD6C8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D6C86"/>
  </w:style>
  <w:style w:type="character" w:customStyle="1" w:styleId="30">
    <w:name w:val="Заголовок 3 Знак"/>
    <w:basedOn w:val="a0"/>
    <w:link w:val="3"/>
    <w:uiPriority w:val="9"/>
    <w:rsid w:val="00C24897"/>
    <w:rPr>
      <w:rFonts w:ascii="Times New Roman" w:eastAsiaTheme="majorEastAsia" w:hAnsi="Times New Roman" w:cstheme="majorBidi"/>
      <w:b/>
      <w:smallCaps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54050A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54050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54050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4050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4050A"/>
    <w:rPr>
      <w:b/>
      <w:bCs/>
      <w:sz w:val="20"/>
      <w:szCs w:val="20"/>
    </w:rPr>
  </w:style>
  <w:style w:type="character" w:styleId="af3">
    <w:name w:val="Emphasis"/>
    <w:basedOn w:val="a0"/>
    <w:uiPriority w:val="20"/>
    <w:qFormat/>
    <w:rsid w:val="009279A1"/>
    <w:rPr>
      <w:rFonts w:ascii="Times New Roman" w:hAnsi="Times New Roman"/>
      <w:b w:val="0"/>
      <w:i/>
      <w:iCs/>
      <w:caps w:val="0"/>
      <w:smallCaps w:val="0"/>
      <w:strike w:val="0"/>
      <w:dstrike w:val="0"/>
      <w:vanish w:val="0"/>
      <w:sz w:val="24"/>
      <w:u w:val="single"/>
      <w:vertAlign w:val="baseline"/>
    </w:rPr>
  </w:style>
  <w:style w:type="character" w:customStyle="1" w:styleId="40">
    <w:name w:val="Заголовок 4 Знак"/>
    <w:basedOn w:val="a0"/>
    <w:link w:val="4"/>
    <w:uiPriority w:val="9"/>
    <w:rsid w:val="009B2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91D2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f4">
    <w:name w:val="Strong"/>
    <w:basedOn w:val="a0"/>
    <w:uiPriority w:val="22"/>
    <w:qFormat/>
    <w:rsid w:val="009279A1"/>
    <w:rPr>
      <w:rFonts w:ascii="Times New Roman" w:hAnsi="Times New Roman"/>
      <w:b/>
      <w:bCs/>
      <w:sz w:val="24"/>
    </w:rPr>
  </w:style>
  <w:style w:type="character" w:styleId="af5">
    <w:name w:val="Subtle Emphasis"/>
    <w:basedOn w:val="a0"/>
    <w:uiPriority w:val="19"/>
    <w:qFormat/>
    <w:rsid w:val="004B3EE2"/>
    <w:rPr>
      <w:i/>
      <w:iCs/>
      <w:color w:val="404040" w:themeColor="text1" w:themeTint="BF"/>
    </w:rPr>
  </w:style>
  <w:style w:type="paragraph" w:styleId="af6">
    <w:name w:val="Revision"/>
    <w:hidden/>
    <w:uiPriority w:val="99"/>
    <w:semiHidden/>
    <w:rsid w:val="00D03F0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7902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9994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443F2-A059-40B1-91EB-17318A3E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5973</Words>
  <Characters>34047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</dc:creator>
  <cp:keywords/>
  <dc:description/>
  <cp:lastModifiedBy>Александр С</cp:lastModifiedBy>
  <cp:revision>2</cp:revision>
  <cp:lastPrinted>2023-09-06T10:10:00Z</cp:lastPrinted>
  <dcterms:created xsi:type="dcterms:W3CDTF">2023-09-13T13:16:00Z</dcterms:created>
  <dcterms:modified xsi:type="dcterms:W3CDTF">2023-09-13T13:16:00Z</dcterms:modified>
</cp:coreProperties>
</file>